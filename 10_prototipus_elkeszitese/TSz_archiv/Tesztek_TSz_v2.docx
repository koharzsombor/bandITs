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C8142" w14:textId="47A09586" w:rsidR="00853BE2" w:rsidRPr="00A12AB7" w:rsidRDefault="007B255D" w:rsidP="00677A16">
      <w:pPr>
        <w:pStyle w:val="Cmsor20"/>
        <w:numPr>
          <w:ilvl w:val="0"/>
          <w:numId w:val="0"/>
        </w:numPr>
        <w:spacing w:after="360" w:line="276" w:lineRule="auto"/>
        <w:jc w:val="center"/>
        <w:rPr>
          <w:rFonts w:ascii="Times New Roman" w:hAnsi="Times New Roman" w:cs="Times New Roman"/>
          <w:i w:val="0"/>
          <w:iCs w:val="0"/>
          <w:caps/>
        </w:rPr>
      </w:pPr>
      <w:r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T</w:t>
      </w:r>
      <w:r w:rsidR="00853BE2" w:rsidRPr="00677A16">
        <w:rPr>
          <w:rFonts w:ascii="Times New Roman" w:hAnsi="Times New Roman" w:cs="Times New Roman"/>
          <w:i w:val="0"/>
          <w:iCs w:val="0"/>
          <w:caps/>
          <w:sz w:val="32"/>
          <w:szCs w:val="32"/>
        </w:rPr>
        <w:t>esztek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63ABDCF6" w14:textId="5947777F" w:rsid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613FE94E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MushroomBody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423C53A3" w14:textId="77777777" w:rsidR="00E77C01" w:rsidRDefault="00E212E2" w:rsidP="00E77C01">
      <w:pPr>
        <w:spacing w:line="276" w:lineRule="auto"/>
        <w:ind w:left="1416"/>
      </w:pPr>
      <w:r w:rsidRPr="00A12AB7">
        <w:tab/>
        <w:t>growTimer int = 0</w:t>
      </w:r>
    </w:p>
    <w:p w14:paraId="606B6ADB" w14:textId="2C9A9B16" w:rsidR="00E212E2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Default="00F54948" w:rsidP="00105C1A">
      <w:pPr>
        <w:spacing w:line="276" w:lineRule="auto"/>
        <w:ind w:left="2124"/>
      </w:pPr>
      <w:r w:rsidRPr="00A12AB7">
        <w:t>mushroomSpores List&lt;Spore&gt; = {</w:t>
      </w:r>
    </w:p>
    <w:p w14:paraId="08B6D0D3" w14:textId="234D3E79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6BE646C6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0B7CB33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6F2221EF" w14:textId="77777777" w:rsidR="00E77C01" w:rsidRPr="00A12AB7" w:rsidRDefault="00E77C01" w:rsidP="003438A8">
      <w:pPr>
        <w:spacing w:line="276" w:lineRule="auto"/>
        <w:ind w:left="1416"/>
      </w:pP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7C361A47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05E5FB0A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29C79B92" w14:textId="6B313E0C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</w:t>
      </w:r>
      <w:r>
        <w:t>2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5F0D141D" w14:textId="77777777" w:rsidR="00BC0A6F" w:rsidRPr="00BC0A6F" w:rsidRDefault="00BC0A6F" w:rsidP="00383E20">
      <w:pPr>
        <w:spacing w:line="276" w:lineRule="auto"/>
        <w:ind w:left="708" w:firstLine="708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7E15A9EC" w:rsidR="007C1D47" w:rsidRPr="00A12AB7" w:rsidRDefault="00FA6624" w:rsidP="003438A8">
      <w:pPr>
        <w:spacing w:line="276" w:lineRule="auto"/>
        <w:ind w:left="1416"/>
      </w:pPr>
      <w:r>
        <w:t>s</w:t>
      </w:r>
      <w:r w:rsidR="007C1D47" w:rsidRPr="00A12AB7">
        <w:t>f</w:t>
      </w:r>
      <w:r w:rsidR="0060387B" w:rsidRPr="00A12AB7">
        <w:t>t</w:t>
      </w:r>
      <w:r w:rsidR="007C1D47" w:rsidRPr="00A12AB7">
        <w:t>1: SemiFertileTec</w:t>
      </w:r>
      <w:r w:rsidR="009250F4">
        <w:t>t</w:t>
      </w:r>
      <w:r w:rsidR="007C1D47" w:rsidRPr="00A12AB7">
        <w:t>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lastRenderedPageBreak/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796D6289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5387DF4C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E8E386F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FDF1179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63AE0482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5117BB49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1678CBDE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3331D027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417C644A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6CC7F24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5CA2503C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 xml:space="preserve">Gombatest </w:t>
      </w:r>
      <w:r w:rsidR="00C40D08">
        <w:t xml:space="preserve">egy-egy </w:t>
      </w:r>
      <w:r w:rsidRPr="00A12AB7">
        <w:t xml:space="preserve">spórakilövést kísérel meg az elhelyezkedése szerinti tektonnal szomszédos </w:t>
      </w:r>
      <w:r w:rsidR="00C40D08">
        <w:t xml:space="preserve">két </w:t>
      </w:r>
      <w:r w:rsidRPr="00A12AB7">
        <w:t>FertileTectonra (nem SustainingTecton, nem MultiLayeredTecton és nem AridTecton)</w:t>
      </w:r>
      <w:r w:rsidR="00C40D08">
        <w:t>. Sorrendben a második</w:t>
      </w:r>
      <w:r w:rsidRPr="00A12AB7">
        <w:t xml:space="preserve"> </w:t>
      </w:r>
      <w:r w:rsidR="00C40D08">
        <w:t xml:space="preserve">kísérlet </w:t>
      </w:r>
      <w:r w:rsidRPr="00A12AB7">
        <w:t xml:space="preserve">sikertelen, tekintettel arra, hogy a gombatestnek </w:t>
      </w:r>
      <w:r w:rsidR="00C40D08">
        <w:t>ekkor már nincsen kilőhető spórája</w:t>
      </w:r>
      <w:r w:rsidRPr="00A12AB7">
        <w:t>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14A0969" w14:textId="4480ACC4" w:rsidR="00C40D08" w:rsidRDefault="00C40D08" w:rsidP="00C40D08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057BDD7" w14:textId="5B7AB625" w:rsidR="00C40D08" w:rsidRDefault="00C40D08" w:rsidP="00C40D08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37668BAC" w14:textId="3D050972" w:rsidR="00A12AB7" w:rsidRDefault="00A12AB7" w:rsidP="003438A8">
      <w:pPr>
        <w:spacing w:line="276" w:lineRule="auto"/>
        <w:ind w:left="1416"/>
        <w:jc w:val="both"/>
      </w:pPr>
      <w:r w:rsidRPr="00A12AB7">
        <w:t>ADD_NEIGHBOUR ft</w:t>
      </w:r>
      <w:r w:rsidR="00C40D08">
        <w:t>1</w:t>
      </w:r>
      <w:r w:rsidRPr="00A12AB7">
        <w:t xml:space="preserve"> ft</w:t>
      </w:r>
      <w:r w:rsidR="00C40D08">
        <w:t>2</w:t>
      </w:r>
    </w:p>
    <w:p w14:paraId="10CE94D5" w14:textId="77777777" w:rsidR="00C40D08" w:rsidRDefault="00C40D08" w:rsidP="00C40D08">
      <w:pPr>
        <w:spacing w:line="276" w:lineRule="auto"/>
        <w:ind w:left="1416"/>
        <w:jc w:val="both"/>
      </w:pPr>
      <w:r w:rsidRPr="00A12AB7">
        <w:t>ADD_NEIGHBOUR ft</w:t>
      </w:r>
      <w:r>
        <w:t>1</w:t>
      </w:r>
      <w:r w:rsidRPr="00A12AB7">
        <w:t xml:space="preserve"> ft</w:t>
      </w:r>
      <w:r>
        <w:t>3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10D9D71" w14:textId="5F8FBFF2" w:rsidR="00C40D08" w:rsidRPr="00A12AB7" w:rsidRDefault="00C40D08" w:rsidP="00C40D08">
      <w:pPr>
        <w:spacing w:line="276" w:lineRule="auto"/>
        <w:ind w:left="1416"/>
        <w:jc w:val="both"/>
      </w:pPr>
      <w:r w:rsidRPr="00A12AB7">
        <w:t>EJECT_SPORES mb1 ft</w:t>
      </w:r>
      <w:r>
        <w:t>3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41AFD2F" w14:textId="6CA60DEA" w:rsidR="00C40D08" w:rsidRPr="00A12AB7" w:rsidRDefault="00C40D08" w:rsidP="00C40D08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190B2D1B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ab/>
        <w:t>neighbours List&lt;Tecton&gt; = {</w:t>
      </w:r>
    </w:p>
    <w:p w14:paraId="1304C6AA" w14:textId="31EE65A3" w:rsidR="009D6D76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44793E8" w14:textId="5A674023" w:rsidR="00C40D08" w:rsidRPr="00A12AB7" w:rsidRDefault="00C40D08" w:rsidP="003438A8">
      <w:pPr>
        <w:spacing w:line="276" w:lineRule="auto"/>
        <w:ind w:left="2124" w:firstLine="708"/>
        <w:jc w:val="both"/>
      </w:pPr>
      <w:r>
        <w:t>ft3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79EBC3B3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9CD51F" w14:textId="053699EA" w:rsidR="00C40D08" w:rsidRPr="00A12AB7" w:rsidRDefault="00C40D08" w:rsidP="00C40D08">
      <w:pPr>
        <w:spacing w:line="276" w:lineRule="auto"/>
        <w:ind w:left="2124" w:firstLine="708"/>
      </w:pPr>
      <w:r>
        <w:t>mb1-speeds1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DE67555" w14:textId="6D303490" w:rsidR="00C40D08" w:rsidRDefault="00CF0A39" w:rsidP="00C40D08">
      <w:pPr>
        <w:spacing w:line="276" w:lineRule="auto"/>
        <w:ind w:left="1416" w:firstLine="708"/>
      </w:pPr>
      <w:r w:rsidRPr="00A12AB7">
        <w:t>}</w:t>
      </w:r>
    </w:p>
    <w:p w14:paraId="34474453" w14:textId="77777777" w:rsidR="00C40D08" w:rsidRDefault="00C40D08" w:rsidP="00C40D08">
      <w:pPr>
        <w:spacing w:line="276" w:lineRule="auto"/>
        <w:ind w:left="1416" w:firstLine="708"/>
      </w:pPr>
    </w:p>
    <w:p w14:paraId="6EBA636B" w14:textId="64BFA056" w:rsidR="00C40D08" w:rsidRPr="00A12AB7" w:rsidRDefault="00C40D08" w:rsidP="00C40D08">
      <w:pPr>
        <w:spacing w:line="276" w:lineRule="auto"/>
        <w:ind w:left="1416"/>
        <w:jc w:val="both"/>
      </w:pPr>
      <w:r w:rsidRPr="00A12AB7">
        <w:t>ft</w:t>
      </w:r>
      <w:r>
        <w:t>3</w:t>
      </w:r>
      <w:r w:rsidRPr="00A12AB7">
        <w:t>: FertileTec</w:t>
      </w:r>
      <w:r w:rsidR="009250F4">
        <w:t>t</w:t>
      </w:r>
      <w:r w:rsidRPr="00A12AB7">
        <w:t>on</w:t>
      </w:r>
    </w:p>
    <w:p w14:paraId="7F84FC40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breakTimer int = </w:t>
      </w:r>
      <w:r>
        <w:t>4</w:t>
      </w:r>
    </w:p>
    <w:p w14:paraId="2BCE112C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neighbours List&lt;Tecton&gt; = {</w:t>
      </w:r>
    </w:p>
    <w:p w14:paraId="1B758A72" w14:textId="77777777" w:rsidR="00C40D08" w:rsidRPr="00A12AB7" w:rsidRDefault="00C40D08" w:rsidP="00C40D08">
      <w:pPr>
        <w:spacing w:line="276" w:lineRule="auto"/>
        <w:ind w:left="2124" w:firstLine="708"/>
      </w:pPr>
      <w:r w:rsidRPr="00A12AB7">
        <w:t>ft1</w:t>
      </w:r>
    </w:p>
    <w:p w14:paraId="074CF981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2F0C8548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E61F692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spores Queue&lt;Spore&gt; = {</w:t>
      </w:r>
    </w:p>
    <w:p w14:paraId="5F3D0997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43A5DBCB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EDD0D7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mycelia Queue&lt;Mycelium&gt; = {</w:t>
      </w:r>
    </w:p>
    <w:p w14:paraId="5A7196A1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52AC861D" w14:textId="77777777" w:rsidR="00C40D08" w:rsidRPr="00A12AB7" w:rsidRDefault="00C40D08" w:rsidP="00C40D08">
      <w:pPr>
        <w:spacing w:line="276" w:lineRule="auto"/>
        <w:ind w:left="1416"/>
      </w:pPr>
      <w:r w:rsidRPr="00A12AB7">
        <w:tab/>
        <w:t>occupants List&lt;Insect&gt; = {</w:t>
      </w:r>
    </w:p>
    <w:p w14:paraId="3FA1E864" w14:textId="77777777" w:rsidR="00C40D08" w:rsidRPr="00A12AB7" w:rsidRDefault="00C40D08" w:rsidP="00C40D0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4924A8F1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C40D08">
        <w:t>2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lastRenderedPageBreak/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7FCB813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C40D08">
        <w:t>2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0" w:name="_Hlk194995673"/>
      <w:r w:rsidRPr="00A12AB7">
        <w:rPr>
          <w:bCs/>
        </w:rPr>
        <w:t>ADD_NEIGHBOUR</w:t>
      </w:r>
      <w:bookmarkEnd w:id="0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06A6967A" w14:textId="2676FC4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3DB80A80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5877B5E0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70304518" w14:textId="18F527A0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389495D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44D03958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0334C688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</w:t>
      </w:r>
      <w:r w:rsidR="009250F4">
        <w:t>t</w:t>
      </w:r>
      <w:r w:rsidRPr="00A12AB7">
        <w:t>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1AB0EF8E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</w:t>
      </w:r>
      <w:r w:rsidR="009250F4">
        <w:t>t</w:t>
      </w:r>
      <w:r w:rsidRPr="00A12AB7">
        <w:t>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Default="00105C1A" w:rsidP="003438A8">
      <w:pPr>
        <w:spacing w:line="276" w:lineRule="auto"/>
        <w:ind w:left="2124" w:firstLine="708"/>
      </w:pPr>
      <w:r>
        <w:t>mb1-speeds1</w:t>
      </w:r>
    </w:p>
    <w:p w14:paraId="7D93C9F5" w14:textId="08F58C6B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10E2CB25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67980987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</w:t>
      </w:r>
      <w:r w:rsidR="009250F4">
        <w:t>t</w:t>
      </w:r>
      <w:r w:rsidRPr="00A12AB7">
        <w:t>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4EB27DFF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</w:t>
      </w:r>
      <w:r w:rsidR="009250F4">
        <w:t>t</w:t>
      </w:r>
      <w:r w:rsidRPr="00A12AB7">
        <w:t>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30988671" w:rsidR="002C24E4" w:rsidRPr="00A12AB7" w:rsidRDefault="002C24E4" w:rsidP="002C24E4">
      <w:pPr>
        <w:spacing w:line="276" w:lineRule="auto"/>
        <w:ind w:left="1416"/>
      </w:pPr>
      <w:r w:rsidRPr="00A12AB7">
        <w:t>ft1: FertileTec</w:t>
      </w:r>
      <w:r w:rsidR="009250F4">
        <w:t>t</w:t>
      </w:r>
      <w:r w:rsidRPr="00A12AB7">
        <w:t>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666A589E" w:rsidR="002C24E4" w:rsidRPr="00A12AB7" w:rsidRDefault="002C24E4" w:rsidP="002C24E4">
      <w:pPr>
        <w:spacing w:line="276" w:lineRule="auto"/>
        <w:ind w:left="1416"/>
      </w:pPr>
      <w:r w:rsidRPr="00A12AB7">
        <w:t>ft2: FertileTec</w:t>
      </w:r>
      <w:r w:rsidR="009250F4">
        <w:t>t</w:t>
      </w:r>
      <w:r w:rsidRPr="00A12AB7">
        <w:t>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DB8FE94" w14:textId="77777777" w:rsidR="001C59D4" w:rsidRPr="00A12AB7" w:rsidRDefault="001C59D4" w:rsidP="001C59D4">
      <w:pPr>
        <w:spacing w:line="276" w:lineRule="auto"/>
        <w:ind w:left="2832"/>
      </w:pPr>
      <w:r>
        <w:t>mb1-</w:t>
      </w:r>
      <w:r w:rsidRPr="00A12AB7">
        <w:t>speeds</w:t>
      </w:r>
      <w:r>
        <w:t>1</w:t>
      </w:r>
      <w:r w:rsidRPr="00A12AB7">
        <w:t xml:space="preserve"> 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18D68EC0" w:rsidR="002C24E4" w:rsidRPr="00A12AB7" w:rsidRDefault="002C24E4" w:rsidP="002C24E4">
      <w:pPr>
        <w:spacing w:line="276" w:lineRule="auto"/>
        <w:ind w:left="1416"/>
      </w:pPr>
      <w:r w:rsidRPr="00A12AB7">
        <w:t>ft3: FertileTec</w:t>
      </w:r>
      <w:r w:rsidR="009250F4">
        <w:t>t</w:t>
      </w:r>
      <w:r w:rsidRPr="00A12AB7">
        <w:t>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A502F91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2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7A2F1E0F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</w:t>
      </w:r>
      <w:r w:rsidR="009250F4">
        <w:t>t</w:t>
      </w:r>
      <w:r w:rsidRPr="00A12AB7">
        <w:t>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68E53B85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45EFE9A4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D11BD3E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7841C7CB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4C6D05C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E5A86A3" w14:textId="77777777" w:rsidR="00E77C01" w:rsidRDefault="00E77C01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>i1: Insect</w:t>
      </w:r>
    </w:p>
    <w:p w14:paraId="1655CD89" w14:textId="4945F9F1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location </w:t>
      </w:r>
      <w:r w:rsidR="00783693" w:rsidRPr="00783693">
        <w:t xml:space="preserve">Tecton </w:t>
      </w:r>
      <w:r w:rsidRPr="002D6D7E">
        <w:t>= ft</w:t>
      </w:r>
      <w:r>
        <w:t>4</w:t>
      </w:r>
    </w:p>
    <w:p w14:paraId="74BAC7B9" w14:textId="03F0C3A5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maxMoves </w:t>
      </w:r>
      <w:r w:rsidR="00783693" w:rsidRPr="00783693">
        <w:t xml:space="preserve">int </w:t>
      </w:r>
      <w:r w:rsidRPr="002D6D7E">
        <w:t>= 2</w:t>
      </w:r>
    </w:p>
    <w:p w14:paraId="3C8D04EF" w14:textId="30EFF4F5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</w:t>
      </w:r>
      <w:r w:rsidR="00783693" w:rsidRPr="00783693">
        <w:t xml:space="preserve">int </w:t>
      </w:r>
      <w:r w:rsidRPr="002D6D7E">
        <w:t xml:space="preserve">= </w:t>
      </w:r>
      <w:r w:rsidR="000D2B42">
        <w:t>2</w:t>
      </w:r>
    </w:p>
    <w:p w14:paraId="09032111" w14:textId="0989A5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sporesEaten </w:t>
      </w:r>
      <w:r w:rsidR="00783693" w:rsidRPr="00783693">
        <w:t xml:space="preserve">int </w:t>
      </w:r>
      <w:r w:rsidRPr="002D6D7E">
        <w:t>= 0</w:t>
      </w:r>
    </w:p>
    <w:p w14:paraId="58182D4A" w14:textId="79DF5E2B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effectTimer </w:t>
      </w:r>
      <w:r w:rsidR="00783693" w:rsidRPr="00783693">
        <w:t xml:space="preserve">int </w:t>
      </w:r>
      <w:r w:rsidRPr="002D6D7E">
        <w:t>= 0</w:t>
      </w:r>
    </w:p>
    <w:p w14:paraId="328E5EDA" w14:textId="582223E4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state </w:t>
      </w:r>
      <w:r w:rsidR="00783693" w:rsidRPr="00783693">
        <w:t xml:space="preserve">InsectState </w:t>
      </w:r>
      <w:r w:rsidRPr="002D6D7E">
        <w:t xml:space="preserve">= </w:t>
      </w:r>
      <w:r w:rsidR="00A059B7">
        <w:t>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60B2F825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>ft3-</w:t>
      </w:r>
      <w:r w:rsidR="007B255D">
        <w:t>o</w:t>
      </w:r>
      <w:r w:rsidR="00D741AE">
        <w:t xml:space="preserve">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</w:t>
      </w:r>
      <w:ins w:id="1" w:author="Dr. Taba Szabolcs Sándor" w:date="2025-04-27T10:48:00Z">
        <w:r w:rsidR="009074CB">
          <w:t>5</w:t>
        </w:r>
      </w:ins>
      <w:del w:id="2" w:author="Dr. Taba Szabolcs Sándor" w:date="2025-04-27T10:48:00Z">
        <w:r w:rsidR="001D3C09" w:rsidDel="009074CB">
          <w:delText>6</w:delText>
        </w:r>
      </w:del>
      <w:r w:rsidR="001D3C09">
        <w:t>-</w:t>
      </w:r>
      <w:ins w:id="3" w:author="Dr. Taba Szabolcs Sándor" w:date="2025-04-27T10:48:00Z">
        <w:r w:rsidR="009074CB">
          <w:t>ö</w:t>
        </w:r>
      </w:ins>
      <w:del w:id="4" w:author="Dr. Taba Szabolcs Sándor" w:date="2025-04-27T10:48:00Z">
        <w:r w:rsidR="001D3C09" w:rsidDel="009074CB">
          <w:delText>o</w:delText>
        </w:r>
      </w:del>
      <w:r w:rsidR="001D3C09">
        <w:t>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</w:t>
      </w:r>
      <w:ins w:id="5" w:author="Dr. Taba Szabolcs Sándor" w:date="2025-04-27T10:48:00Z">
        <w:r w:rsidR="009074CB">
          <w:t>á</w:t>
        </w:r>
      </w:ins>
      <w:del w:id="6" w:author="Dr. Taba Szabolcs Sándor" w:date="2025-04-27T10:48:00Z">
        <w:r w:rsidR="001D3C09" w:rsidDel="009074CB">
          <w:delText>a</w:delText>
        </w:r>
      </w:del>
      <w:r w:rsidR="001D3C09">
        <w:t>l</w:t>
      </w:r>
      <w:del w:id="7" w:author="Dr. Taba Szabolcs Sándor" w:date="2025-04-27T10:48:00Z">
        <w:r w:rsidR="001D3C09" w:rsidDel="009074CB">
          <w:delText>ak</w:delText>
        </w:r>
      </w:del>
      <w:r w:rsidR="001D3C09">
        <w:t xml:space="preserve"> is ft4-en</w:t>
      </w:r>
      <w:del w:id="8" w:author="Dr. Taba Szabolcs Sándor" w:date="2025-04-27T10:48:00Z">
        <w:r w:rsidR="001D3C09" w:rsidDel="009074CB">
          <w:delText xml:space="preserve"> és ft5-ön</w:delText>
        </w:r>
      </w:del>
      <w:r w:rsidR="001D3C09">
        <w:t>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r w:rsidRPr="00A12AB7">
        <w:t xml:space="preserve">SET_BREAKTIMER ft1 </w:t>
      </w:r>
      <w:r w:rsidR="000D2B42">
        <w:t>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4D494B50" w:rsidR="00D741AE" w:rsidDel="009074CB" w:rsidRDefault="00D741AE" w:rsidP="00D741AE">
      <w:pPr>
        <w:spacing w:line="276" w:lineRule="auto"/>
        <w:ind w:left="1416"/>
        <w:jc w:val="both"/>
        <w:rPr>
          <w:del w:id="9" w:author="Dr. Taba Szabolcs Sándor" w:date="2025-04-27T10:49:00Z"/>
        </w:rPr>
      </w:pPr>
      <w:del w:id="10" w:author="Dr. Taba Szabolcs Sándor" w:date="2025-04-27T10:49:00Z">
        <w:r w:rsidRPr="00A12AB7" w:rsidDel="009074CB">
          <w:delText>CREATE_TECTON FertileTecton ft</w:delText>
        </w:r>
        <w:r w:rsidDel="009074CB">
          <w:delText>6</w:delText>
        </w:r>
      </w:del>
    </w:p>
    <w:p w14:paraId="4DA9F0B7" w14:textId="51BCB3B6" w:rsidR="0056272C" w:rsidDel="009074CB" w:rsidRDefault="00D741AE" w:rsidP="00D741AE">
      <w:pPr>
        <w:spacing w:line="276" w:lineRule="auto"/>
        <w:ind w:left="1416"/>
        <w:jc w:val="both"/>
        <w:rPr>
          <w:del w:id="11" w:author="Dr. Taba Szabolcs Sándor" w:date="2025-04-27T10:49:00Z"/>
        </w:rPr>
      </w:pPr>
      <w:del w:id="12" w:author="Dr. Taba Szabolcs Sándor" w:date="2025-04-27T10:49:00Z">
        <w:r w:rsidRPr="00A12AB7" w:rsidDel="009074CB">
          <w:delText>SET_BREAKTIMER ft</w:delText>
        </w:r>
        <w:r w:rsidDel="009074CB">
          <w:delText>6</w:delText>
        </w:r>
        <w:r w:rsidRPr="00A12AB7" w:rsidDel="009074CB">
          <w:delText xml:space="preserve"> 5</w:delText>
        </w:r>
      </w:del>
    </w:p>
    <w:p w14:paraId="1B6BC132" w14:textId="27F7C0DF" w:rsidR="001C59D4" w:rsidRPr="00A12AB7" w:rsidRDefault="001C59D4" w:rsidP="001C59D4">
      <w:pPr>
        <w:spacing w:line="276" w:lineRule="auto"/>
        <w:ind w:left="1416"/>
        <w:jc w:val="both"/>
      </w:pPr>
      <w:r>
        <w:t>PUT</w:t>
      </w:r>
      <w:r w:rsidRPr="00A12AB7">
        <w:t>_SPORE S</w:t>
      </w:r>
      <w:r>
        <w:t>tun</w:t>
      </w:r>
      <w:r w:rsidRPr="00A12AB7">
        <w:t>Spore s</w:t>
      </w:r>
      <w:r>
        <w:t>tuns</w:t>
      </w:r>
      <w:r w:rsidRPr="00A12AB7">
        <w:t xml:space="preserve">1 </w:t>
      </w:r>
      <w:r>
        <w:t>ft</w:t>
      </w:r>
      <w:ins w:id="13" w:author="Dr. Taba Szabolcs Sándor" w:date="2025-04-27T10:49:00Z">
        <w:r w:rsidR="009074CB">
          <w:t>5</w:t>
        </w:r>
      </w:ins>
      <w:del w:id="14" w:author="Dr. Taba Szabolcs Sándor" w:date="2025-04-27T10:49:00Z">
        <w:r w:rsidR="00186299" w:rsidDel="009074CB">
          <w:delText>6</w:delText>
        </w:r>
      </w:del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34837E5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ins w:id="15" w:author="Dr. Taba Szabolcs Sándor" w:date="2025-04-27T10:49:00Z">
        <w:r w:rsidR="009074CB">
          <w:rPr>
            <w:bCs/>
          </w:rPr>
          <w:t>5</w:t>
        </w:r>
      </w:ins>
      <w:del w:id="16" w:author="Dr. Taba Szabolcs Sándor" w:date="2025-04-27T10:49:00Z">
        <w:r w:rsidR="00D741AE" w:rsidDel="009074CB">
          <w:rPr>
            <w:bCs/>
          </w:rPr>
          <w:delText>6</w:delText>
        </w:r>
      </w:del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200E1F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ins w:id="17" w:author="Dr. Taba Szabolcs Sándor" w:date="2025-04-27T10:50:00Z">
        <w:r w:rsidR="009074CB">
          <w:rPr>
            <w:bCs/>
          </w:rPr>
          <w:t>5</w:t>
        </w:r>
      </w:ins>
      <w:del w:id="18" w:author="Dr. Taba Szabolcs Sándor" w:date="2025-04-27T10:50:00Z">
        <w:r w:rsidR="00D741AE" w:rsidDel="009074CB">
          <w:rPr>
            <w:bCs/>
          </w:rPr>
          <w:delText>6</w:delText>
        </w:r>
      </w:del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6139D977" w:rsidR="00D741AE" w:rsidDel="009074CB" w:rsidRDefault="00D741AE" w:rsidP="0056272C">
      <w:pPr>
        <w:spacing w:line="276" w:lineRule="auto"/>
        <w:ind w:left="1416"/>
        <w:jc w:val="both"/>
        <w:rPr>
          <w:del w:id="19" w:author="Dr. Taba Szabolcs Sándor" w:date="2025-04-27T10:52:00Z"/>
          <w:bCs/>
        </w:rPr>
      </w:pPr>
      <w:del w:id="20" w:author="Dr. Taba Szabolcs Sándor" w:date="2025-04-27T10:52:00Z">
        <w:r w:rsidRPr="00A12AB7" w:rsidDel="009074CB">
          <w:rPr>
            <w:bCs/>
          </w:rPr>
          <w:delText>ADD_NEIGHBOUR ft</w:delText>
        </w:r>
        <w:r w:rsidDel="009074CB">
          <w:rPr>
            <w:bCs/>
          </w:rPr>
          <w:delText>4</w:delText>
        </w:r>
        <w:r w:rsidRPr="00A12AB7" w:rsidDel="009074CB">
          <w:rPr>
            <w:bCs/>
          </w:rPr>
          <w:delText xml:space="preserve"> ft</w:delText>
        </w:r>
        <w:r w:rsidDel="009074CB">
          <w:rPr>
            <w:bCs/>
          </w:rPr>
          <w:delText>5</w:delText>
        </w:r>
      </w:del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7C728B66" w:rsidR="00D741AE" w:rsidRPr="00BC0A6F" w:rsidDel="009074CB" w:rsidRDefault="00D741AE" w:rsidP="00D741AE">
      <w:pPr>
        <w:spacing w:line="276" w:lineRule="auto"/>
        <w:ind w:left="1416"/>
        <w:jc w:val="both"/>
        <w:rPr>
          <w:del w:id="21" w:author="Dr. Taba Szabolcs Sándor" w:date="2025-04-27T10:56:00Z"/>
        </w:rPr>
      </w:pPr>
      <w:del w:id="22" w:author="Dr. Taba Szabolcs Sándor" w:date="2025-04-27T10:56:00Z">
        <w:r w:rsidRPr="00BC0A6F" w:rsidDel="009074CB">
          <w:delText>CREATE_MYCELIUM Mycelium m</w:delText>
        </w:r>
        <w:r w:rsidDel="009074CB">
          <w:delText>4</w:delText>
        </w:r>
      </w:del>
    </w:p>
    <w:p w14:paraId="5A2F4E9E" w14:textId="75B1FB76" w:rsidR="00D741AE" w:rsidDel="009074CB" w:rsidRDefault="00D741AE" w:rsidP="00D741AE">
      <w:pPr>
        <w:spacing w:line="276" w:lineRule="auto"/>
        <w:ind w:left="1416"/>
        <w:jc w:val="both"/>
        <w:rPr>
          <w:del w:id="23" w:author="Dr. Taba Szabolcs Sándor" w:date="2025-04-27T10:52:00Z"/>
        </w:rPr>
      </w:pPr>
      <w:del w:id="24" w:author="Dr. Taba Szabolcs Sándor" w:date="2025-04-27T10:52:00Z">
        <w:r w:rsidRPr="00BC0A6F" w:rsidDel="009074CB">
          <w:delText>ADD_MYCELIUM_TO_TECTON m</w:delText>
        </w:r>
        <w:r w:rsidDel="009074CB">
          <w:delText>4</w:delText>
        </w:r>
        <w:r w:rsidRPr="00BC0A6F" w:rsidDel="009074CB">
          <w:delText xml:space="preserve"> ft</w:delText>
        </w:r>
        <w:r w:rsidDel="009074CB">
          <w:delText>5</w:delText>
        </w:r>
      </w:del>
    </w:p>
    <w:p w14:paraId="6A4AF2E0" w14:textId="78A854CD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ins w:id="25" w:author="Dr. Taba Szabolcs Sándor" w:date="2025-04-27T10:55:00Z">
        <w:r w:rsidR="009074CB">
          <w:t>4</w:t>
        </w:r>
      </w:ins>
      <w:del w:id="26" w:author="Dr. Taba Szabolcs Sándor" w:date="2025-04-27T10:55:00Z">
        <w:r w:rsidDel="009074CB">
          <w:delText>5</w:delText>
        </w:r>
      </w:del>
    </w:p>
    <w:p w14:paraId="58546F4A" w14:textId="73209784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ins w:id="27" w:author="Dr. Taba Szabolcs Sándor" w:date="2025-04-27T10:55:00Z">
        <w:r w:rsidR="009074CB">
          <w:t>4</w:t>
        </w:r>
      </w:ins>
      <w:del w:id="28" w:author="Dr. Taba Szabolcs Sándor" w:date="2025-04-27T10:55:00Z">
        <w:r w:rsidDel="009074CB">
          <w:delText>5</w:delText>
        </w:r>
      </w:del>
      <w:r w:rsidRPr="00BC0A6F">
        <w:t xml:space="preserve"> ft</w:t>
      </w:r>
      <w:ins w:id="29" w:author="Dr. Taba Szabolcs Sándor" w:date="2025-04-27T10:50:00Z">
        <w:r w:rsidR="009074CB">
          <w:t>5</w:t>
        </w:r>
      </w:ins>
      <w:del w:id="30" w:author="Dr. Taba Szabolcs Sándor" w:date="2025-04-27T10:50:00Z">
        <w:r w:rsidDel="009074CB">
          <w:delText>6</w:delText>
        </w:r>
      </w:del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3260A8A8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</w:t>
      </w:r>
      <w:ins w:id="31" w:author="Dr. Taba Szabolcs Sándor" w:date="2025-04-27T10:52:00Z">
        <w:r w:rsidR="009074CB">
          <w:t>4</w:t>
        </w:r>
      </w:ins>
      <w:del w:id="32" w:author="Dr. Taba Szabolcs Sándor" w:date="2025-04-27T10:52:00Z">
        <w:r w:rsidR="001C7E96" w:rsidDel="009074CB">
          <w:delText>5</w:delText>
        </w:r>
      </w:del>
      <w:r w:rsidRPr="00E5137E">
        <w:t xml:space="preserve"> 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5D3F8D9" w:rsidR="001C7E96" w:rsidDel="009074CB" w:rsidRDefault="001C7E96" w:rsidP="001C7E96">
      <w:pPr>
        <w:spacing w:line="276" w:lineRule="auto"/>
        <w:ind w:left="1416"/>
        <w:jc w:val="both"/>
        <w:rPr>
          <w:del w:id="33" w:author="Dr. Taba Szabolcs Sándor" w:date="2025-04-27T10:57:00Z"/>
        </w:rPr>
      </w:pPr>
      <w:del w:id="34" w:author="Dr. Taba Szabolcs Sándor" w:date="2025-04-27T10:57:00Z">
        <w:r w:rsidDel="009074CB">
          <w:delText>MOVE i1 ft4</w:delText>
        </w:r>
      </w:del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72F4AA3A" w:rsidR="00B54696" w:rsidRDefault="00B54696" w:rsidP="00B54696">
      <w:pPr>
        <w:spacing w:line="276" w:lineRule="auto"/>
        <w:ind w:left="1416"/>
        <w:jc w:val="both"/>
      </w:pPr>
      <w:r>
        <w:t>MOVE i1 ft</w:t>
      </w:r>
      <w:ins w:id="35" w:author="Dr. Taba Szabolcs Sándor" w:date="2025-04-27T10:50:00Z">
        <w:r w:rsidR="009074CB">
          <w:t>5</w:t>
        </w:r>
      </w:ins>
      <w:del w:id="36" w:author="Dr. Taba Szabolcs Sándor" w:date="2025-04-27T10:50:00Z">
        <w:r w:rsidDel="009074CB">
          <w:delText>6</w:delText>
        </w:r>
      </w:del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2E18E4F3" w:rsidR="00B54696" w:rsidRPr="00A12AB7" w:rsidDel="009074CB" w:rsidRDefault="00B54696" w:rsidP="00B54696">
      <w:pPr>
        <w:spacing w:line="276" w:lineRule="auto"/>
        <w:ind w:left="1416"/>
        <w:jc w:val="both"/>
        <w:rPr>
          <w:del w:id="37" w:author="Dr. Taba Szabolcs Sándor" w:date="2025-04-27T10:52:00Z"/>
        </w:rPr>
      </w:pPr>
      <w:del w:id="38" w:author="Dr. Taba Szabolcs Sándor" w:date="2025-04-27T10:52:00Z">
        <w:r w:rsidRPr="00A12AB7" w:rsidDel="009074CB">
          <w:delText>STATE ft</w:delText>
        </w:r>
      </w:del>
      <w:del w:id="39" w:author="Dr. Taba Szabolcs Sándor" w:date="2025-04-27T10:50:00Z">
        <w:r w:rsidDel="009074CB">
          <w:delText>6</w:delText>
        </w:r>
      </w:del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5A7AF0E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ins w:id="40" w:author="Dr. Taba Szabolcs Sándor" w:date="2025-04-27T10:55:00Z">
        <w:r w:rsidR="009074CB">
          <w:t>4</w:t>
        </w:r>
      </w:ins>
      <w:del w:id="41" w:author="Dr. Taba Szabolcs Sándor" w:date="2025-04-27T10:55:00Z">
        <w:r w:rsidDel="009074CB">
          <w:delText>5</w:delText>
        </w:r>
      </w:del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26D5DA70" w14:textId="7CA11C22" w:rsidR="00B54696" w:rsidRPr="00A12AB7" w:rsidRDefault="00B54696" w:rsidP="00B54696">
      <w:pPr>
        <w:spacing w:line="276" w:lineRule="auto"/>
        <w:ind w:left="1416"/>
      </w:pPr>
      <w:r w:rsidRPr="00A12AB7">
        <w:t>ft1: FertileTec</w:t>
      </w:r>
      <w:r w:rsidR="009250F4">
        <w:t>t</w:t>
      </w:r>
      <w:r w:rsidRPr="00A12AB7">
        <w:t>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26DBF2A4" w:rsidR="00B54696" w:rsidRPr="00A12AB7" w:rsidRDefault="00B54696" w:rsidP="00B54696">
      <w:pPr>
        <w:spacing w:line="276" w:lineRule="auto"/>
        <w:ind w:left="2124" w:firstLine="708"/>
      </w:pPr>
      <w:r>
        <w:t>ft</w:t>
      </w:r>
      <w:ins w:id="42" w:author="Dr. Taba Szabolcs Sándor" w:date="2025-04-27T10:50:00Z">
        <w:r w:rsidR="009074CB">
          <w:t>5</w:t>
        </w:r>
      </w:ins>
      <w:del w:id="43" w:author="Dr. Taba Szabolcs Sándor" w:date="2025-04-27T10:50:00Z">
        <w:r w:rsidR="002959BB" w:rsidDel="009074CB">
          <w:delText>6</w:delText>
        </w:r>
      </w:del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4BC139C4" w:rsidR="00B54696" w:rsidRPr="00A12AB7" w:rsidRDefault="00B54696" w:rsidP="00B54696">
      <w:pPr>
        <w:spacing w:line="276" w:lineRule="auto"/>
        <w:ind w:left="1416"/>
      </w:pPr>
      <w:r w:rsidRPr="00A12AB7">
        <w:t>ft2: FertileTec</w:t>
      </w:r>
      <w:r w:rsidR="009250F4">
        <w:t>t</w:t>
      </w:r>
      <w:r w:rsidRPr="00A12AB7">
        <w:t>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2A87D03E" w:rsidR="002959BB" w:rsidRPr="00A12AB7" w:rsidRDefault="002959BB" w:rsidP="00B54696">
      <w:pPr>
        <w:spacing w:line="276" w:lineRule="auto"/>
        <w:ind w:left="2832"/>
      </w:pPr>
      <w:r>
        <w:t>ft</w:t>
      </w:r>
      <w:ins w:id="44" w:author="Dr. Taba Szabolcs Sándor" w:date="2025-04-27T10:50:00Z">
        <w:r w:rsidR="009074CB">
          <w:t>5</w:t>
        </w:r>
      </w:ins>
      <w:del w:id="45" w:author="Dr. Taba Szabolcs Sándor" w:date="2025-04-27T10:50:00Z">
        <w:r w:rsidDel="009074CB">
          <w:delText>6</w:delText>
        </w:r>
      </w:del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Default="000D2B42" w:rsidP="00B54696">
      <w:pPr>
        <w:spacing w:line="276" w:lineRule="auto"/>
        <w:ind w:left="2124" w:firstLine="708"/>
      </w:pPr>
      <w:r>
        <w:t>mb1-speeds2</w:t>
      </w:r>
    </w:p>
    <w:p w14:paraId="644B1C73" w14:textId="037EB472" w:rsidR="001C59D4" w:rsidRPr="00A12AB7" w:rsidRDefault="001C59D4" w:rsidP="001C59D4">
      <w:pPr>
        <w:spacing w:line="276" w:lineRule="auto"/>
        <w:ind w:left="2124" w:firstLine="708"/>
      </w:pPr>
      <w:r>
        <w:t>mb1-speeds3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4ED1DFF4" w:rsidR="00B54696" w:rsidRPr="00A12AB7" w:rsidRDefault="00B54696" w:rsidP="00B54696">
      <w:pPr>
        <w:spacing w:line="276" w:lineRule="auto"/>
        <w:ind w:left="1416"/>
      </w:pPr>
      <w:r w:rsidRPr="00A12AB7">
        <w:t>ft3: FertileTec</w:t>
      </w:r>
      <w:r w:rsidR="009250F4">
        <w:t>t</w:t>
      </w:r>
      <w:r w:rsidRPr="00A12AB7">
        <w:t>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lastRenderedPageBreak/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648985FB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</w:t>
      </w:r>
      <w:r w:rsidR="009250F4">
        <w:t>t</w:t>
      </w:r>
      <w:r w:rsidRPr="00A12AB7">
        <w:t>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Del="009074CB" w:rsidRDefault="00B54696" w:rsidP="00B54696">
      <w:pPr>
        <w:spacing w:line="276" w:lineRule="auto"/>
        <w:ind w:left="2124" w:firstLine="708"/>
        <w:rPr>
          <w:del w:id="46" w:author="Dr. Taba Szabolcs Sándor" w:date="2025-04-27T10:53:00Z"/>
        </w:rPr>
      </w:pPr>
      <w:r>
        <w:t>ft</w:t>
      </w:r>
      <w:r w:rsidR="002959BB">
        <w:t>3</w:t>
      </w:r>
    </w:p>
    <w:p w14:paraId="36CAE1ED" w14:textId="61FB0DD4" w:rsidR="00B54696" w:rsidRPr="00A12AB7" w:rsidRDefault="00B54696" w:rsidP="009074CB">
      <w:pPr>
        <w:spacing w:line="276" w:lineRule="auto"/>
        <w:ind w:left="2124" w:firstLine="708"/>
      </w:pPr>
      <w:del w:id="47" w:author="Dr. Taba Szabolcs Sándor" w:date="2025-04-27T10:53:00Z">
        <w:r w:rsidRPr="00A12AB7" w:rsidDel="009074CB">
          <w:delText>ft</w:delText>
        </w:r>
        <w:r w:rsidR="002959BB" w:rsidDel="009074CB">
          <w:delText>5</w:delText>
        </w:r>
      </w:del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32922E46" w:rsidR="002959BB" w:rsidRPr="00A12AB7" w:rsidDel="009074CB" w:rsidRDefault="002959BB" w:rsidP="002959BB">
      <w:pPr>
        <w:spacing w:line="276" w:lineRule="auto"/>
        <w:ind w:left="1416"/>
        <w:rPr>
          <w:del w:id="48" w:author="Dr. Taba Szabolcs Sándor" w:date="2025-04-27T10:51:00Z"/>
        </w:rPr>
      </w:pPr>
      <w:del w:id="49" w:author="Dr. Taba Szabolcs Sándor" w:date="2025-04-27T10:51:00Z">
        <w:r w:rsidRPr="00A12AB7" w:rsidDel="009074CB">
          <w:delText>ft</w:delText>
        </w:r>
        <w:r w:rsidDel="009074CB">
          <w:delText>5</w:delText>
        </w:r>
        <w:r w:rsidRPr="00A12AB7" w:rsidDel="009074CB">
          <w:delText>: FertileTec</w:delText>
        </w:r>
        <w:r w:rsidR="009250F4" w:rsidDel="009074CB">
          <w:delText>t</w:delText>
        </w:r>
        <w:r w:rsidRPr="00A12AB7" w:rsidDel="009074CB">
          <w:delText>on</w:delText>
        </w:r>
      </w:del>
    </w:p>
    <w:p w14:paraId="1636C71F" w14:textId="4B1490E1" w:rsidR="002959BB" w:rsidRPr="00A12AB7" w:rsidDel="009074CB" w:rsidRDefault="002959BB" w:rsidP="002959BB">
      <w:pPr>
        <w:spacing w:line="276" w:lineRule="auto"/>
        <w:ind w:left="1416"/>
        <w:rPr>
          <w:del w:id="50" w:author="Dr. Taba Szabolcs Sándor" w:date="2025-04-27T10:51:00Z"/>
        </w:rPr>
      </w:pPr>
      <w:del w:id="51" w:author="Dr. Taba Szabolcs Sándor" w:date="2025-04-27T10:51:00Z">
        <w:r w:rsidRPr="00A12AB7" w:rsidDel="009074CB">
          <w:tab/>
          <w:delText xml:space="preserve">breakTimer int = </w:delText>
        </w:r>
        <w:r w:rsidDel="009074CB">
          <w:delText>1</w:delText>
        </w:r>
      </w:del>
    </w:p>
    <w:p w14:paraId="4E81AD07" w14:textId="759E6138" w:rsidR="002959BB" w:rsidDel="009074CB" w:rsidRDefault="002959BB" w:rsidP="002959BB">
      <w:pPr>
        <w:spacing w:line="276" w:lineRule="auto"/>
        <w:ind w:left="1416"/>
        <w:rPr>
          <w:del w:id="52" w:author="Dr. Taba Szabolcs Sándor" w:date="2025-04-27T10:51:00Z"/>
        </w:rPr>
      </w:pPr>
      <w:del w:id="53" w:author="Dr. Taba Szabolcs Sándor" w:date="2025-04-27T10:51:00Z">
        <w:r w:rsidRPr="00A12AB7" w:rsidDel="009074CB">
          <w:tab/>
          <w:delText>neighbours List&lt;Tecton&gt; = {</w:delText>
        </w:r>
      </w:del>
    </w:p>
    <w:p w14:paraId="534D66DF" w14:textId="44828BEF" w:rsidR="00524D4F" w:rsidRPr="00A12AB7" w:rsidDel="009074CB" w:rsidRDefault="00524D4F" w:rsidP="00524D4F">
      <w:pPr>
        <w:spacing w:line="276" w:lineRule="auto"/>
        <w:ind w:left="2124" w:firstLine="708"/>
        <w:rPr>
          <w:del w:id="54" w:author="Dr. Taba Szabolcs Sándor" w:date="2025-04-27T10:51:00Z"/>
        </w:rPr>
      </w:pPr>
      <w:del w:id="55" w:author="Dr. Taba Szabolcs Sándor" w:date="2025-04-27T10:51:00Z">
        <w:r w:rsidDel="009074CB">
          <w:delText>ft4</w:delText>
        </w:r>
      </w:del>
    </w:p>
    <w:p w14:paraId="105EEF70" w14:textId="15C68994" w:rsidR="002959BB" w:rsidRPr="00A12AB7" w:rsidDel="009074CB" w:rsidRDefault="002959BB" w:rsidP="002959BB">
      <w:pPr>
        <w:spacing w:line="276" w:lineRule="auto"/>
        <w:ind w:left="2124"/>
        <w:rPr>
          <w:del w:id="56" w:author="Dr. Taba Szabolcs Sándor" w:date="2025-04-27T10:51:00Z"/>
        </w:rPr>
      </w:pPr>
      <w:del w:id="57" w:author="Dr. Taba Szabolcs Sándor" w:date="2025-04-27T10:51:00Z">
        <w:r w:rsidRPr="00A12AB7" w:rsidDel="009074CB">
          <w:delText>}</w:delText>
        </w:r>
      </w:del>
    </w:p>
    <w:p w14:paraId="251458C2" w14:textId="26354F1F" w:rsidR="002959BB" w:rsidRPr="00A12AB7" w:rsidDel="009074CB" w:rsidRDefault="002959BB" w:rsidP="002959BB">
      <w:pPr>
        <w:spacing w:line="276" w:lineRule="auto"/>
        <w:ind w:left="1416"/>
        <w:rPr>
          <w:del w:id="58" w:author="Dr. Taba Szabolcs Sándor" w:date="2025-04-27T10:51:00Z"/>
        </w:rPr>
      </w:pPr>
      <w:del w:id="59" w:author="Dr. Taba Szabolcs Sándor" w:date="2025-04-27T10:51:00Z">
        <w:r w:rsidRPr="00A12AB7" w:rsidDel="009074CB">
          <w:tab/>
          <w:delText xml:space="preserve">myceliumCapacity int = </w:delText>
        </w:r>
        <w:r w:rsidDel="009074CB">
          <w:delText>1</w:delText>
        </w:r>
      </w:del>
    </w:p>
    <w:p w14:paraId="189DBF61" w14:textId="51BC6BEC" w:rsidR="002959BB" w:rsidRPr="00A12AB7" w:rsidDel="009074CB" w:rsidRDefault="002959BB" w:rsidP="002959BB">
      <w:pPr>
        <w:spacing w:line="276" w:lineRule="auto"/>
        <w:ind w:left="1416"/>
        <w:rPr>
          <w:del w:id="60" w:author="Dr. Taba Szabolcs Sándor" w:date="2025-04-27T10:51:00Z"/>
        </w:rPr>
      </w:pPr>
      <w:del w:id="61" w:author="Dr. Taba Szabolcs Sándor" w:date="2025-04-27T10:51:00Z">
        <w:r w:rsidRPr="00A12AB7" w:rsidDel="009074CB">
          <w:tab/>
          <w:delText>spores Queue&lt;Spore&gt; = {</w:delText>
        </w:r>
      </w:del>
    </w:p>
    <w:p w14:paraId="4B31B160" w14:textId="43E1D2FE" w:rsidR="002959BB" w:rsidRPr="00A12AB7" w:rsidDel="009074CB" w:rsidRDefault="002959BB" w:rsidP="002959BB">
      <w:pPr>
        <w:spacing w:line="276" w:lineRule="auto"/>
        <w:ind w:left="2124"/>
        <w:rPr>
          <w:del w:id="62" w:author="Dr. Taba Szabolcs Sándor" w:date="2025-04-27T10:51:00Z"/>
        </w:rPr>
      </w:pPr>
      <w:del w:id="63" w:author="Dr. Taba Szabolcs Sándor" w:date="2025-04-27T10:51:00Z">
        <w:r w:rsidRPr="00A12AB7" w:rsidDel="009074CB">
          <w:delText>}</w:delText>
        </w:r>
      </w:del>
    </w:p>
    <w:p w14:paraId="4C6E8538" w14:textId="3DBDED0B" w:rsidR="002959BB" w:rsidRPr="00A12AB7" w:rsidDel="009074CB" w:rsidRDefault="002959BB" w:rsidP="002959BB">
      <w:pPr>
        <w:spacing w:line="276" w:lineRule="auto"/>
        <w:ind w:left="1416"/>
        <w:rPr>
          <w:del w:id="64" w:author="Dr. Taba Szabolcs Sándor" w:date="2025-04-27T10:51:00Z"/>
        </w:rPr>
      </w:pPr>
      <w:del w:id="65" w:author="Dr. Taba Szabolcs Sándor" w:date="2025-04-27T10:51:00Z">
        <w:r w:rsidRPr="00A12AB7" w:rsidDel="009074CB">
          <w:tab/>
          <w:delText>mushroomBody MushroomBody = null</w:delText>
        </w:r>
      </w:del>
    </w:p>
    <w:p w14:paraId="6E52F71D" w14:textId="1B82B9FE" w:rsidR="002959BB" w:rsidRPr="00A12AB7" w:rsidDel="009074CB" w:rsidRDefault="002959BB" w:rsidP="00524D4F">
      <w:pPr>
        <w:spacing w:line="276" w:lineRule="auto"/>
        <w:ind w:left="1416"/>
        <w:rPr>
          <w:del w:id="66" w:author="Dr. Taba Szabolcs Sándor" w:date="2025-04-27T10:51:00Z"/>
        </w:rPr>
      </w:pPr>
      <w:del w:id="67" w:author="Dr. Taba Szabolcs Sándor" w:date="2025-04-27T10:51:00Z">
        <w:r w:rsidRPr="00A12AB7" w:rsidDel="009074CB">
          <w:tab/>
          <w:delText>mycelia Queue&lt;Mycelium&gt; = {</w:delText>
        </w:r>
      </w:del>
    </w:p>
    <w:p w14:paraId="7FDF1801" w14:textId="2D67DA03" w:rsidR="002959BB" w:rsidRPr="00A12AB7" w:rsidDel="009074CB" w:rsidRDefault="002959BB" w:rsidP="002959BB">
      <w:pPr>
        <w:spacing w:line="276" w:lineRule="auto"/>
        <w:ind w:left="1416" w:firstLine="708"/>
        <w:rPr>
          <w:del w:id="68" w:author="Dr. Taba Szabolcs Sándor" w:date="2025-04-27T10:51:00Z"/>
        </w:rPr>
      </w:pPr>
      <w:del w:id="69" w:author="Dr. Taba Szabolcs Sándor" w:date="2025-04-27T10:51:00Z">
        <w:r w:rsidRPr="00A12AB7" w:rsidDel="009074CB">
          <w:delText>}</w:delText>
        </w:r>
      </w:del>
    </w:p>
    <w:p w14:paraId="2CA8E3F6" w14:textId="5E9E8698" w:rsidR="002959BB" w:rsidDel="009074CB" w:rsidRDefault="002959BB" w:rsidP="002959BB">
      <w:pPr>
        <w:spacing w:line="276" w:lineRule="auto"/>
        <w:ind w:left="1416"/>
        <w:rPr>
          <w:del w:id="70" w:author="Dr. Taba Szabolcs Sándor" w:date="2025-04-27T10:51:00Z"/>
        </w:rPr>
      </w:pPr>
      <w:del w:id="71" w:author="Dr. Taba Szabolcs Sándor" w:date="2025-04-27T10:51:00Z">
        <w:r w:rsidRPr="00A12AB7" w:rsidDel="009074CB">
          <w:tab/>
          <w:delText>occupants List&lt;Insect&gt; = {</w:delText>
        </w:r>
      </w:del>
    </w:p>
    <w:p w14:paraId="715C5CC4" w14:textId="0EE2AD4C" w:rsidR="002959BB" w:rsidDel="009074CB" w:rsidRDefault="002959BB" w:rsidP="00B54696">
      <w:pPr>
        <w:spacing w:line="276" w:lineRule="auto"/>
        <w:ind w:left="1416" w:firstLine="708"/>
        <w:rPr>
          <w:del w:id="72" w:author="Dr. Taba Szabolcs Sándor" w:date="2025-04-27T10:51:00Z"/>
        </w:rPr>
      </w:pPr>
      <w:del w:id="73" w:author="Dr. Taba Szabolcs Sándor" w:date="2025-04-27T10:51:00Z">
        <w:r w:rsidRPr="00A12AB7" w:rsidDel="009074CB">
          <w:delText>}</w:delText>
        </w:r>
      </w:del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08F55A98" w:rsidR="002959BB" w:rsidRPr="00A12AB7" w:rsidRDefault="002959BB" w:rsidP="002959BB">
      <w:pPr>
        <w:spacing w:line="276" w:lineRule="auto"/>
        <w:ind w:left="1416"/>
      </w:pPr>
      <w:r w:rsidRPr="00A12AB7">
        <w:t>ft</w:t>
      </w:r>
      <w:ins w:id="74" w:author="Dr. Taba Szabolcs Sándor" w:date="2025-04-27T10:50:00Z">
        <w:r w:rsidR="009074CB">
          <w:t>5</w:t>
        </w:r>
      </w:ins>
      <w:del w:id="75" w:author="Dr. Taba Szabolcs Sándor" w:date="2025-04-27T10:50:00Z">
        <w:r w:rsidDel="009074CB">
          <w:delText>6</w:delText>
        </w:r>
      </w:del>
      <w:r w:rsidRPr="00A12AB7">
        <w:t>: FertileTec</w:t>
      </w:r>
      <w:r w:rsidR="009250F4">
        <w:t>t</w:t>
      </w:r>
      <w:r w:rsidRPr="00A12AB7">
        <w:t>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lastRenderedPageBreak/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6956A978" w:rsidR="002959BB" w:rsidRPr="00A12AB7" w:rsidRDefault="002959BB" w:rsidP="002959BB">
      <w:pPr>
        <w:spacing w:line="276" w:lineRule="auto"/>
        <w:ind w:left="2124" w:firstLine="708"/>
      </w:pPr>
      <w:r>
        <w:t>m</w:t>
      </w:r>
      <w:ins w:id="76" w:author="Dr. Taba Szabolcs Sándor" w:date="2025-04-27T10:55:00Z">
        <w:r w:rsidR="009074CB">
          <w:t>4</w:t>
        </w:r>
      </w:ins>
      <w:del w:id="77" w:author="Dr. Taba Szabolcs Sándor" w:date="2025-04-27T10:55:00Z">
        <w:r w:rsidDel="009074CB">
          <w:delText>5</w:delText>
        </w:r>
      </w:del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740D6FA5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4</w:t>
      </w:r>
    </w:p>
    <w:p w14:paraId="6D4A635E" w14:textId="6D2127E8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5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F98E985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75863582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6FFF96C9" w:rsidR="00B54696" w:rsidRPr="00A12AB7" w:rsidRDefault="00B54696" w:rsidP="00B54696">
      <w:pPr>
        <w:spacing w:line="276" w:lineRule="auto"/>
        <w:ind w:left="1416"/>
      </w:pPr>
      <w:r w:rsidRPr="00A12AB7">
        <w:t>m</w:t>
      </w:r>
      <w:ins w:id="78" w:author="Dr. Taba Szabolcs Sándor" w:date="2025-04-27T10:55:00Z">
        <w:r w:rsidR="009074CB">
          <w:t>4</w:t>
        </w:r>
      </w:ins>
      <w:del w:id="79" w:author="Dr. Taba Szabolcs Sándor" w:date="2025-04-27T10:55:00Z">
        <w:r w:rsidDel="009074CB">
          <w:delText>5</w:delText>
        </w:r>
      </w:del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58F69B4A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ins w:id="80" w:author="Dr. Taba Szabolcs Sándor" w:date="2025-04-27T10:50:00Z">
        <w:r w:rsidR="009074CB">
          <w:t>5</w:t>
        </w:r>
      </w:ins>
      <w:del w:id="81" w:author="Dr. Taba Szabolcs Sándor" w:date="2025-04-27T10:50:00Z">
        <w:r w:rsidR="00791ADC" w:rsidDel="009074CB">
          <w:delText>6</w:delText>
        </w:r>
      </w:del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325F5D3E" w14:textId="77777777" w:rsidR="00E77C01" w:rsidRPr="00A12AB7" w:rsidRDefault="00E77C01" w:rsidP="00E77C01">
      <w:pPr>
        <w:spacing w:line="276" w:lineRule="auto"/>
        <w:ind w:left="1416" w:firstLine="708"/>
      </w:pPr>
      <w:r w:rsidRPr="00E77C01">
        <w:t>deathTimer</w:t>
      </w:r>
      <w:r>
        <w:t xml:space="preserve"> int </w:t>
      </w:r>
      <w:r w:rsidRPr="00E77C01">
        <w:t>= -1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bookmarkStart w:id="82" w:name="_Hlk196600511"/>
      <w:r w:rsidRPr="002D6D7E">
        <w:t>i1: Insect</w:t>
      </w:r>
    </w:p>
    <w:p w14:paraId="6B51FA22" w14:textId="185E4EF5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location </w:t>
      </w:r>
      <w:r w:rsidR="00C875D7" w:rsidRPr="00A12AB7">
        <w:t xml:space="preserve">Tecton </w:t>
      </w:r>
      <w:r w:rsidRPr="002D6D7E">
        <w:t>= ft</w:t>
      </w:r>
      <w:ins w:id="83" w:author="Dr. Taba Szabolcs Sándor" w:date="2025-04-27T10:50:00Z">
        <w:r w:rsidR="009074CB">
          <w:t>5</w:t>
        </w:r>
      </w:ins>
      <w:del w:id="84" w:author="Dr. Taba Szabolcs Sándor" w:date="2025-04-27T10:50:00Z">
        <w:r w:rsidDel="009074CB">
          <w:delText>6</w:delText>
        </w:r>
      </w:del>
    </w:p>
    <w:p w14:paraId="42F5D14E" w14:textId="27B6EBC2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</w:t>
      </w:r>
      <w:r w:rsidR="00C875D7">
        <w:t xml:space="preserve">int </w:t>
      </w:r>
      <w:r w:rsidRPr="002D6D7E">
        <w:t xml:space="preserve">= </w:t>
      </w:r>
      <w:r w:rsidR="000D2B42">
        <w:t>2</w:t>
      </w:r>
    </w:p>
    <w:p w14:paraId="6B6B66FD" w14:textId="6F7BAA51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</w:t>
      </w:r>
      <w:r w:rsidR="00C875D7">
        <w:t xml:space="preserve">int </w:t>
      </w:r>
      <w:r w:rsidRPr="002D6D7E">
        <w:t xml:space="preserve">= </w:t>
      </w:r>
      <w:r>
        <w:t>2</w:t>
      </w:r>
    </w:p>
    <w:p w14:paraId="125AE6F5" w14:textId="237B25DC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</w:t>
      </w:r>
      <w:r w:rsidR="00C875D7">
        <w:t xml:space="preserve">int </w:t>
      </w:r>
      <w:r w:rsidRPr="002D6D7E">
        <w:t xml:space="preserve">= </w:t>
      </w:r>
      <w:r>
        <w:t>1</w:t>
      </w:r>
    </w:p>
    <w:p w14:paraId="445AFFF9" w14:textId="79158D0E" w:rsidR="00B54696" w:rsidRPr="002D6D7E" w:rsidRDefault="00B54696" w:rsidP="00B54696">
      <w:pPr>
        <w:spacing w:line="276" w:lineRule="auto"/>
        <w:ind w:left="1416"/>
      </w:pPr>
      <w:r w:rsidRPr="002D6D7E">
        <w:lastRenderedPageBreak/>
        <w:tab/>
        <w:t xml:space="preserve">effectTimer </w:t>
      </w:r>
      <w:r w:rsidR="00C875D7">
        <w:t xml:space="preserve">int </w:t>
      </w:r>
      <w:r w:rsidRPr="002D6D7E">
        <w:t>= 0</w:t>
      </w:r>
    </w:p>
    <w:p w14:paraId="7D43DDF1" w14:textId="334910F0" w:rsidR="001A77F1" w:rsidRDefault="00B54696" w:rsidP="00783693">
      <w:pPr>
        <w:spacing w:line="276" w:lineRule="auto"/>
        <w:ind w:left="1416"/>
      </w:pPr>
      <w:r w:rsidRPr="002D6D7E">
        <w:tab/>
        <w:t xml:space="preserve">state </w:t>
      </w:r>
      <w:r w:rsidR="00783693" w:rsidRPr="00783693">
        <w:t>InsectState</w:t>
      </w:r>
      <w:r w:rsidR="00783693">
        <w:t xml:space="preserve"> </w:t>
      </w:r>
      <w:r w:rsidRPr="002D6D7E">
        <w:t xml:space="preserve">= </w:t>
      </w:r>
      <w:r w:rsidR="00A059B7">
        <w:t>NORMAL</w:t>
      </w:r>
      <w:bookmarkEnd w:id="82"/>
    </w:p>
    <w:sectPr w:rsidR="001A77F1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557E6" w14:textId="77777777" w:rsidR="00D2308C" w:rsidRDefault="00D2308C">
      <w:r>
        <w:separator/>
      </w:r>
    </w:p>
  </w:endnote>
  <w:endnote w:type="continuationSeparator" w:id="0">
    <w:p w14:paraId="7E14DBED" w14:textId="77777777" w:rsidR="00D2308C" w:rsidRDefault="00D2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B83BB" w14:textId="77777777" w:rsidR="00D2308C" w:rsidRDefault="00D2308C">
      <w:r>
        <w:separator/>
      </w:r>
    </w:p>
  </w:footnote>
  <w:footnote w:type="continuationSeparator" w:id="0">
    <w:p w14:paraId="0E1D7367" w14:textId="77777777" w:rsidR="00D2308C" w:rsidRDefault="00D23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166F6"/>
    <w:rsid w:val="0023571F"/>
    <w:rsid w:val="00235B17"/>
    <w:rsid w:val="00260588"/>
    <w:rsid w:val="00262463"/>
    <w:rsid w:val="00282FA7"/>
    <w:rsid w:val="002959BB"/>
    <w:rsid w:val="002A48FD"/>
    <w:rsid w:val="002B2B24"/>
    <w:rsid w:val="002C24E4"/>
    <w:rsid w:val="002D1D67"/>
    <w:rsid w:val="002D27FD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52078"/>
    <w:rsid w:val="00377D7F"/>
    <w:rsid w:val="00383E20"/>
    <w:rsid w:val="00396C58"/>
    <w:rsid w:val="003B16EF"/>
    <w:rsid w:val="003B59C5"/>
    <w:rsid w:val="003D1CAE"/>
    <w:rsid w:val="003D3FA9"/>
    <w:rsid w:val="003F0138"/>
    <w:rsid w:val="003F2905"/>
    <w:rsid w:val="00402966"/>
    <w:rsid w:val="0040629E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0E9"/>
    <w:rsid w:val="005B67BA"/>
    <w:rsid w:val="005E0D11"/>
    <w:rsid w:val="005E684B"/>
    <w:rsid w:val="0060387B"/>
    <w:rsid w:val="006062B6"/>
    <w:rsid w:val="006145AE"/>
    <w:rsid w:val="00631F78"/>
    <w:rsid w:val="0066147D"/>
    <w:rsid w:val="00661A58"/>
    <w:rsid w:val="0066589A"/>
    <w:rsid w:val="00677A16"/>
    <w:rsid w:val="00681F4E"/>
    <w:rsid w:val="0068375B"/>
    <w:rsid w:val="0068769F"/>
    <w:rsid w:val="006916CA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40DA"/>
    <w:rsid w:val="00783693"/>
    <w:rsid w:val="00791ADC"/>
    <w:rsid w:val="00793029"/>
    <w:rsid w:val="00793AE2"/>
    <w:rsid w:val="007A0831"/>
    <w:rsid w:val="007B255D"/>
    <w:rsid w:val="007C1D47"/>
    <w:rsid w:val="007C405C"/>
    <w:rsid w:val="007D5334"/>
    <w:rsid w:val="007D6B5E"/>
    <w:rsid w:val="007E5EF5"/>
    <w:rsid w:val="007F0C74"/>
    <w:rsid w:val="0081753A"/>
    <w:rsid w:val="00821272"/>
    <w:rsid w:val="008309E5"/>
    <w:rsid w:val="00830F3E"/>
    <w:rsid w:val="00853BE2"/>
    <w:rsid w:val="008605D0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074CB"/>
    <w:rsid w:val="009250F4"/>
    <w:rsid w:val="009458E3"/>
    <w:rsid w:val="00947A31"/>
    <w:rsid w:val="00957169"/>
    <w:rsid w:val="00966371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059B7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B0CD3"/>
    <w:rsid w:val="00AC0A41"/>
    <w:rsid w:val="00AC6879"/>
    <w:rsid w:val="00AD2371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380B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0D08"/>
    <w:rsid w:val="00C4195D"/>
    <w:rsid w:val="00C7259F"/>
    <w:rsid w:val="00C745DE"/>
    <w:rsid w:val="00C875D7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308C"/>
    <w:rsid w:val="00D24CF7"/>
    <w:rsid w:val="00D25D3A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121EC"/>
    <w:rsid w:val="00E212E2"/>
    <w:rsid w:val="00E245A2"/>
    <w:rsid w:val="00E42835"/>
    <w:rsid w:val="00E5137E"/>
    <w:rsid w:val="00E522C6"/>
    <w:rsid w:val="00E55DB5"/>
    <w:rsid w:val="00E63B97"/>
    <w:rsid w:val="00E63E76"/>
    <w:rsid w:val="00E64C73"/>
    <w:rsid w:val="00E77C01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53DE"/>
    <w:rsid w:val="00F76DF1"/>
    <w:rsid w:val="00F82F5E"/>
    <w:rsid w:val="00F84BDE"/>
    <w:rsid w:val="00F91334"/>
    <w:rsid w:val="00F92D09"/>
    <w:rsid w:val="00F97D50"/>
    <w:rsid w:val="00FA5A58"/>
    <w:rsid w:val="00FA6624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rsid w:val="00783693"/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link w:val="HTML-kntformzott"/>
    <w:rsid w:val="00783693"/>
    <w:rPr>
      <w:rFonts w:ascii="Courier New" w:hAnsi="Courier New" w:cs="Courier New"/>
    </w:rPr>
  </w:style>
  <w:style w:type="paragraph" w:styleId="Vltozat">
    <w:name w:val="Revision"/>
    <w:hidden/>
    <w:uiPriority w:val="99"/>
    <w:semiHidden/>
    <w:rsid w:val="009074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36</Pages>
  <Words>3560</Words>
  <Characters>24567</Characters>
  <Application>Microsoft Office Word</Application>
  <DocSecurity>0</DocSecurity>
  <Lines>204</Lines>
  <Paragraphs>56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93</cp:revision>
  <dcterms:created xsi:type="dcterms:W3CDTF">2025-04-04T17:05:00Z</dcterms:created>
  <dcterms:modified xsi:type="dcterms:W3CDTF">2025-04-27T08:58:00Z</dcterms:modified>
</cp:coreProperties>
</file>