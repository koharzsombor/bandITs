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267A" w14:textId="77777777" w:rsidR="003F0859" w:rsidRDefault="00000000">
      <w:pPr>
        <w:pStyle w:val="Cmsor1"/>
      </w:pPr>
      <w:bookmarkStart w:id="0" w:name="_Ref251771138"/>
      <w:r>
        <w:t>Követelmény, projekt, funkcionalitás</w:t>
      </w:r>
      <w:bookmarkEnd w:id="0"/>
    </w:p>
    <w:p w14:paraId="659AD7F5" w14:textId="77777777" w:rsidR="003F0859" w:rsidRDefault="00000000">
      <w:pPr>
        <w:pStyle w:val="Cmsor20"/>
      </w:pPr>
      <w:r>
        <w:t>Bevezetés</w:t>
      </w:r>
    </w:p>
    <w:p w14:paraId="005BB058" w14:textId="77777777" w:rsidR="003F0859" w:rsidRDefault="00000000">
      <w:pPr>
        <w:pStyle w:val="Cmsor3"/>
      </w:pPr>
      <w:r>
        <w:t>Cél</w:t>
      </w:r>
    </w:p>
    <w:p w14:paraId="5888C76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célja]</w:t>
      </w:r>
    </w:p>
    <w:p w14:paraId="1255C2E9" w14:textId="77777777" w:rsidR="003F0859" w:rsidRDefault="00000000">
      <w:pPr>
        <w:pStyle w:val="Cmsor3"/>
      </w:pPr>
      <w:r>
        <w:t>Szakterület</w:t>
      </w:r>
    </w:p>
    <w:p w14:paraId="7F23315E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kialakítandó szoftver milyen területen használható, milyen célra]</w:t>
      </w:r>
    </w:p>
    <w:p w14:paraId="0429E35B" w14:textId="77777777" w:rsidR="003F0859" w:rsidRDefault="00000000">
      <w:pPr>
        <w:pStyle w:val="Cmsor3"/>
      </w:pPr>
      <w:r>
        <w:t>Definíciók, rövidítések</w:t>
      </w:r>
    </w:p>
    <w:p w14:paraId="5603C57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definíciók, rövidítések magyarázata]</w:t>
      </w:r>
    </w:p>
    <w:p w14:paraId="69BA6068" w14:textId="77777777" w:rsidR="003F0859" w:rsidRDefault="00000000">
      <w:pPr>
        <w:pStyle w:val="Cmsor3"/>
      </w:pPr>
      <w:r>
        <w:t>Hivatkozások</w:t>
      </w:r>
    </w:p>
    <w:p w14:paraId="2E116640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dokumentumban használt anyagok, web-oldalak felsorolása]</w:t>
      </w:r>
    </w:p>
    <w:p w14:paraId="6C8C7160" w14:textId="77777777" w:rsidR="003F0859" w:rsidRDefault="00000000">
      <w:pPr>
        <w:pStyle w:val="Cmsor3"/>
      </w:pPr>
      <w:r>
        <w:t>Összefoglalás</w:t>
      </w:r>
    </w:p>
    <w:p w14:paraId="62E65EB1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dokumentum további részeinek rövid ismertetése]</w:t>
      </w:r>
    </w:p>
    <w:p w14:paraId="3ACB9F04" w14:textId="77777777" w:rsidR="003F0859" w:rsidRDefault="00000000">
      <w:pPr>
        <w:pStyle w:val="Cmsor20"/>
      </w:pPr>
      <w:r>
        <w:t>Áttekintés</w:t>
      </w:r>
    </w:p>
    <w:p w14:paraId="30A039D1" w14:textId="77777777" w:rsidR="003F0859" w:rsidRDefault="00000000">
      <w:pPr>
        <w:pStyle w:val="Cmsor3"/>
      </w:pPr>
      <w:r>
        <w:t>Általános áttekintés</w:t>
      </w:r>
    </w:p>
    <w:p w14:paraId="0DD6C6D8" w14:textId="77777777" w:rsidR="003F0859" w:rsidRDefault="00000000">
      <w:pPr>
        <w:rPr>
          <w:i/>
          <w:color w:val="0000FF"/>
        </w:rPr>
      </w:pPr>
      <w:commentRangeStart w:id="1"/>
      <w:r>
        <w:rPr>
          <w:i/>
          <w:color w:val="0000FF"/>
        </w:rPr>
        <w:t xml:space="preserve">[A kialakítandó szoftver legmagasabb szintű </w:t>
      </w:r>
      <w:proofErr w:type="spellStart"/>
      <w:r>
        <w:rPr>
          <w:i/>
          <w:color w:val="0000FF"/>
        </w:rPr>
        <w:t>architekturális</w:t>
      </w:r>
      <w:proofErr w:type="spellEnd"/>
      <w:r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elvárások.]</w:t>
      </w:r>
      <w:commentRangeEnd w:id="1"/>
      <w:r w:rsidR="00EA4526">
        <w:rPr>
          <w:rStyle w:val="Jegyzethivatkozs"/>
        </w:rPr>
        <w:commentReference w:id="1"/>
      </w:r>
    </w:p>
    <w:p w14:paraId="0396FDA0" w14:textId="77777777" w:rsidR="003F0859" w:rsidRDefault="00000000">
      <w:pPr>
        <w:numPr>
          <w:ilvl w:val="0"/>
          <w:numId w:val="5"/>
        </w:numPr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528C9C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7605945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464D950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kezeli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jellemzőit (pl. lehetséges-e gombafonalak kereszteződése) és fejlődését (törését), mozgását és térbeli elhelyezkedését, valamint szomszédsági kapcsolatait;</w:t>
      </w:r>
    </w:p>
    <w:p w14:paraId="295B8CE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383965D1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D03CBFC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65B539D8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7478EF41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7F7E02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5C11F40F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37CCBB6A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443EB4CA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34AA76B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0A98E8FB" w14:textId="757F4635" w:rsidR="003F0859" w:rsidDel="00900B33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del w:id="2" w:author="Dr. Taba Szabolcs Sándor" w:date="2025-02-21T20:03:00Z" w16du:dateUtc="2025-02-21T19:03:00Z"/>
          <w:rFonts w:ascii="Arial" w:hAnsi="Arial" w:cs="Arial"/>
        </w:rPr>
      </w:pPr>
      <w:del w:id="3" w:author="Dr. Taba Szabolcs Sándor" w:date="2025-02-21T20:03:00Z" w16du:dateUtc="2025-02-21T19:03:00Z">
        <w:r w:rsidDel="00900B33">
          <w:rPr>
            <w:rFonts w:ascii="Arial" w:hAnsi="Arial" w:cs="Arial"/>
            <w:b/>
            <w:bCs/>
          </w:rPr>
          <w:delText>Kommunikációs alrendszer</w:delText>
        </w:r>
      </w:del>
    </w:p>
    <w:p w14:paraId="272E95E4" w14:textId="003B5053" w:rsidR="003F0859" w:rsidDel="00900B33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del w:id="4" w:author="Dr. Taba Szabolcs Sándor" w:date="2025-02-21T20:03:00Z" w16du:dateUtc="2025-02-21T19:03:00Z"/>
          <w:rFonts w:ascii="Arial" w:hAnsi="Arial" w:cs="Arial"/>
        </w:rPr>
      </w:pPr>
      <w:del w:id="5" w:author="Dr. Taba Szabolcs Sándor" w:date="2025-02-21T20:03:00Z" w16du:dateUtc="2025-02-21T19:03:00Z">
        <w:r w:rsidDel="00900B33">
          <w:rPr>
            <w:rFonts w:ascii="Arial" w:hAnsi="Arial" w:cs="Arial"/>
          </w:rPr>
          <w:delText>biztosítja az alrendszerek közötti adatcserét és információáramlást;</w:delText>
        </w:r>
      </w:del>
    </w:p>
    <w:p w14:paraId="413901DA" w14:textId="53D03F0E" w:rsidR="003F0859" w:rsidDel="00900B33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del w:id="6" w:author="Dr. Taba Szabolcs Sándor" w:date="2025-02-21T20:03:00Z" w16du:dateUtc="2025-02-21T19:03:00Z"/>
          <w:rFonts w:ascii="Arial" w:hAnsi="Arial" w:cs="Arial"/>
        </w:rPr>
      </w:pPr>
      <w:del w:id="7" w:author="Dr. Taba Szabolcs Sándor" w:date="2025-02-21T20:03:00Z" w16du:dateUtc="2025-02-21T19:03:00Z">
        <w:r w:rsidDel="00900B33">
          <w:rPr>
            <w:rFonts w:ascii="Arial" w:hAnsi="Arial" w:cs="Arial"/>
          </w:rPr>
          <w:delText>gondoskodik a játékesemények szinkronizációjáról az egyes alrendszerek között.</w:delText>
        </w:r>
      </w:del>
    </w:p>
    <w:p w14:paraId="4308E09C" w14:textId="77777777" w:rsidR="003F0859" w:rsidRDefault="00000000">
      <w:pPr>
        <w:numPr>
          <w:ilvl w:val="0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469DA766" w14:textId="77777777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292BCF05" w14:textId="66B7410D" w:rsidR="003F0859" w:rsidRDefault="00000000">
      <w:pPr>
        <w:numPr>
          <w:ilvl w:val="1"/>
          <w:numId w:val="6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0624C140" w14:textId="1F476E22" w:rsidR="00487B75" w:rsidRDefault="00514051" w:rsidP="00487B75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60633061" wp14:editId="67A4A46F">
            <wp:simplePos x="0" y="0"/>
            <wp:positionH relativeFrom="column">
              <wp:posOffset>47413</wp:posOffset>
            </wp:positionH>
            <wp:positionV relativeFrom="paragraph">
              <wp:posOffset>309245</wp:posOffset>
            </wp:positionV>
            <wp:extent cx="5760720" cy="3070225"/>
            <wp:effectExtent l="0" t="0" r="0" b="0"/>
            <wp:wrapSquare wrapText="bothSides"/>
            <wp:docPr id="4902148" name="Kép 1" descr="A képen diagram, szöveg, Tervrajz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48" name="Kép 1" descr="A képen diagram, szöveg, Tervrajz, Műszaki rajz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ins w:id="8" w:author="Dr. Taba Szabolcs Sándor" w:date="2025-02-20T15:05:00Z" w16du:dateUtc="2025-02-20T14:05:00Z">
        <w:r w:rsidR="00487B75">
          <w:rPr>
            <w:rFonts w:ascii="Arial" w:hAnsi="Arial" w:cs="Arial"/>
          </w:rPr>
          <w:t>Az alrendszerek közötti kapcsolatokat az alábbi komponensdiagram szemlélteti:</w:t>
        </w:r>
      </w:ins>
    </w:p>
    <w:p w14:paraId="10B1B9ED" w14:textId="15E18FE9" w:rsidR="003F0859" w:rsidRDefault="00000000" w:rsidP="00514051">
      <w:pPr>
        <w:numPr>
          <w:ilvl w:val="0"/>
          <w:numId w:val="5"/>
        </w:numPr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0D367B0A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E1ADC1C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677B2830" w14:textId="77777777" w:rsidR="003F0859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7AC1A9C0" w14:textId="77777777" w:rsidR="003F0859" w:rsidDel="00900B33" w:rsidRDefault="00000000">
      <w:pPr>
        <w:numPr>
          <w:ilvl w:val="0"/>
          <w:numId w:val="7"/>
        </w:numPr>
        <w:spacing w:before="120" w:after="120" w:line="276" w:lineRule="auto"/>
        <w:jc w:val="both"/>
        <w:rPr>
          <w:del w:id="9" w:author="Dr. Taba Szabolcs Sándor" w:date="2025-02-21T20:04:00Z" w16du:dateUtc="2025-02-21T19:04:00Z"/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del w:id="10" w:author="Dr. Taba Szabolcs Sándor" w:date="2025-02-21T20:04:00Z" w16du:dateUtc="2025-02-21T19:04:00Z">
        <w:r w:rsidDel="00900B33">
          <w:rPr>
            <w:rFonts w:ascii="Arial" w:hAnsi="Arial" w:cs="Arial"/>
          </w:rPr>
          <w:delText>;</w:delText>
        </w:r>
      </w:del>
    </w:p>
    <w:p w14:paraId="729A35AA" w14:textId="4A81DA7E" w:rsidR="003F0859" w:rsidRPr="00900B33" w:rsidRDefault="00000000" w:rsidP="00900B33">
      <w:pPr>
        <w:numPr>
          <w:ilvl w:val="0"/>
          <w:numId w:val="7"/>
        </w:numPr>
        <w:spacing w:before="120" w:after="120" w:line="276" w:lineRule="auto"/>
        <w:jc w:val="both"/>
        <w:rPr>
          <w:rFonts w:ascii="Arial" w:hAnsi="Arial" w:cs="Arial"/>
        </w:rPr>
      </w:pPr>
      <w:del w:id="11" w:author="Dr. Taba Szabolcs Sándor" w:date="2025-02-21T20:03:00Z" w16du:dateUtc="2025-02-21T19:03:00Z">
        <w:r w:rsidRPr="00900B33" w:rsidDel="00900B33">
          <w:rPr>
            <w:rFonts w:ascii="Arial" w:hAnsi="Arial" w:cs="Arial"/>
          </w:rPr>
          <w:lastRenderedPageBreak/>
          <w:delText>a kommunikációs alrendszer feladata az információáramlás biztosítása az egyes alrendszerek között</w:delText>
        </w:r>
      </w:del>
      <w:r w:rsidRPr="00900B33">
        <w:rPr>
          <w:rFonts w:ascii="Arial" w:hAnsi="Arial" w:cs="Arial"/>
        </w:rPr>
        <w:t>.</w:t>
      </w:r>
    </w:p>
    <w:p w14:paraId="2109B1F9" w14:textId="77777777" w:rsidR="003F0859" w:rsidRDefault="00000000">
      <w:pPr>
        <w:numPr>
          <w:ilvl w:val="0"/>
          <w:numId w:val="5"/>
        </w:numPr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0BFD50A3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100B3304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18B0E3F7" w14:textId="0FB75AB5" w:rsidR="003F0859" w:rsidDel="00900B33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del w:id="12" w:author="Dr. Taba Szabolcs Sándor" w:date="2025-02-21T20:04:00Z" w16du:dateUtc="2025-02-21T19:04:00Z"/>
          <w:rFonts w:ascii="Arial" w:hAnsi="Arial" w:cs="Arial"/>
        </w:rPr>
      </w:pPr>
      <w:del w:id="13" w:author="Dr. Taba Szabolcs Sándor" w:date="2025-02-21T20:04:00Z" w16du:dateUtc="2025-02-21T19:04:00Z">
        <w:r w:rsidDel="00900B33">
          <w:rPr>
            <w:rFonts w:ascii="Arial" w:hAnsi="Arial" w:cs="Arial"/>
          </w:rPr>
          <w:delText>az események a kommunikációs alrendszeren keresztül válnak elérhetővé a játékosok számára;</w:delText>
        </w:r>
      </w:del>
    </w:p>
    <w:p w14:paraId="55264775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38902D58" w14:textId="77777777" w:rsidR="003F0859" w:rsidRDefault="00000000">
      <w:pPr>
        <w:numPr>
          <w:ilvl w:val="0"/>
          <w:numId w:val="8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0E285AA5" w14:textId="77777777" w:rsidR="003F0859" w:rsidRDefault="00000000">
      <w:pPr>
        <w:numPr>
          <w:ilvl w:val="0"/>
          <w:numId w:val="5"/>
        </w:numPr>
        <w:tabs>
          <w:tab w:val="left" w:pos="360"/>
        </w:tabs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3D2A1EF8" w14:textId="77777777" w:rsidR="003F0859" w:rsidRDefault="0000000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3F2DE52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lokális többjátékos módra fókuszál;</w:t>
      </w:r>
    </w:p>
    <w:p w14:paraId="6747BB8A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45F28F79" w14:textId="77777777" w:rsidR="003F0859" w:rsidRDefault="00000000">
      <w:pPr>
        <w:numPr>
          <w:ilvl w:val="0"/>
          <w:numId w:val="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0576F5D8" w14:textId="77777777" w:rsidR="003F0859" w:rsidRDefault="00000000">
      <w:pPr>
        <w:pStyle w:val="Cmsor3"/>
      </w:pPr>
      <w:r>
        <w:t>Funkciók</w:t>
      </w:r>
    </w:p>
    <w:p w14:paraId="3FC20DA0" w14:textId="77777777" w:rsidR="003F0859" w:rsidRDefault="00000000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29188C5" w14:textId="77777777" w:rsidR="003F0859" w:rsidRDefault="0000000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7438B8A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3F106BE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kéregdarabokon folyik, amelyek mozognak és időnként kettétörnek.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között rések találhatók.</w:t>
      </w:r>
    </w:p>
    <w:p w14:paraId="74096924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2813888F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106AA0CE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5A7C3E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7013FA57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nőhet gombatest;</w:t>
      </w:r>
    </w:p>
    <w:p w14:paraId="4977D1FE" w14:textId="5F081173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</w:t>
      </w:r>
      <w:del w:id="14" w:author="Dr. Taba Szabolcs Sándor" w:date="2025-02-20T13:10:00Z" w16du:dateUtc="2025-02-20T12:10:00Z">
        <w:r w:rsidDel="00353794">
          <w:rPr>
            <w:rFonts w:ascii="Arial" w:hAnsi="Arial" w:cs="Arial"/>
          </w:rPr>
          <w:delText>egy idő után</w:delText>
        </w:r>
      </w:del>
      <w:ins w:id="15" w:author="Dr. Taba Szabolcs Sándor" w:date="2025-02-20T13:10:00Z" w16du:dateUtc="2025-02-20T12:10:00Z">
        <w:r w:rsidR="00353794">
          <w:rPr>
            <w:rFonts w:ascii="Arial" w:hAnsi="Arial" w:cs="Arial"/>
          </w:rPr>
          <w:t>idővel</w:t>
        </w:r>
      </w:ins>
      <w:r>
        <w:rPr>
          <w:rFonts w:ascii="Arial" w:hAnsi="Arial" w:cs="Arial"/>
        </w:rPr>
        <w:t xml:space="preserve"> elveszítik spóraszórási képességüket, majd elpusztulnak.</w:t>
      </w:r>
    </w:p>
    <w:p w14:paraId="14BFD6D1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1EA0C5BA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gombák fonalakat növesztenek, amelyek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ágaznak el;</w:t>
      </w:r>
    </w:p>
    <w:p w14:paraId="18CE3415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több fonal is növekedhet, míg másokon csak egyetlen fonal lehet jelen;</w:t>
      </w:r>
    </w:p>
    <w:p w14:paraId="39B0D65B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tektontörés</w:t>
      </w:r>
      <w:proofErr w:type="spellEnd"/>
      <w:r>
        <w:rPr>
          <w:rFonts w:ascii="Arial" w:hAnsi="Arial" w:cs="Arial"/>
        </w:rPr>
        <w:t xml:space="preserve"> a törésvonal mentén elszakítja a gombafonalakat;</w:t>
      </w:r>
    </w:p>
    <w:p w14:paraId="501C3AE6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a fonalak idővel felszívódnak;</w:t>
      </w:r>
    </w:p>
    <w:p w14:paraId="660C5B3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03149977" w14:textId="77777777" w:rsidR="003F0859" w:rsidRDefault="00000000">
      <w:pPr>
        <w:numPr>
          <w:ilvl w:val="0"/>
          <w:numId w:val="10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48501218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gombatestek időről-időre spórákat szórnak a szomszédos </w:t>
      </w:r>
      <w:proofErr w:type="spellStart"/>
      <w:r>
        <w:rPr>
          <w:rFonts w:ascii="Arial" w:hAnsi="Arial" w:cs="Arial"/>
        </w:rPr>
        <w:t>tektonokra</w:t>
      </w:r>
      <w:proofErr w:type="spellEnd"/>
      <w:r>
        <w:rPr>
          <w:rFonts w:ascii="Arial" w:hAnsi="Arial" w:cs="Arial"/>
        </w:rPr>
        <w:t xml:space="preserve">. A fejlettebb gombatestek a szomszédos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szomszédjaira is eljuttathatják a spórákat;</w:t>
      </w:r>
    </w:p>
    <w:p w14:paraId="42D2EE79" w14:textId="77777777" w:rsidR="003F0859" w:rsidRDefault="00000000">
      <w:pPr>
        <w:numPr>
          <w:ilvl w:val="1"/>
          <w:numId w:val="11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31137AF0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3602101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29DEF8B5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69F80D52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C23ED43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9520173" w14:textId="77777777" w:rsidR="003F0859" w:rsidRDefault="00000000">
      <w:pPr>
        <w:numPr>
          <w:ilvl w:val="0"/>
          <w:numId w:val="12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1A0E7804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a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szétszórt spórákat fogyasztják;</w:t>
      </w:r>
    </w:p>
    <w:p w14:paraId="381EDFC2" w14:textId="77777777" w:rsidR="003F0859" w:rsidRDefault="00000000">
      <w:pPr>
        <w:numPr>
          <w:ilvl w:val="1"/>
          <w:numId w:val="9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137AF90F" w14:textId="77777777" w:rsidR="003F0859" w:rsidRDefault="00000000">
      <w:pPr>
        <w:pStyle w:val="Cmsor3"/>
      </w:pPr>
      <w:r>
        <w:t>Felhasználók</w:t>
      </w:r>
    </w:p>
    <w:p w14:paraId="6FB17748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063A0643" w14:textId="27083997" w:rsidR="003F0859" w:rsidRDefault="000356A9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commentRangeStart w:id="16"/>
      <w:ins w:id="17" w:author="Dr. Taba Szabolcs Sándor" w:date="2025-02-20T12:47:00Z" w16du:dateUtc="2025-02-20T11:47:00Z">
        <w:r>
          <w:rPr>
            <w:rFonts w:ascii="Arial" w:hAnsi="Arial" w:cs="Arial"/>
          </w:rPr>
          <w:t>A játék</w:t>
        </w:r>
      </w:ins>
      <w:ins w:id="18" w:author="Dr. Taba Szabolcs Sándor" w:date="2025-02-20T12:49:00Z" w16du:dateUtc="2025-02-20T11:49:00Z">
        <w:r>
          <w:rPr>
            <w:rFonts w:ascii="Arial" w:hAnsi="Arial" w:cs="Arial"/>
          </w:rPr>
          <w:t>ban</w:t>
        </w:r>
      </w:ins>
      <w:ins w:id="19" w:author="Dr. Taba Szabolcs Sándor" w:date="2025-02-20T12:48:00Z" w16du:dateUtc="2025-02-20T11:48:00Z">
        <w:r>
          <w:rPr>
            <w:rFonts w:ascii="Arial" w:hAnsi="Arial" w:cs="Arial"/>
          </w:rPr>
          <w:t xml:space="preserve"> alapvető számítógépes ismeret</w:t>
        </w:r>
      </w:ins>
      <w:ins w:id="20" w:author="Dr. Taba Szabolcs Sándor" w:date="2025-02-20T12:49:00Z" w16du:dateUtc="2025-02-20T11:49:00Z">
        <w:r>
          <w:rPr>
            <w:rFonts w:ascii="Arial" w:hAnsi="Arial" w:cs="Arial"/>
          </w:rPr>
          <w:t>ek birtokában, egyébként</w:t>
        </w:r>
      </w:ins>
      <w:ins w:id="21" w:author="Dr. Taba Szabolcs Sándor" w:date="2025-02-20T12:48:00Z" w16du:dateUtc="2025-02-20T11:48:00Z">
        <w:r>
          <w:rPr>
            <w:rFonts w:ascii="Arial" w:hAnsi="Arial" w:cs="Arial"/>
          </w:rPr>
          <w:t xml:space="preserve"> korhatárra való tekintet nélkül </w:t>
        </w:r>
      </w:ins>
      <w:ins w:id="22" w:author="Dr. Taba Szabolcs Sándor" w:date="2025-02-20T12:49:00Z" w16du:dateUtc="2025-02-20T11:49:00Z">
        <w:r>
          <w:rPr>
            <w:rFonts w:ascii="Arial" w:hAnsi="Arial" w:cs="Arial"/>
          </w:rPr>
          <w:t xml:space="preserve">részt </w:t>
        </w:r>
      </w:ins>
      <w:ins w:id="23" w:author="Dr. Taba Szabolcs Sándor" w:date="2025-02-20T12:48:00Z" w16du:dateUtc="2025-02-20T11:48:00Z">
        <w:r>
          <w:rPr>
            <w:rFonts w:ascii="Arial" w:hAnsi="Arial" w:cs="Arial"/>
          </w:rPr>
          <w:t xml:space="preserve">lehet venni. </w:t>
        </w:r>
      </w:ins>
      <w:del w:id="24" w:author="Dr. Taba Szabolcs Sándor" w:date="2025-02-20T12:49:00Z" w16du:dateUtc="2025-02-20T11:49:00Z">
        <w:r w:rsidDel="000356A9">
          <w:rPr>
            <w:rFonts w:ascii="Arial" w:hAnsi="Arial" w:cs="Arial"/>
          </w:rPr>
          <w:delText>A játékban k</w:delText>
        </w:r>
      </w:del>
      <w:ins w:id="25" w:author="Dr. Taba Szabolcs Sándor" w:date="2025-02-20T12:49:00Z" w16du:dateUtc="2025-02-20T11:49:00Z">
        <w:r>
          <w:rPr>
            <w:rFonts w:ascii="Arial" w:hAnsi="Arial" w:cs="Arial"/>
          </w:rPr>
          <w:t>K</w:t>
        </w:r>
      </w:ins>
      <w:r>
        <w:rPr>
          <w:rFonts w:ascii="Arial" w:hAnsi="Arial" w:cs="Arial"/>
        </w:rPr>
        <w:t>ét felhasználói szerepkör létezik: gombász és rovarász.</w:t>
      </w:r>
      <w:commentRangeEnd w:id="16"/>
      <w:r w:rsidR="00B446E8">
        <w:rPr>
          <w:rStyle w:val="Jegyzethivatkozs"/>
        </w:rPr>
        <w:commentReference w:id="16"/>
      </w:r>
    </w:p>
    <w:p w14:paraId="7B0EEA9D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064B84AC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A2D62E0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5A36DB2E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mikor és hol </w:t>
      </w:r>
      <w:proofErr w:type="spellStart"/>
      <w:r>
        <w:rPr>
          <w:rFonts w:ascii="Arial" w:hAnsi="Arial" w:cs="Arial"/>
        </w:rPr>
        <w:t>fejlődjön</w:t>
      </w:r>
      <w:proofErr w:type="spellEnd"/>
      <w:r>
        <w:rPr>
          <w:rFonts w:ascii="Arial" w:hAnsi="Arial" w:cs="Arial"/>
        </w:rPr>
        <w:t xml:space="preserve"> új gombatest;</w:t>
      </w:r>
    </w:p>
    <w:p w14:paraId="05834935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189C3366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dönt a fonalak elhelyezéséről, hogy a gombák minél hatékonyabban terjedhessenek, számolva azzal, hogy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nem mindenhol lehet gombatestet növeszteni és a fonalak egyes </w:t>
      </w:r>
      <w:proofErr w:type="spellStart"/>
      <w:r>
        <w:rPr>
          <w:rFonts w:ascii="Arial" w:hAnsi="Arial" w:cs="Arial"/>
        </w:rPr>
        <w:t>tektonokon</w:t>
      </w:r>
      <w:proofErr w:type="spellEnd"/>
      <w:r>
        <w:rPr>
          <w:rFonts w:ascii="Arial" w:hAnsi="Arial" w:cs="Arial"/>
        </w:rPr>
        <w:t xml:space="preserve"> idővel felszívódnak.</w:t>
      </w:r>
    </w:p>
    <w:p w14:paraId="3B6C8BEC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4E40BB98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24698E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008923F8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835A20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2C96DF6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3067D5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1B02D31A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56694487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F76DA74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2DA76969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0A83AFBF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78F9FA9D" w14:textId="77777777" w:rsidR="003F0859" w:rsidRDefault="00000000">
      <w:pPr>
        <w:numPr>
          <w:ilvl w:val="0"/>
          <w:numId w:val="14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rovarok mozgása 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elmozdulása miatt is módosulhat.</w:t>
      </w:r>
    </w:p>
    <w:p w14:paraId="29105D23" w14:textId="77777777" w:rsidR="003F0859" w:rsidRDefault="0000000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3D1C42E" w14:textId="77777777" w:rsidR="003F0859" w:rsidRDefault="0000000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516008F4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C445660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gombászok közül az nyer, akinek a legtöbb </w:t>
      </w:r>
      <w:proofErr w:type="spellStart"/>
      <w:r>
        <w:rPr>
          <w:rFonts w:ascii="Arial" w:hAnsi="Arial" w:cs="Arial"/>
        </w:rPr>
        <w:t>gombatestje</w:t>
      </w:r>
      <w:proofErr w:type="spellEnd"/>
      <w:r>
        <w:rPr>
          <w:rFonts w:ascii="Arial" w:hAnsi="Arial" w:cs="Arial"/>
        </w:rPr>
        <w:t xml:space="preserve"> fejlődött ki a játék végére, beleértve azokat is, amelyek időközben elpusztultak;</w:t>
      </w:r>
    </w:p>
    <w:p w14:paraId="14B283A2" w14:textId="77777777" w:rsidR="003F0859" w:rsidRDefault="00000000">
      <w:pPr>
        <w:numPr>
          <w:ilvl w:val="0"/>
          <w:numId w:val="13"/>
        </w:numPr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26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rovarászok közül az nyer, aki a legtöbb tápanyagot gyűjtötte össze a rovarok által elfogyasztott spórák révén.</w:t>
      </w:r>
    </w:p>
    <w:p w14:paraId="1F70A0EA" w14:textId="77777777" w:rsidR="003F0859" w:rsidRDefault="00000000">
      <w:pPr>
        <w:pStyle w:val="Cmsor3"/>
      </w:pPr>
      <w:r>
        <w:t>Korlátozások</w:t>
      </w:r>
    </w:p>
    <w:p w14:paraId="3ED9FA4A" w14:textId="77777777" w:rsidR="003F0859" w:rsidRDefault="0000000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4B63B516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Az elkészítendő szoftverre az alábbi korlátozások vonatkoznak:</w:t>
      </w:r>
    </w:p>
    <w:p w14:paraId="4B26DC6A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2CE2BD0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117A8C50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5659994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45C1854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2C23C034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72914D93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4B59F391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54E1E28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78BD5C7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 fejlettségi szintje az élettartamának kezdetétől eltelt idő függvénye;</w:t>
      </w:r>
    </w:p>
    <w:p w14:paraId="13913D3D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térképen egyidejűleg csak egy meghatározott számú </w:t>
      </w:r>
      <w:proofErr w:type="spellStart"/>
      <w:r>
        <w:rPr>
          <w:rFonts w:ascii="Arial" w:hAnsi="Arial" w:cs="Arial"/>
        </w:rPr>
        <w:t>tekton</w:t>
      </w:r>
      <w:proofErr w:type="spellEnd"/>
      <w:r>
        <w:rPr>
          <w:rFonts w:ascii="Arial" w:hAnsi="Arial" w:cs="Arial"/>
        </w:rPr>
        <w:t xml:space="preserve"> lehet jelen;</w:t>
      </w:r>
    </w:p>
    <w:p w14:paraId="45E71850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tektonok</w:t>
      </w:r>
      <w:proofErr w:type="spellEnd"/>
      <w:r>
        <w:rPr>
          <w:rFonts w:ascii="Arial" w:hAnsi="Arial" w:cs="Arial"/>
        </w:rPr>
        <w:t xml:space="preserve"> törése nem hozhat létre túl kicsi területeket.</w:t>
      </w:r>
    </w:p>
    <w:p w14:paraId="4D9C9605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B34194F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68BB96DB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7F97415F" w14:textId="77777777" w:rsidR="003F0859" w:rsidRDefault="00000000">
      <w:pPr>
        <w:numPr>
          <w:ilvl w:val="0"/>
          <w:numId w:val="15"/>
        </w:numPr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68B3D657" w14:textId="77777777" w:rsidR="003F0859" w:rsidRDefault="00000000">
      <w:pPr>
        <w:numPr>
          <w:ilvl w:val="1"/>
          <w:numId w:val="9"/>
        </w:num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 w:rsidRPr="00E03EA3">
        <w:rPr>
          <w:rFonts w:ascii="Arial" w:hAnsi="Arial" w:cs="Arial"/>
          <w:rPrChange w:id="27" w:author="Dr. Taba Szabolcs Sándor" w:date="2025-02-20T12:24:00Z" w16du:dateUtc="2025-02-20T11:24:00Z">
            <w:rPr>
              <w:rFonts w:ascii="Arial" w:hAnsi="Arial" w:cs="Arial"/>
              <w:i/>
              <w:color w:val="0000FF"/>
            </w:rPr>
          </w:rPrChange>
        </w:rPr>
        <w:t>a szoftver Java nyelven készül az objektumorientált tervezés elveit követve.</w:t>
      </w:r>
    </w:p>
    <w:p w14:paraId="5632B91F" w14:textId="77777777" w:rsidR="003F0859" w:rsidRDefault="00000000">
      <w:pPr>
        <w:pStyle w:val="Cmsor3"/>
      </w:pPr>
      <w:r>
        <w:t>Feltételezések, kapcsolatok</w:t>
      </w:r>
    </w:p>
    <w:p w14:paraId="72F4BB37" w14:textId="77777777" w:rsidR="003F0859" w:rsidRDefault="00000000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31BF2ED5" w14:textId="77777777" w:rsidR="003F0859" w:rsidRDefault="003F0859">
      <w:pPr>
        <w:rPr>
          <w:i/>
          <w:color w:val="0000FF"/>
        </w:rPr>
      </w:pPr>
    </w:p>
    <w:p w14:paraId="0E7472FB" w14:textId="77777777" w:rsidR="003F0859" w:rsidRDefault="00000000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246BB33E" w14:textId="77777777" w:rsidR="003F0859" w:rsidRDefault="00000000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proofErr w:type="spellStart"/>
      <w:r>
        <w:rPr>
          <w:rFonts w:ascii="Arial" w:hAnsi="Arial" w:cs="Arial"/>
          <w:highlight w:val="yellow"/>
        </w:rPr>
        <w:t>Sztem</w:t>
      </w:r>
      <w:proofErr w:type="spellEnd"/>
      <w:r>
        <w:rPr>
          <w:rFonts w:ascii="Arial" w:hAnsi="Arial" w:cs="Arial"/>
          <w:highlight w:val="yellow"/>
        </w:rPr>
        <w:t xml:space="preserve"> azért a tantárgyi honlapokat érdemes lenne feltüntetni:</w:t>
      </w:r>
    </w:p>
    <w:p w14:paraId="52C823DE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3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6314ED63" w14:textId="77777777" w:rsidR="003F0859" w:rsidRDefault="003F0859">
      <w:pPr>
        <w:numPr>
          <w:ilvl w:val="0"/>
          <w:numId w:val="16"/>
        </w:numPr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14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34E3E4D4" w14:textId="77777777" w:rsidR="003F0859" w:rsidRDefault="003F0859"/>
    <w:p w14:paraId="25CE6824" w14:textId="77777777" w:rsidR="003F0859" w:rsidRDefault="00000000">
      <w:pPr>
        <w:pStyle w:val="Cmsor20"/>
      </w:pPr>
      <w:r>
        <w:t>Követelmények</w:t>
      </w:r>
    </w:p>
    <w:p w14:paraId="7A7DFFB9" w14:textId="77777777" w:rsidR="003F0859" w:rsidRDefault="00000000">
      <w:pPr>
        <w:pStyle w:val="Cmsor3"/>
      </w:pPr>
      <w:r>
        <w:t>Funkcionális követelmények</w:t>
      </w:r>
    </w:p>
    <w:p w14:paraId="4EC84375" w14:textId="77777777" w:rsidR="003F0859" w:rsidRDefault="00000000">
      <w:pPr>
        <w:pStyle w:val="magyarazat"/>
      </w:pPr>
      <w:r>
        <w:t xml:space="preserve"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 alatt az adott követelményt megvalósító használati esete(</w:t>
      </w:r>
      <w:proofErr w:type="spellStart"/>
      <w:r>
        <w:t>ke</w:t>
      </w:r>
      <w:proofErr w:type="spellEnd"/>
      <w:r>
        <w:t>)t kell megadni.</w:t>
      </w:r>
    </w:p>
    <w:p w14:paraId="73D0C507" w14:textId="77777777" w:rsidR="003F0859" w:rsidRDefault="00000000">
      <w:pPr>
        <w:pStyle w:val="magyarazat"/>
      </w:pPr>
      <w:r>
        <w:t>A táblázatban egy bankautomatás példa szerepel.]</w:t>
      </w: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636"/>
        <w:gridCol w:w="914"/>
        <w:gridCol w:w="1560"/>
        <w:gridCol w:w="1628"/>
        <w:gridCol w:w="747"/>
      </w:tblGrid>
      <w:tr w:rsidR="003F0859" w14:paraId="470F1D8A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2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</w:t>
            </w:r>
            <w:r>
              <w:rPr>
                <w:b/>
                <w:i w:val="0"/>
                <w:color w:val="auto"/>
              </w:rPr>
              <w:softHyphen/>
              <w:t>sí</w:t>
            </w:r>
            <w:r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9210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39B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18E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</w:t>
            </w:r>
            <w:r>
              <w:rPr>
                <w:b/>
                <w:i w:val="0"/>
                <w:color w:val="auto"/>
              </w:rPr>
              <w:softHyphen/>
              <w:t>ri</w:t>
            </w:r>
            <w:r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914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68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6F7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</w:t>
            </w:r>
            <w:r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3F0859" w14:paraId="479FBE92" w14:textId="77777777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D08A8" w14:textId="77777777" w:rsidR="003F0859" w:rsidRDefault="00000000">
            <w:pPr>
              <w:pStyle w:val="magyarazat"/>
            </w:pPr>
            <w:r>
              <w:t>ATM001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E07D" w14:textId="77777777" w:rsidR="003F0859" w:rsidRDefault="00000000">
            <w:pPr>
              <w:pStyle w:val="magyarazat"/>
            </w:pPr>
            <w:r>
              <w:t xml:space="preserve">ATM egyenleg lekérdezésekor ellenőrzi a bankkártyát és a </w:t>
            </w:r>
            <w:proofErr w:type="spellStart"/>
            <w:r>
              <w:t>pinkódot</w:t>
            </w:r>
            <w:proofErr w:type="spellEnd"/>
            <w:r>
              <w:t>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DCB83" w14:textId="77777777" w:rsidR="003F0859" w:rsidRDefault="00000000">
            <w:pPr>
              <w:pStyle w:val="magyarazat"/>
            </w:pPr>
            <w:r>
              <w:t xml:space="preserve">ATM-be berakunk egy bankkártyát és </w:t>
            </w:r>
            <w:proofErr w:type="spellStart"/>
            <w:r>
              <w:t>egyenleglekérdezést</w:t>
            </w:r>
            <w:proofErr w:type="spellEnd"/>
            <w:r>
              <w:t xml:space="preserve"> kez</w:t>
            </w:r>
            <w:r>
              <w:softHyphen/>
              <w:t>de</w:t>
            </w:r>
            <w:r>
              <w:softHyphen/>
              <w:t>mé</w:t>
            </w:r>
            <w:r>
              <w:softHyphen/>
              <w:t>nye</w:t>
            </w:r>
            <w:r>
              <w:softHyphen/>
              <w:t>zünk.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51F6" w14:textId="77777777" w:rsidR="003F0859" w:rsidRDefault="00000000">
            <w:pPr>
              <w:pStyle w:val="magyarazat"/>
            </w:pPr>
            <w:r>
              <w:t>MUST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5F719" w14:textId="77777777" w:rsidR="003F0859" w:rsidRDefault="00000000">
            <w:pPr>
              <w:pStyle w:val="magyarazat"/>
            </w:pPr>
            <w:r>
              <w:t>MNB pénzforgalmi szabályozás 2015/XII 3. bekezdés 4. pont.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64C8" w14:textId="77777777" w:rsidR="003F0859" w:rsidRDefault="00000000">
            <w:pPr>
              <w:pStyle w:val="magyarazat"/>
            </w:pPr>
            <w:proofErr w:type="spellStart"/>
            <w:r>
              <w:t>Egyenleglekérdezés</w:t>
            </w:r>
            <w:proofErr w:type="spellEnd"/>
            <w:r>
              <w:t xml:space="preserve"> ATM-nél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194F" w14:textId="77777777" w:rsidR="003F0859" w:rsidRDefault="003F0859">
            <w:pPr>
              <w:pStyle w:val="magyarazat"/>
            </w:pPr>
          </w:p>
        </w:tc>
      </w:tr>
    </w:tbl>
    <w:p w14:paraId="565EBCD5" w14:textId="77777777" w:rsidR="003F0859" w:rsidRDefault="003F0859">
      <w:pPr>
        <w:pStyle w:val="magyarazat"/>
        <w:rPr>
          <w:color w:val="auto"/>
        </w:rPr>
      </w:pPr>
    </w:p>
    <w:p w14:paraId="0B7F1066" w14:textId="77777777" w:rsidR="003F0859" w:rsidRDefault="003F0859">
      <w:pPr>
        <w:pStyle w:val="magyarazat"/>
        <w:rPr>
          <w:color w:val="auto"/>
        </w:rPr>
      </w:pPr>
    </w:p>
    <w:p w14:paraId="24A4C471" w14:textId="77777777" w:rsidR="003F0859" w:rsidRDefault="00000000">
      <w:pPr>
        <w:pStyle w:val="Cmsor3"/>
      </w:pPr>
      <w:r>
        <w:t>Erőforrásokkal kapcsolatos követelmények</w:t>
      </w:r>
    </w:p>
    <w:p w14:paraId="6010DD0B" w14:textId="77777777" w:rsidR="003F0859" w:rsidRDefault="00000000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46DD620A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DF7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A45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25E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0C0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E92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F54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5AF1A450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605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F63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1C2A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2BDC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E07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1AD8" w14:textId="77777777" w:rsidR="003F0859" w:rsidRDefault="003F0859">
            <w:pPr>
              <w:pStyle w:val="magyarazat"/>
            </w:pPr>
          </w:p>
        </w:tc>
      </w:tr>
    </w:tbl>
    <w:p w14:paraId="033974B9" w14:textId="77777777" w:rsidR="003F0859" w:rsidRDefault="003F0859">
      <w:pPr>
        <w:pStyle w:val="magyarazat"/>
        <w:rPr>
          <w:color w:val="auto"/>
        </w:rPr>
      </w:pPr>
    </w:p>
    <w:p w14:paraId="4E3F80A6" w14:textId="77777777" w:rsidR="003F0859" w:rsidRDefault="00000000">
      <w:pPr>
        <w:pStyle w:val="Cmsor3"/>
      </w:pPr>
      <w:r>
        <w:t>Átadással kapcsolatos követelmények</w:t>
      </w:r>
    </w:p>
    <w:p w14:paraId="753736EC" w14:textId="77777777" w:rsidR="003F0859" w:rsidRDefault="00000000">
      <w:pPr>
        <w:pStyle w:val="magyarazat"/>
      </w:pPr>
      <w:r>
        <w:t>[A szoftver átadásával, telepítésével, üzembe helyezésével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10F646F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EBAD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413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89C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7F1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9EF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6A3B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0A9F5694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D417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614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14B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6E4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915A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1285" w14:textId="77777777" w:rsidR="003F0859" w:rsidRDefault="003F0859">
            <w:pPr>
              <w:pStyle w:val="magyarazat"/>
            </w:pPr>
          </w:p>
        </w:tc>
      </w:tr>
    </w:tbl>
    <w:p w14:paraId="1DC93293" w14:textId="77777777" w:rsidR="003F0859" w:rsidRDefault="003F0859">
      <w:pPr>
        <w:pStyle w:val="magyarazat"/>
        <w:rPr>
          <w:color w:val="auto"/>
        </w:rPr>
      </w:pPr>
    </w:p>
    <w:p w14:paraId="4AA5FDD4" w14:textId="77777777" w:rsidR="003F0859" w:rsidRDefault="00000000">
      <w:pPr>
        <w:pStyle w:val="Cmsor3"/>
      </w:pPr>
      <w:r>
        <w:t>Egyéb nem funkcionális követelmények</w:t>
      </w:r>
    </w:p>
    <w:p w14:paraId="5D079258" w14:textId="77777777" w:rsidR="003F0859" w:rsidRDefault="00000000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8054" w:type="dxa"/>
        <w:tblLayout w:type="fixed"/>
        <w:tblLook w:val="04A0" w:firstRow="1" w:lastRow="0" w:firstColumn="1" w:lastColumn="0" w:noHBand="0" w:noVBand="1"/>
      </w:tblPr>
      <w:tblGrid>
        <w:gridCol w:w="1431"/>
        <w:gridCol w:w="1302"/>
        <w:gridCol w:w="1448"/>
        <w:gridCol w:w="1122"/>
        <w:gridCol w:w="1318"/>
        <w:gridCol w:w="1433"/>
      </w:tblGrid>
      <w:tr w:rsidR="003F0859" w14:paraId="5B8D789B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1C21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CF84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D745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1D27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25A8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5242" w14:textId="77777777" w:rsidR="003F0859" w:rsidRDefault="00000000">
            <w:pPr>
              <w:pStyle w:val="magyarazat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Komment</w:t>
            </w:r>
          </w:p>
        </w:tc>
      </w:tr>
      <w:tr w:rsidR="003F0859" w14:paraId="6587B129" w14:textId="77777777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A8D9" w14:textId="77777777" w:rsidR="003F0859" w:rsidRDefault="003F0859">
            <w:pPr>
              <w:pStyle w:val="magyarazat"/>
            </w:pP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52B" w14:textId="77777777" w:rsidR="003F0859" w:rsidRDefault="003F0859">
            <w:pPr>
              <w:pStyle w:val="magyarazat"/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185" w14:textId="77777777" w:rsidR="003F0859" w:rsidRDefault="003F0859">
            <w:pPr>
              <w:pStyle w:val="magyarazat"/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7F6D" w14:textId="77777777" w:rsidR="003F0859" w:rsidRDefault="003F0859">
            <w:pPr>
              <w:pStyle w:val="magyarazat"/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F7D" w14:textId="77777777" w:rsidR="003F0859" w:rsidRDefault="003F0859">
            <w:pPr>
              <w:pStyle w:val="magyarazat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BC4E" w14:textId="77777777" w:rsidR="003F0859" w:rsidRDefault="003F0859">
            <w:pPr>
              <w:pStyle w:val="magyarazat"/>
            </w:pPr>
          </w:p>
        </w:tc>
      </w:tr>
    </w:tbl>
    <w:p w14:paraId="21A44DE9" w14:textId="77777777" w:rsidR="003F0859" w:rsidRDefault="003F0859">
      <w:pPr>
        <w:pStyle w:val="magyarazat"/>
        <w:rPr>
          <w:color w:val="auto"/>
        </w:rPr>
      </w:pPr>
    </w:p>
    <w:p w14:paraId="374D9938" w14:textId="77777777" w:rsidR="003F0859" w:rsidRDefault="00000000">
      <w:pPr>
        <w:pStyle w:val="Cmsor20"/>
      </w:pPr>
      <w:r>
        <w:lastRenderedPageBreak/>
        <w:t xml:space="preserve">Lényeges 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6FBCE50" w14:textId="77777777" w:rsidR="003F0859" w:rsidRDefault="00000000">
      <w:pPr>
        <w:pStyle w:val="magyarazat"/>
      </w:pPr>
      <w:r>
        <w:t>[A 2.3.1-ben felsorolt követelmények közül az alapvető és fontos követelményekhez tartozó használati esetek megadása az alábbi táblázatos formában.]</w:t>
      </w:r>
    </w:p>
    <w:p w14:paraId="7526AC26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67A72CE2" w14:textId="77777777" w:rsidR="003F0859" w:rsidRDefault="00000000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1371B657" w14:textId="77777777" w:rsidR="003F0859" w:rsidRDefault="003F0859"/>
    <w:tbl>
      <w:tblPr>
        <w:tblW w:w="8963" w:type="dxa"/>
        <w:tblLayout w:type="fixed"/>
        <w:tblLook w:val="01E0" w:firstRow="1" w:lastRow="1" w:firstColumn="1" w:lastColumn="1" w:noHBand="0" w:noVBand="0"/>
      </w:tblPr>
      <w:tblGrid>
        <w:gridCol w:w="2784"/>
        <w:gridCol w:w="6179"/>
      </w:tblGrid>
      <w:tr w:rsidR="003F0859" w14:paraId="11270DCD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C6CF21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8FFE99" w14:textId="77777777" w:rsidR="003F0859" w:rsidRDefault="003F0859"/>
        </w:tc>
      </w:tr>
      <w:tr w:rsidR="003F0859" w14:paraId="5EEE6FB9" w14:textId="77777777">
        <w:trPr>
          <w:trHeight w:val="257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19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E41F" w14:textId="77777777" w:rsidR="003F0859" w:rsidRDefault="003F0859"/>
        </w:tc>
      </w:tr>
      <w:tr w:rsidR="003F0859" w14:paraId="040ED8A5" w14:textId="77777777">
        <w:trPr>
          <w:trHeight w:val="272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ECB6" w14:textId="77777777" w:rsidR="003F085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0085" w14:textId="77777777" w:rsidR="003F0859" w:rsidRDefault="003F0859"/>
        </w:tc>
      </w:tr>
      <w:tr w:rsidR="003F0859" w14:paraId="256350FE" w14:textId="77777777">
        <w:trPr>
          <w:trHeight w:val="28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DBC0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3C3A" w14:textId="77777777" w:rsidR="003F0859" w:rsidRDefault="003F0859"/>
        </w:tc>
      </w:tr>
    </w:tbl>
    <w:p w14:paraId="6E26E488" w14:textId="77777777" w:rsidR="003F0859" w:rsidRDefault="00000000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651A2173" w14:textId="77777777" w:rsidR="003F0859" w:rsidRDefault="003F0859"/>
    <w:p w14:paraId="36823648" w14:textId="77777777" w:rsidR="003F0859" w:rsidRDefault="00000000">
      <w:pPr>
        <w:pStyle w:val="Cmsor20"/>
      </w:pPr>
      <w:r>
        <w:t>Szótár</w:t>
      </w:r>
    </w:p>
    <w:p w14:paraId="3C694B83" w14:textId="77777777" w:rsidR="003F0859" w:rsidRDefault="00000000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2E82B4E3" w14:textId="77777777" w:rsidR="003F0859" w:rsidRDefault="00000000">
      <w:pPr>
        <w:pStyle w:val="Cmsor20"/>
      </w:pPr>
      <w:r>
        <w:t>Projekt terv</w:t>
      </w:r>
    </w:p>
    <w:p w14:paraId="67622933" w14:textId="77777777" w:rsidR="003F0859" w:rsidRDefault="00000000">
      <w:commentRangeStart w:id="28"/>
      <w:r>
        <w:t xml:space="preserve">2.1 – </w:t>
      </w:r>
      <w:proofErr w:type="spellStart"/>
      <w:r>
        <w:t>Guzmics</w:t>
      </w:r>
      <w:proofErr w:type="spellEnd"/>
      <w:r>
        <w:t xml:space="preserve"> – 02. 21. 23:59</w:t>
      </w:r>
    </w:p>
    <w:p w14:paraId="3BD38755" w14:textId="77777777" w:rsidR="003F0859" w:rsidRDefault="00000000">
      <w:r>
        <w:t>2.2 – Taba – 02.18. 23:59</w:t>
      </w:r>
    </w:p>
    <w:p w14:paraId="3CFBA0BF" w14:textId="77777777" w:rsidR="003F0859" w:rsidRDefault="00000000">
      <w:r>
        <w:t xml:space="preserve">2.3 – </w:t>
      </w:r>
      <w:proofErr w:type="spellStart"/>
      <w:r>
        <w:t>Kohár</w:t>
      </w:r>
      <w:proofErr w:type="spellEnd"/>
      <w:r>
        <w:t xml:space="preserve"> – 02. 19. 23:59</w:t>
      </w:r>
    </w:p>
    <w:p w14:paraId="1C528333" w14:textId="77777777" w:rsidR="003F0859" w:rsidRDefault="00000000">
      <w:r>
        <w:t xml:space="preserve">2.4 – </w:t>
      </w:r>
      <w:proofErr w:type="spellStart"/>
      <w:r>
        <w:t>Rakos</w:t>
      </w:r>
      <w:proofErr w:type="spellEnd"/>
      <w:r>
        <w:t xml:space="preserve"> – 02. 21. 23:59</w:t>
      </w:r>
    </w:p>
    <w:p w14:paraId="247FFDC4" w14:textId="77777777" w:rsidR="003F0859" w:rsidRDefault="00000000">
      <w:r>
        <w:t>2.5 – Bencze – 02. 21. 23:59</w:t>
      </w:r>
    </w:p>
    <w:p w14:paraId="5D37118E" w14:textId="77777777" w:rsidR="003F0859" w:rsidRDefault="00000000">
      <w:r>
        <w:t xml:space="preserve">2.6 – </w:t>
      </w:r>
      <w:proofErr w:type="spellStart"/>
      <w:r>
        <w:t>Kohár</w:t>
      </w:r>
      <w:proofErr w:type="spellEnd"/>
      <w:r>
        <w:t xml:space="preserve"> – 02. 21. 23:59</w:t>
      </w:r>
    </w:p>
    <w:p w14:paraId="24A96E1F" w14:textId="77777777" w:rsidR="003F0859" w:rsidRDefault="00000000">
      <w:r>
        <w:t xml:space="preserve">2.7 – </w:t>
      </w:r>
      <w:proofErr w:type="spellStart"/>
      <w:r>
        <w:t>Rakos</w:t>
      </w:r>
      <w:proofErr w:type="spellEnd"/>
      <w:r>
        <w:t xml:space="preserve"> – 02. 21. 23:59</w:t>
      </w:r>
      <w:commentRangeEnd w:id="28"/>
      <w:r w:rsidR="00EA4526">
        <w:rPr>
          <w:rStyle w:val="Jegyzethivatkozs"/>
        </w:rPr>
        <w:commentReference w:id="28"/>
      </w:r>
    </w:p>
    <w:p w14:paraId="12F26691" w14:textId="77777777" w:rsidR="003F0859" w:rsidRDefault="003F0859"/>
    <w:p w14:paraId="78559134" w14:textId="77777777" w:rsidR="003F0859" w:rsidRDefault="00000000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  <w:r>
        <w:tab/>
      </w:r>
    </w:p>
    <w:p w14:paraId="05B07181" w14:textId="77777777" w:rsidR="003F0859" w:rsidRDefault="003F0859"/>
    <w:p w14:paraId="5CFF0DD8" w14:textId="77777777" w:rsidR="003F0859" w:rsidRDefault="00000000">
      <w:r>
        <w:t xml:space="preserve">A feladatok megkezdése előtt a terv fő pontjait egy közös megbeszélésen fektettük le. Ennek a pontos megfogalmazását </w:t>
      </w:r>
      <w:proofErr w:type="spellStart"/>
      <w:r>
        <w:t>Kohár</w:t>
      </w:r>
      <w:proofErr w:type="spellEnd"/>
      <w:r>
        <w:t xml:space="preserve"> végzi, 2025. 02. 18. 23:59 határidővel. A feladat végrehajtásának első feladata az áttekintés megírása, mivel a többi feladat elvégzéséhez elengedhetetlen. Ezt a feladatot Taba fogja végezni, határideje 2025. 02. 18. 23:59. </w:t>
      </w:r>
    </w:p>
    <w:p w14:paraId="3FC30936" w14:textId="77777777" w:rsidR="003F0859" w:rsidRDefault="00000000">
      <w:r>
        <w:t xml:space="preserve">Ezekután a következő fontos feladat a követelmények leírása, ez is hasonlóan fontos feladat,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 és szótár csak ezalapján elkészíthető. Ezt a feladatot </w:t>
      </w:r>
      <w:proofErr w:type="spellStart"/>
      <w:r>
        <w:t>Kohár</w:t>
      </w:r>
      <w:proofErr w:type="spellEnd"/>
      <w:r>
        <w:t xml:space="preserve"> fogja elvégezni, 2025. 02. 19. 23:59 határidővel. </w:t>
      </w:r>
    </w:p>
    <w:p w14:paraId="38452C1E" w14:textId="77777777" w:rsidR="003F0859" w:rsidRDefault="00000000">
      <w:r>
        <w:t xml:space="preserve">A maradék feladatokat el lehet párhuzamosan végezni, ezért a sorrendjüket nem definiálom. A bevezetést </w:t>
      </w:r>
      <w:proofErr w:type="spellStart"/>
      <w:r>
        <w:t>Guzmics</w:t>
      </w:r>
      <w:proofErr w:type="spellEnd"/>
      <w:r>
        <w:t xml:space="preserve"> fogja írni, határideje 2025. 02. 21. 23:59.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</w:t>
      </w:r>
      <w:proofErr w:type="spellEnd"/>
      <w:r>
        <w:t xml:space="preserve"> leírásokat és diagramot </w:t>
      </w:r>
      <w:proofErr w:type="spellStart"/>
      <w:r>
        <w:t>Rakos</w:t>
      </w:r>
      <w:proofErr w:type="spellEnd"/>
      <w:r>
        <w:t xml:space="preserve"> fogja elkészíteni, 2025. 02. 21. 23:59 határidővel. A szótár elkészítését Bencze fogja végezni. Határideje 2025. 02. 21. 23:59. A naplót </w:t>
      </w:r>
      <w:proofErr w:type="spellStart"/>
      <w:r>
        <w:t>Rakos</w:t>
      </w:r>
      <w:proofErr w:type="spellEnd"/>
      <w:r>
        <w:t xml:space="preserve"> vezeti, egy feladatot végző személy neki jelezi a feladatvégzéssel kapcsolatos információk.</w:t>
      </w:r>
    </w:p>
    <w:p w14:paraId="50BA4A06" w14:textId="77777777" w:rsidR="003F0859" w:rsidRDefault="00000000">
      <w:r>
        <w:t>Miután mindenki teljesítette a feladatait, a megoldásokat közösen egyeztetjük és átbeszéljük.</w:t>
      </w:r>
    </w:p>
    <w:p w14:paraId="15B69AD4" w14:textId="77777777" w:rsidR="003F0859" w:rsidRDefault="00000000">
      <w:r>
        <w:t xml:space="preserve">A dokumentumok megosztását egy </w:t>
      </w:r>
      <w:hyperlink r:id="rId15">
        <w:proofErr w:type="spellStart"/>
        <w:r w:rsidR="003F0859">
          <w:rPr>
            <w:rStyle w:val="Hiperhivatkozs"/>
          </w:rPr>
          <w:t>github</w:t>
        </w:r>
        <w:proofErr w:type="spellEnd"/>
        <w:r w:rsidR="003F0859">
          <w:rPr>
            <w:rStyle w:val="Hiperhivatkozs"/>
          </w:rPr>
          <w:t xml:space="preserve"> </w:t>
        </w:r>
        <w:proofErr w:type="spellStart"/>
        <w:r w:rsidR="003F0859">
          <w:rPr>
            <w:rStyle w:val="Hiperhivatkozs"/>
          </w:rPr>
          <w:t>repository</w:t>
        </w:r>
        <w:proofErr w:type="spellEnd"/>
      </w:hyperlink>
      <w:r>
        <w:t xml:space="preserve"> segítségével lesz elvégezve. Minden résztvevőnek a sablonból van egy saját példánya. Mindenki a munkáját az előbb említett </w:t>
      </w:r>
      <w:r>
        <w:lastRenderedPageBreak/>
        <w:t xml:space="preserve">dokumentumba végzi. Erre azért vagyunk rászorulva mivel a </w:t>
      </w:r>
      <w:proofErr w:type="spellStart"/>
      <w:r>
        <w:t>word</w:t>
      </w:r>
      <w:proofErr w:type="spellEnd"/>
      <w:r>
        <w:t xml:space="preserve"> fájlok szöveges tartalma nem emberileg olvashatóak, ezért az esetleges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conflict-okat</w:t>
      </w:r>
      <w:proofErr w:type="spellEnd"/>
      <w:r>
        <w:t xml:space="preserve"> nem lehet rendesen kezelni. A feladat végén a dokumentumokat egy fő dokumentumban összefésüljük. Ezt a feladatot </w:t>
      </w:r>
      <w:proofErr w:type="spellStart"/>
      <w:r>
        <w:t>Kohár</w:t>
      </w:r>
      <w:proofErr w:type="spellEnd"/>
      <w:r>
        <w:t xml:space="preserve"> fogja teljesíteni, 2025 02. 23. 23:59 határidővel. A feladat feltöltését és fizikai beadását is szintén </w:t>
      </w:r>
      <w:proofErr w:type="spellStart"/>
      <w:r>
        <w:t>Kohár</w:t>
      </w:r>
      <w:proofErr w:type="spellEnd"/>
      <w:r>
        <w:t xml:space="preserve"> fogja végezni.</w:t>
      </w:r>
    </w:p>
    <w:p w14:paraId="195E77E8" w14:textId="77777777" w:rsidR="003F0859" w:rsidRDefault="00000000">
      <w:r>
        <w:br w:type="page"/>
      </w:r>
    </w:p>
    <w:p w14:paraId="582ABE4B" w14:textId="77777777" w:rsidR="003F0859" w:rsidRDefault="00000000">
      <w:pPr>
        <w:pStyle w:val="Cmsor20"/>
      </w:pPr>
      <w:r>
        <w:lastRenderedPageBreak/>
        <w:t>Napló</w:t>
      </w:r>
    </w:p>
    <w:p w14:paraId="7AD33A3B" w14:textId="77777777" w:rsidR="003F0859" w:rsidRDefault="00000000">
      <w:pPr>
        <w:rPr>
          <w:i/>
          <w:iCs/>
          <w:color w:val="0070C0"/>
          <w:lang w:bidi="he-IL"/>
        </w:rPr>
      </w:pPr>
      <w:commentRangeStart w:id="29"/>
      <w:r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146DD45C" w14:textId="77777777" w:rsidR="003F0859" w:rsidRDefault="003F0859">
      <w:pPr>
        <w:rPr>
          <w:i/>
          <w:iCs/>
          <w:color w:val="0070C0"/>
          <w:lang w:bidi="he-IL"/>
        </w:rPr>
      </w:pPr>
    </w:p>
    <w:p w14:paraId="547888B0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 xml:space="preserve">A </w:t>
      </w:r>
      <w:proofErr w:type="gramStart"/>
      <w:r>
        <w:rPr>
          <w:i/>
          <w:iCs/>
          <w:color w:val="0070C0"/>
          <w:lang w:bidi="he-IL"/>
        </w:rPr>
        <w:t>napló bejegyzésekből</w:t>
      </w:r>
      <w:proofErr w:type="gramEnd"/>
      <w:r>
        <w:rPr>
          <w:i/>
          <w:iCs/>
          <w:color w:val="0070C0"/>
          <w:lang w:bidi="he-IL"/>
        </w:rPr>
        <w:t xml:space="preserve"> áll. Minden bejegyzésnek tartalmaznia kell:</w:t>
      </w:r>
    </w:p>
    <w:p w14:paraId="2F20BBC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kezdetének időpontját, nap-óra pontossággal</w:t>
      </w:r>
    </w:p>
    <w:p w14:paraId="15D09417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történés időtartamát, óra felbontással</w:t>
      </w:r>
    </w:p>
    <w:p w14:paraId="7DCE052D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szereplő(k) nevét (Kérjük a szereplők VEZETÉKNEVÉT használni)</w:t>
      </w:r>
    </w:p>
    <w:p w14:paraId="63A992D8" w14:textId="77777777" w:rsidR="003F0859" w:rsidRDefault="00000000">
      <w:pPr>
        <w:numPr>
          <w:ilvl w:val="0"/>
          <w:numId w:val="3"/>
        </w:num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 tevékenység leírását.</w:t>
      </w:r>
    </w:p>
    <w:p w14:paraId="7B736047" w14:textId="77777777" w:rsidR="003F0859" w:rsidRDefault="003F0859">
      <w:pPr>
        <w:rPr>
          <w:i/>
          <w:iCs/>
          <w:color w:val="0070C0"/>
          <w:lang w:bidi="he-IL"/>
        </w:rPr>
      </w:pPr>
    </w:p>
    <w:p w14:paraId="14416EA5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D3E6451" w14:textId="77777777" w:rsidR="003F0859" w:rsidRDefault="003F0859">
      <w:pPr>
        <w:rPr>
          <w:i/>
          <w:iCs/>
          <w:color w:val="0070C0"/>
          <w:lang w:bidi="he-IL"/>
        </w:rPr>
      </w:pPr>
    </w:p>
    <w:p w14:paraId="4D9B4FFE" w14:textId="77777777" w:rsidR="003F0859" w:rsidRDefault="00000000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5A589192" w14:textId="77777777" w:rsidR="003F0859" w:rsidRDefault="003F0859">
      <w:pPr>
        <w:rPr>
          <w:i/>
          <w:iCs/>
          <w:color w:val="0070C0"/>
          <w:lang w:bidi="he-IL"/>
        </w:rPr>
      </w:pPr>
    </w:p>
    <w:p w14:paraId="12D58720" w14:textId="77777777" w:rsidR="003F0859" w:rsidRDefault="00000000">
      <w:pPr>
        <w:rPr>
          <w:i/>
          <w:iCs/>
          <w:color w:val="0070C0"/>
          <w:lang w:val="en-US" w:bidi="he-IL"/>
        </w:rPr>
      </w:pPr>
      <w:r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commentRangeEnd w:id="29"/>
      <w:r w:rsidR="00E03EA3">
        <w:rPr>
          <w:rStyle w:val="Jegyzethivatkozs"/>
        </w:rPr>
        <w:commentReference w:id="29"/>
      </w:r>
    </w:p>
    <w:p w14:paraId="24AD9E7C" w14:textId="77777777" w:rsidR="003F0859" w:rsidRDefault="003F0859"/>
    <w:tbl>
      <w:tblPr>
        <w:tblW w:w="9180" w:type="dxa"/>
        <w:tblLayout w:type="fixed"/>
        <w:tblLook w:val="01E0" w:firstRow="1" w:lastRow="1" w:firstColumn="1" w:lastColumn="1" w:noHBand="0" w:noVBand="0"/>
        <w:tblPrChange w:id="30" w:author="Dr. Taba Szabolcs Sándor" w:date="2025-02-20T12:32:00Z" w16du:dateUtc="2025-02-20T11:32:00Z">
          <w:tblPr>
            <w:tblW w:w="8856" w:type="dxa"/>
            <w:tblLayout w:type="fixed"/>
            <w:tblLook w:val="01E0" w:firstRow="1" w:lastRow="1" w:firstColumn="1" w:lastColumn="1" w:noHBand="0" w:noVBand="0"/>
          </w:tblPr>
        </w:tblPrChange>
      </w:tblPr>
      <w:tblGrid>
        <w:gridCol w:w="1526"/>
        <w:gridCol w:w="1134"/>
        <w:gridCol w:w="1417"/>
        <w:gridCol w:w="5103"/>
        <w:tblGridChange w:id="31">
          <w:tblGrid>
            <w:gridCol w:w="1526"/>
            <w:gridCol w:w="689"/>
            <w:gridCol w:w="445"/>
            <w:gridCol w:w="1417"/>
            <w:gridCol w:w="352"/>
            <w:gridCol w:w="2214"/>
            <w:gridCol w:w="2213"/>
            <w:gridCol w:w="324"/>
          </w:tblGrid>
        </w:tblGridChange>
      </w:tblGrid>
      <w:tr w:rsidR="003F0859" w14:paraId="27C2FDA1" w14:textId="77777777" w:rsidTr="00EA4526">
        <w:trPr>
          <w:trPrChange w:id="32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3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33A5B5F1" w14:textId="77777777" w:rsidR="003F0859" w:rsidRDefault="00000000">
            <w:pPr>
              <w:rPr>
                <w:b/>
              </w:rPr>
            </w:pPr>
            <w:commentRangeStart w:id="34"/>
            <w:r>
              <w:rPr>
                <w:b/>
              </w:rPr>
              <w:t>Kezdet</w:t>
            </w:r>
            <w:commentRangeEnd w:id="34"/>
            <w:r w:rsidR="00EA4526">
              <w:rPr>
                <w:rStyle w:val="Jegyzethivatkozs"/>
              </w:rPr>
              <w:commentReference w:id="34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5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7741AF8C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6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DF87543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PrChange w:id="37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</w:tcPrChange>
          </w:tcPr>
          <w:p w14:paraId="2FB7584B" w14:textId="77777777" w:rsidR="003F0859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3F0859" w14:paraId="2FF85663" w14:textId="77777777" w:rsidTr="00EA4526">
        <w:trPr>
          <w:trPrChange w:id="38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E88CECB" w14:textId="6494EB24" w:rsidR="003F0859" w:rsidRDefault="00000000">
            <w:pPr>
              <w:jc w:val="both"/>
              <w:pPrChange w:id="40" w:author="Dr. Taba Szabolcs Sándor" w:date="2025-02-20T12:32:00Z" w16du:dateUtc="2025-02-20T11:32:00Z">
                <w:pPr/>
              </w:pPrChange>
            </w:pPr>
            <w:r>
              <w:t>2025.02.17.</w:t>
            </w:r>
            <w:ins w:id="41" w:author="Dr. Taba Szabolcs Sándor" w:date="2025-02-20T12:18:00Z" w16du:dateUtc="2025-02-20T11:18:00Z">
              <w:r w:rsidR="00E03EA3">
                <w:t>,</w:t>
              </w:r>
            </w:ins>
            <w:r>
              <w:t xml:space="preserve"> 16:45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172429F" w14:textId="77777777" w:rsidR="003F0859" w:rsidRDefault="00000000">
            <w:pPr>
              <w:jc w:val="both"/>
              <w:pPrChange w:id="43" w:author="Dr. Taba Szabolcs Sándor" w:date="2025-02-20T12:32:00Z" w16du:dateUtc="2025-02-20T11:32:00Z">
                <w:pPr/>
              </w:pPrChange>
            </w:pPr>
            <w:r>
              <w:t>2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72B7C8" w14:textId="77777777" w:rsidR="003F0859" w:rsidRDefault="00000000">
            <w:pPr>
              <w:jc w:val="both"/>
              <w:pPrChange w:id="45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070174B0" w14:textId="77777777" w:rsidR="003F0859" w:rsidRDefault="00000000">
            <w:pPr>
              <w:jc w:val="both"/>
              <w:pPrChange w:id="4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5DE62F52" w14:textId="77777777" w:rsidR="003F0859" w:rsidRDefault="00000000">
            <w:pPr>
              <w:jc w:val="both"/>
              <w:pPrChange w:id="47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62B23D25" w14:textId="77777777" w:rsidR="003F0859" w:rsidRDefault="00000000">
            <w:pPr>
              <w:jc w:val="both"/>
              <w:pPrChange w:id="4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6AE0A4E8" w14:textId="77777777" w:rsidR="003F0859" w:rsidRDefault="00000000">
            <w:pPr>
              <w:jc w:val="both"/>
              <w:pPrChange w:id="49" w:author="Dr. Taba Szabolcs Sándor" w:date="2025-02-20T12:32:00Z" w16du:dateUtc="2025-02-20T11:32:00Z">
                <w:pPr/>
              </w:pPrChange>
            </w:pPr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0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EEF655" w14:textId="1A7093D8" w:rsidR="003F0859" w:rsidRDefault="00000000">
            <w:pPr>
              <w:jc w:val="both"/>
              <w:rPr>
                <w:ins w:id="51" w:author="Dr. Taba Szabolcs Sándor" w:date="2025-02-20T12:10:00Z" w16du:dateUtc="2025-02-20T11:10:00Z"/>
              </w:rPr>
              <w:pPrChange w:id="52" w:author="Dr. Taba Szabolcs Sándor" w:date="2025-02-20T12:32:00Z" w16du:dateUtc="2025-02-20T11:32:00Z">
                <w:pPr/>
              </w:pPrChange>
            </w:pPr>
            <w:r>
              <w:t>Értekezlet</w:t>
            </w:r>
            <w:del w:id="53" w:author="Dr. Taba Szabolcs Sándor" w:date="2025-02-20T12:36:00Z" w16du:dateUtc="2025-02-20T11:36:00Z">
              <w:r w:rsidDel="007614C3">
                <w:delText>: Feladatok beosztása, határidők eldöntése</w:delText>
              </w:r>
            </w:del>
            <w:ins w:id="54" w:author="Dr. Taba Szabolcs Sándor" w:date="2025-02-20T12:36:00Z" w16du:dateUtc="2025-02-20T11:36:00Z">
              <w:r w:rsidR="007614C3">
                <w:t>.</w:t>
              </w:r>
            </w:ins>
            <w:r>
              <w:t xml:space="preserve"> </w:t>
            </w:r>
            <w:commentRangeStart w:id="55"/>
            <w:del w:id="56" w:author="Dr. Taba Szabolcs Sándor" w:date="2025-02-20T12:13:00Z" w16du:dateUtc="2025-02-20T11:13:00Z">
              <w:r w:rsidDel="00C42A81">
                <w:delText>(Lásd 2.6 első bekezdése), projektel kapcsolatos kérdések összegzése</w:delText>
              </w:r>
            </w:del>
            <w:commentRangeEnd w:id="55"/>
            <w:r w:rsidR="00C42A81">
              <w:rPr>
                <w:rStyle w:val="Jegyzethivatkozs"/>
              </w:rPr>
              <w:commentReference w:id="55"/>
            </w:r>
          </w:p>
          <w:p w14:paraId="47C95EEB" w14:textId="77777777" w:rsidR="00C42A81" w:rsidRDefault="00C42A81">
            <w:pPr>
              <w:jc w:val="both"/>
              <w:rPr>
                <w:ins w:id="57" w:author="Dr. Taba Szabolcs Sándor" w:date="2025-02-20T12:10:00Z" w16du:dateUtc="2025-02-20T11:10:00Z"/>
              </w:rPr>
              <w:pPrChange w:id="58" w:author="Dr. Taba Szabolcs Sándor" w:date="2025-02-20T12:32:00Z" w16du:dateUtc="2025-02-20T11:32:00Z">
                <w:pPr/>
              </w:pPrChange>
            </w:pPr>
          </w:p>
          <w:p w14:paraId="23E7FC71" w14:textId="38A69892" w:rsidR="00C42A81" w:rsidRDefault="00C42A81">
            <w:pPr>
              <w:jc w:val="both"/>
              <w:rPr>
                <w:ins w:id="59" w:author="Dr. Taba Szabolcs Sándor" w:date="2025-02-20T12:11:00Z" w16du:dateUtc="2025-02-20T11:11:00Z"/>
              </w:rPr>
              <w:pPrChange w:id="60" w:author="Dr. Taba Szabolcs Sándor" w:date="2025-02-20T12:32:00Z" w16du:dateUtc="2025-02-20T11:32:00Z">
                <w:pPr/>
              </w:pPrChange>
            </w:pPr>
            <w:ins w:id="61" w:author="Dr. Taba Szabolcs Sándor" w:date="2025-02-20T12:10:00Z" w16du:dateUtc="2025-02-20T11:10:00Z">
              <w:r w:rsidRPr="00C42A81">
                <w:rPr>
                  <w:highlight w:val="yellow"/>
                  <w:rPrChange w:id="62" w:author="Dr. Taba Szabolcs Sándor" w:date="2025-02-20T12:12:00Z" w16du:dateUtc="2025-02-20T11:12:00Z">
                    <w:rPr/>
                  </w:rPrChange>
                </w:rPr>
                <w:t>a fenti követelmé</w:t>
              </w:r>
            </w:ins>
            <w:ins w:id="63" w:author="Dr. Taba Szabolcs Sándor" w:date="2025-02-20T12:11:00Z" w16du:dateUtc="2025-02-20T11:11:00Z">
              <w:r w:rsidRPr="00C42A81">
                <w:rPr>
                  <w:highlight w:val="yellow"/>
                  <w:rPrChange w:id="64" w:author="Dr. Taba Szabolcs Sándor" w:date="2025-02-20T12:12:00Z" w16du:dateUtc="2025-02-20T11:12:00Z">
                    <w:rPr/>
                  </w:rPrChange>
                </w:rPr>
                <w:t>nyek alapján ide a döntést is meg kellene szövegezni, pl.</w:t>
              </w:r>
            </w:ins>
          </w:p>
          <w:p w14:paraId="35F02244" w14:textId="77777777" w:rsidR="00C42A81" w:rsidRDefault="00C42A81">
            <w:pPr>
              <w:jc w:val="both"/>
              <w:rPr>
                <w:ins w:id="65" w:author="Dr. Taba Szabolcs Sándor" w:date="2025-02-20T12:11:00Z" w16du:dateUtc="2025-02-20T11:11:00Z"/>
              </w:rPr>
              <w:pPrChange w:id="66" w:author="Dr. Taba Szabolcs Sándor" w:date="2025-02-20T12:32:00Z" w16du:dateUtc="2025-02-20T11:32:00Z">
                <w:pPr/>
              </w:pPrChange>
            </w:pPr>
          </w:p>
          <w:p w14:paraId="3E77E412" w14:textId="678863F2" w:rsidR="00C42A81" w:rsidRDefault="00C42A81">
            <w:pPr>
              <w:jc w:val="both"/>
              <w:rPr>
                <w:ins w:id="67" w:author="Dr. Taba Szabolcs Sándor" w:date="2025-02-20T12:11:00Z" w16du:dateUtc="2025-02-20T11:11:00Z"/>
              </w:rPr>
              <w:pPrChange w:id="68" w:author="Dr. Taba Szabolcs Sándor" w:date="2025-02-20T12:32:00Z" w16du:dateUtc="2025-02-20T11:32:00Z">
                <w:pPr/>
              </w:pPrChange>
            </w:pPr>
            <w:ins w:id="69" w:author="Dr. Taba Szabolcs Sándor" w:date="2025-02-20T12:11:00Z" w16du:dateUtc="2025-02-20T11:11:00Z">
              <w:r>
                <w:t>Döntések:</w:t>
              </w:r>
            </w:ins>
          </w:p>
          <w:p w14:paraId="47234AC6" w14:textId="63FF59E1" w:rsidR="00C42A81" w:rsidRDefault="00C42A81">
            <w:pPr>
              <w:jc w:val="both"/>
              <w:pPrChange w:id="70" w:author="Dr. Taba Szabolcs Sándor" w:date="2025-02-20T12:32:00Z" w16du:dateUtc="2025-02-20T11:32:00Z">
                <w:pPr/>
              </w:pPrChange>
            </w:pPr>
            <w:ins w:id="71" w:author="Dr. Taba Szabolcs Sándor" w:date="2025-02-20T12:11:00Z" w16du:dateUtc="2025-02-20T11:11:00Z">
              <w:r>
                <w:t xml:space="preserve">- Taba kidolgozza a </w:t>
              </w:r>
              <w:r>
                <w:rPr>
                  <w:i/>
                  <w:iCs/>
                </w:rPr>
                <w:t>2. Követelmény, projekt, funkcionalitás</w:t>
              </w:r>
              <w:r>
                <w:t xml:space="preserve"> c. dokumentum 2.2</w:t>
              </w:r>
            </w:ins>
            <w:ins w:id="72" w:author="Dr. Taba Szabolcs Sándor" w:date="2025-02-20T12:12:00Z" w16du:dateUtc="2025-02-20T11:12:00Z">
              <w:r>
                <w:t xml:space="preserve"> pontját</w:t>
              </w:r>
            </w:ins>
          </w:p>
        </w:tc>
      </w:tr>
      <w:tr w:rsidR="003F0859" w14:paraId="5AA1C568" w14:textId="77777777" w:rsidTr="00EA4526">
        <w:trPr>
          <w:trHeight w:val="1123"/>
          <w:trPrChange w:id="73" w:author="Dr. Taba Szabolcs Sándor" w:date="2025-02-20T12:32:00Z" w16du:dateUtc="2025-02-20T11:32:00Z">
            <w:trPr>
              <w:gridAfter w:val="0"/>
              <w:trHeight w:val="1123"/>
            </w:trPr>
          </w:trPrChange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4" w:author="Dr. Taba Szabolcs Sándor" w:date="2025-02-20T12:32:00Z" w16du:dateUtc="2025-02-20T11:32:00Z">
              <w:tcPr>
                <w:tcW w:w="2215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516E03D" w14:textId="15449017" w:rsidR="003F0859" w:rsidRDefault="00000000">
            <w:pPr>
              <w:jc w:val="both"/>
              <w:pPrChange w:id="75" w:author="Dr. Taba Szabolcs Sándor" w:date="2025-02-20T12:32:00Z" w16du:dateUtc="2025-02-20T11:32:00Z">
                <w:pPr/>
              </w:pPrChange>
            </w:pPr>
            <w:r>
              <w:t>2</w:t>
            </w:r>
            <w:r>
              <w:rPr>
                <w:lang w:val="en-US"/>
              </w:rPr>
              <w:t>025.02.18</w:t>
            </w:r>
            <w:ins w:id="76" w:author="Dr. Taba Szabolcs Sándor" w:date="2025-02-20T12:18:00Z" w16du:dateUtc="2025-02-20T11:18:00Z">
              <w:r w:rsidR="00E03EA3">
                <w:rPr>
                  <w:lang w:val="en-US"/>
                </w:rPr>
                <w:t>.,</w:t>
              </w:r>
            </w:ins>
            <w:r>
              <w:rPr>
                <w:lang w:val="en-US"/>
              </w:rPr>
              <w:t xml:space="preserve"> 10:00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Dr. Taba Szabolcs Sándor" w:date="2025-02-20T12:32:00Z" w16du:dateUtc="2025-02-20T11:32:00Z">
              <w:tcPr>
                <w:tcW w:w="2214" w:type="dxa"/>
                <w:gridSpan w:val="3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9A580EB" w14:textId="77777777" w:rsidR="003F0859" w:rsidRDefault="00000000">
            <w:pPr>
              <w:jc w:val="both"/>
              <w:rPr>
                <w:lang w:val="en-US"/>
              </w:rPr>
              <w:pPrChange w:id="78" w:author="Dr. Taba Szabolcs Sándor" w:date="2025-02-20T12:32:00Z" w16du:dateUtc="2025-02-20T11:32:00Z">
                <w:pPr/>
              </w:pPrChange>
            </w:pPr>
            <w:r>
              <w:rPr>
                <w:lang w:val="en-US"/>
              </w:rPr>
              <w:t xml:space="preserve">10 </w:t>
            </w:r>
            <w:r>
              <w:t>óra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9" w:author="Dr. Taba Szabolcs Sándor" w:date="2025-02-20T12:32:00Z" w16du:dateUtc="2025-02-20T11:32:00Z">
              <w:tcPr>
                <w:tcW w:w="2214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4F7B69" w14:textId="77777777" w:rsidR="003F0859" w:rsidRDefault="00000000">
            <w:pPr>
              <w:jc w:val="both"/>
              <w:pPrChange w:id="80" w:author="Dr. Taba Szabolcs Sándor" w:date="2025-02-20T12:32:00Z" w16du:dateUtc="2025-02-20T11:32:00Z">
                <w:pPr/>
              </w:pPrChange>
            </w:pPr>
            <w:r>
              <w:t>Taba</w:t>
            </w:r>
          </w:p>
        </w:tc>
        <w:tc>
          <w:tcPr>
            <w:tcW w:w="5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1" w:author="Dr. Taba Szabolcs Sándor" w:date="2025-02-20T12:32:00Z" w16du:dateUtc="2025-02-20T11:32:00Z">
              <w:tcPr>
                <w:tcW w:w="2213" w:type="dxa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D3E1BED" w14:textId="77777777" w:rsidR="003F0859" w:rsidRDefault="00000000">
            <w:pPr>
              <w:jc w:val="both"/>
              <w:pPrChange w:id="82" w:author="Dr. Taba Szabolcs Sándor" w:date="2025-02-20T12:32:00Z" w16du:dateUtc="2025-02-20T11:32:00Z">
                <w:pPr/>
              </w:pPrChange>
            </w:pPr>
            <w:r>
              <w:t>Tevékenység:</w:t>
            </w:r>
          </w:p>
          <w:p w14:paraId="22C21017" w14:textId="77777777" w:rsidR="003F0859" w:rsidRDefault="003F0859">
            <w:pPr>
              <w:jc w:val="both"/>
              <w:pPrChange w:id="83" w:author="Dr. Taba Szabolcs Sándor" w:date="2025-02-20T12:32:00Z" w16du:dateUtc="2025-02-20T11:32:00Z">
                <w:pPr/>
              </w:pPrChange>
            </w:pPr>
          </w:p>
          <w:p w14:paraId="09F016A7" w14:textId="77777777" w:rsidR="003F0859" w:rsidRDefault="00000000">
            <w:pPr>
              <w:jc w:val="both"/>
              <w:pPrChange w:id="84" w:author="Dr. Taba Szabolcs Sándor" w:date="2025-02-20T12:32:00Z" w16du:dateUtc="2025-02-20T11:32:00Z">
                <w:pPr/>
              </w:pPrChange>
            </w:pPr>
            <w:r>
              <w:t>A megbeszélteknek megfelelően Taba kidolgozza a</w:t>
            </w:r>
            <w:r>
              <w:rPr>
                <w:i/>
                <w:iCs/>
              </w:rPr>
              <w:t xml:space="preserve"> 2. Követelmény, projekt, funkcionalitás</w:t>
            </w:r>
            <w:r>
              <w:t xml:space="preserve"> c. dokumentum 2.2 pontját</w:t>
            </w:r>
          </w:p>
        </w:tc>
      </w:tr>
      <w:tr w:rsidR="003F0859" w14:paraId="2528DDB3" w14:textId="77777777" w:rsidTr="00EA4526">
        <w:trPr>
          <w:trPrChange w:id="85" w:author="Dr. Taba Szabolcs Sándor" w:date="2025-02-20T12:32:00Z" w16du:dateUtc="2025-02-20T11:32:00Z">
            <w:trPr>
              <w:gridAfter w:val="0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B1EFE3A" w14:textId="2793DB5B" w:rsidR="003F0859" w:rsidRDefault="00000000">
            <w:pPr>
              <w:jc w:val="both"/>
              <w:pPrChange w:id="87" w:author="Dr. Taba Szabolcs Sándor" w:date="2025-02-20T12:32:00Z" w16du:dateUtc="2025-02-20T11:32:00Z">
                <w:pPr/>
              </w:pPrChange>
            </w:pPr>
            <w:r>
              <w:t>2025.02.18.</w:t>
            </w:r>
            <w:ins w:id="88" w:author="Dr. Taba Szabolcs Sándor" w:date="2025-02-20T12:19:00Z" w16du:dateUtc="2025-02-20T11:19:00Z">
              <w:r w:rsidR="00E03EA3">
                <w:t>,</w:t>
              </w:r>
            </w:ins>
            <w:r>
              <w:t xml:space="preserve"> 17:10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8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0BA993" w14:textId="77777777" w:rsidR="003F0859" w:rsidRDefault="00000000">
            <w:pPr>
              <w:jc w:val="both"/>
              <w:pPrChange w:id="90" w:author="Dr. Taba Szabolcs Sándor" w:date="2025-02-20T12:32:00Z" w16du:dateUtc="2025-02-20T11:32:00Z">
                <w:pPr/>
              </w:pPrChange>
            </w:pPr>
            <w:r>
              <w:t>1,5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1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D753037" w14:textId="77777777" w:rsidR="003F0859" w:rsidRDefault="00000000">
            <w:pPr>
              <w:jc w:val="both"/>
              <w:pPrChange w:id="92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3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C77037" w14:textId="08B933E5" w:rsidR="003F0859" w:rsidRDefault="00000000">
            <w:pPr>
              <w:jc w:val="both"/>
              <w:pPrChange w:id="94" w:author="Dr. Taba Szabolcs Sándor" w:date="2025-02-20T12:32:00Z" w16du:dateUtc="2025-02-20T11:32:00Z">
                <w:pPr/>
              </w:pPrChange>
            </w:pPr>
            <w:r>
              <w:t>Tevékenység: Projekt terv vázlatos megvalós</w:t>
            </w:r>
            <w:ins w:id="95" w:author="Dr. Taba Szabolcs Sándor" w:date="2025-02-20T12:09:00Z" w16du:dateUtc="2025-02-20T11:09:00Z">
              <w:r w:rsidR="00C42A81">
                <w:t>í</w:t>
              </w:r>
            </w:ins>
            <w:del w:id="96" w:author="Dr. Taba Szabolcs Sándor" w:date="2025-02-20T12:09:00Z" w16du:dateUtc="2025-02-20T11:09:00Z">
              <w:r w:rsidDel="00C42A81">
                <w:delText>i</w:delText>
              </w:r>
            </w:del>
            <w:r>
              <w:t>tása</w:t>
            </w:r>
          </w:p>
        </w:tc>
      </w:tr>
      <w:tr w:rsidR="00DB70CE" w14:paraId="6E3B7B19" w14:textId="77777777" w:rsidTr="00EA4526">
        <w:trPr>
          <w:trHeight w:val="1275"/>
          <w:trPrChange w:id="97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BCDEF33" w14:textId="48AEC819" w:rsidR="00DB70CE" w:rsidRPr="00DB70CE" w:rsidRDefault="00DB70CE">
            <w:pPr>
              <w:jc w:val="both"/>
              <w:pPrChange w:id="99" w:author="Dr. Taba Szabolcs Sándor" w:date="2025-02-20T12:32:00Z" w16du:dateUtc="2025-02-20T11:32:00Z">
                <w:pPr/>
              </w:pPrChange>
            </w:pPr>
            <w:r>
              <w:t>2025.02.19</w:t>
            </w:r>
            <w:ins w:id="100" w:author="Dr. Taba Szabolcs Sándor" w:date="2025-02-20T12:19:00Z" w16du:dateUtc="2025-02-20T11:19:00Z">
              <w:r w:rsidR="00E03EA3">
                <w:t>.,</w:t>
              </w:r>
            </w:ins>
            <w:r>
              <w:t xml:space="preserve"> </w:t>
            </w:r>
            <w:commentRangeStart w:id="101"/>
            <w:ins w:id="102" w:author="Dr. Taba Szabolcs Sándor" w:date="2025-02-20T12:19:00Z" w16du:dateUtc="2025-02-20T11:19:00Z">
              <w:r w:rsidR="00E03EA3">
                <w:t>19</w:t>
              </w:r>
            </w:ins>
            <w:del w:id="103" w:author="Dr. Taba Szabolcs Sándor" w:date="2025-02-20T12:19:00Z" w16du:dateUtc="2025-02-20T11:19:00Z">
              <w:r w:rsidDel="00E03EA3">
                <w:delText>7</w:delText>
              </w:r>
            </w:del>
            <w:r>
              <w:t>:00</w:t>
            </w:r>
            <w:commentRangeEnd w:id="101"/>
            <w:r w:rsidR="00E03EA3">
              <w:rPr>
                <w:rStyle w:val="Jegyzethivatkozs"/>
              </w:rPr>
              <w:commentReference w:id="10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4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5E42D5" w14:textId="423F8F5B" w:rsidR="00DB70CE" w:rsidRDefault="00DB70CE">
            <w:pPr>
              <w:jc w:val="both"/>
              <w:pPrChange w:id="105" w:author="Dr. Taba Szabolcs Sándor" w:date="2025-02-20T12:32:00Z" w16du:dateUtc="2025-02-20T11:32:00Z">
                <w:pPr/>
              </w:pPrChange>
            </w:pPr>
            <w:r>
              <w:t xml:space="preserve">1 óra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6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C44C6B3" w14:textId="77777777" w:rsidR="00DB70CE" w:rsidRDefault="00DB70CE">
            <w:pPr>
              <w:jc w:val="both"/>
              <w:pPrChange w:id="107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45878789" w14:textId="77777777" w:rsidR="00DB70CE" w:rsidRDefault="00DB70CE">
            <w:pPr>
              <w:jc w:val="both"/>
              <w:pPrChange w:id="108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B6769AF" w14:textId="77777777" w:rsidR="00DB70CE" w:rsidRDefault="00DB70CE">
            <w:pPr>
              <w:jc w:val="both"/>
              <w:pPrChange w:id="109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494E5363" w14:textId="77777777" w:rsidR="00DB70CE" w:rsidRDefault="00DB70CE">
            <w:pPr>
              <w:jc w:val="both"/>
              <w:pPrChange w:id="110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3936ADE9" w14:textId="5CE1DDB2" w:rsidR="00DB70CE" w:rsidRDefault="00DB70CE">
            <w:pPr>
              <w:jc w:val="both"/>
              <w:pPrChange w:id="111" w:author="Dr. Taba Szabolcs Sándor" w:date="2025-02-20T12:32:00Z" w16du:dateUtc="2025-02-20T11:32:00Z">
                <w:pPr/>
              </w:pPrChange>
            </w:pPr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1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980475B" w14:textId="77777777" w:rsidR="007614C3" w:rsidRDefault="00C42A81" w:rsidP="00EA4526">
            <w:pPr>
              <w:jc w:val="both"/>
              <w:rPr>
                <w:ins w:id="113" w:author="Dr. Taba Szabolcs Sándor" w:date="2025-02-20T12:36:00Z" w16du:dateUtc="2025-02-20T11:36:00Z"/>
              </w:rPr>
            </w:pPr>
            <w:ins w:id="114" w:author="Dr. Taba Szabolcs Sándor" w:date="2025-02-20T12:15:00Z" w16du:dateUtc="2025-02-20T11:15:00Z">
              <w:r>
                <w:t>Értekezlet</w:t>
              </w:r>
            </w:ins>
            <w:ins w:id="115" w:author="Dr. Taba Szabolcs Sándor" w:date="2025-02-20T12:36:00Z" w16du:dateUtc="2025-02-20T11:36:00Z">
              <w:r w:rsidR="007614C3">
                <w:t>.</w:t>
              </w:r>
            </w:ins>
          </w:p>
          <w:p w14:paraId="1B036EAB" w14:textId="77777777" w:rsidR="007614C3" w:rsidRDefault="007614C3" w:rsidP="00EA4526">
            <w:pPr>
              <w:jc w:val="both"/>
              <w:rPr>
                <w:ins w:id="116" w:author="Dr. Taba Szabolcs Sándor" w:date="2025-02-20T12:36:00Z" w16du:dateUtc="2025-02-20T11:36:00Z"/>
              </w:rPr>
            </w:pPr>
          </w:p>
          <w:p w14:paraId="177C94C0" w14:textId="65B4535A" w:rsidR="00C42A81" w:rsidRDefault="007614C3">
            <w:pPr>
              <w:jc w:val="both"/>
              <w:rPr>
                <w:ins w:id="117" w:author="Dr. Taba Szabolcs Sándor" w:date="2025-02-20T12:15:00Z" w16du:dateUtc="2025-02-20T11:15:00Z"/>
              </w:rPr>
              <w:pPrChange w:id="118" w:author="Dr. Taba Szabolcs Sándor" w:date="2025-02-20T12:32:00Z" w16du:dateUtc="2025-02-20T11:32:00Z">
                <w:pPr/>
              </w:pPrChange>
            </w:pPr>
            <w:ins w:id="119" w:author="Dr. Taba Szabolcs Sándor" w:date="2025-02-20T12:36:00Z" w16du:dateUtc="2025-02-20T11:36:00Z">
              <w:r>
                <w:t>Döntések</w:t>
              </w:r>
            </w:ins>
            <w:del w:id="120" w:author="Dr. Taba Szabolcs Sándor" w:date="2025-02-20T12:33:00Z" w16du:dateUtc="2025-02-20T11:33:00Z">
              <w:r w:rsidR="00DB70CE" w:rsidDel="00EA4526">
                <w:delText>Döntések</w:delText>
              </w:r>
            </w:del>
            <w:r w:rsidR="00DB70CE">
              <w:t xml:space="preserve">: </w:t>
            </w:r>
          </w:p>
          <w:p w14:paraId="703B366F" w14:textId="6CBC379C" w:rsidR="00C42A81" w:rsidRDefault="00C42A81">
            <w:pPr>
              <w:jc w:val="both"/>
              <w:rPr>
                <w:ins w:id="121" w:author="Dr. Taba Szabolcs Sándor" w:date="2025-02-20T12:16:00Z" w16du:dateUtc="2025-02-20T11:16:00Z"/>
              </w:rPr>
              <w:pPrChange w:id="122" w:author="Dr. Taba Szabolcs Sándor" w:date="2025-02-20T12:32:00Z" w16du:dateUtc="2025-02-20T11:32:00Z">
                <w:pPr/>
              </w:pPrChange>
            </w:pPr>
            <w:ins w:id="123" w:author="Dr. Taba Szabolcs Sándor" w:date="2025-02-20T12:15:00Z" w16du:dateUtc="2025-02-20T11:15:00Z">
              <w:r>
                <w:t xml:space="preserve">- </w:t>
              </w:r>
            </w:ins>
            <w:proofErr w:type="spellStart"/>
            <w:r w:rsidR="00DB70CE">
              <w:t>Kohár</w:t>
            </w:r>
            <w:proofErr w:type="spellEnd"/>
            <w:r w:rsidR="00DB70CE">
              <w:t xml:space="preserve"> </w:t>
            </w:r>
            <w:del w:id="124" w:author="Dr. Taba Szabolcs Sándor" w:date="2025-02-20T12:15:00Z" w16du:dateUtc="2025-02-20T11:15:00Z">
              <w:r w:rsidR="00DB70CE" w:rsidDel="00C42A81">
                <w:delText xml:space="preserve">fogja </w:delText>
              </w:r>
            </w:del>
            <w:ins w:id="125" w:author="Dr. Taba Szabolcs Sándor" w:date="2025-02-20T12:15:00Z" w16du:dateUtc="2025-02-20T11:15:00Z">
              <w:r>
                <w:t xml:space="preserve">elkészíti </w:t>
              </w:r>
            </w:ins>
            <w:r w:rsidR="00DB70CE">
              <w:t xml:space="preserve">az </w:t>
            </w:r>
            <w:del w:id="126" w:author="Dr. Taba Szabolcs Sándor" w:date="2025-02-20T12:16:00Z" w16du:dateUtc="2025-02-20T11:16:00Z">
              <w:r w:rsidR="00DB70CE" w:rsidDel="00C42A81">
                <w:delText xml:space="preserve">iniciális </w:delText>
              </w:r>
            </w:del>
            <w:ins w:id="127" w:author="Dr. Taba Szabolcs Sándor" w:date="2025-02-20T12:16:00Z" w16du:dateUtc="2025-02-20T11:16:00Z">
              <w:r>
                <w:t xml:space="preserve">előzetes </w:t>
              </w:r>
            </w:ins>
            <w:r w:rsidR="00DB70CE">
              <w:t>feladat</w:t>
            </w:r>
            <w:ins w:id="128" w:author="Dr. Taba Szabolcs Sándor" w:date="2025-02-20T12:16:00Z" w16du:dateUtc="2025-02-20T11:16:00Z">
              <w:r>
                <w:t>be</w:t>
              </w:r>
            </w:ins>
            <w:del w:id="129" w:author="Dr. Taba Szabolcs Sándor" w:date="2025-02-20T12:16:00Z" w16du:dateUtc="2025-02-20T11:16:00Z">
              <w:r w:rsidR="00DB70CE" w:rsidDel="00C42A81">
                <w:delText>meg</w:delText>
              </w:r>
            </w:del>
            <w:r w:rsidR="00DB70CE">
              <w:t>osztást</w:t>
            </w:r>
            <w:del w:id="130" w:author="Dr. Taba Szabolcs Sándor" w:date="2025-02-20T12:22:00Z" w16du:dateUtc="2025-02-20T11:22:00Z">
              <w:r w:rsidR="00DB70CE" w:rsidDel="00E03EA3">
                <w:delText xml:space="preserve"> megcsinálni</w:delText>
              </w:r>
            </w:del>
            <w:ins w:id="131" w:author="Dr. Taba Szabolcs Sándor" w:date="2025-02-20T12:22:00Z" w16du:dateUtc="2025-02-20T11:22:00Z">
              <w:r w:rsidR="00E03EA3">
                <w:t>, amelyről a végső döntést a csapat hozza meg</w:t>
              </w:r>
            </w:ins>
            <w:del w:id="132" w:author="Dr. Taba Szabolcs Sándor" w:date="2025-02-20T12:22:00Z" w16du:dateUtc="2025-02-20T11:22:00Z">
              <w:r w:rsidR="00DB70CE" w:rsidDel="00E03EA3">
                <w:delText>.</w:delText>
              </w:r>
            </w:del>
            <w:r w:rsidR="00DB70CE">
              <w:t xml:space="preserve"> </w:t>
            </w:r>
          </w:p>
          <w:p w14:paraId="2FCD5D65" w14:textId="56E1F9C1" w:rsidR="00C42A81" w:rsidRDefault="00C42A81">
            <w:pPr>
              <w:jc w:val="both"/>
              <w:rPr>
                <w:ins w:id="133" w:author="Dr. Taba Szabolcs Sándor" w:date="2025-02-20T12:16:00Z" w16du:dateUtc="2025-02-20T11:16:00Z"/>
              </w:rPr>
              <w:pPrChange w:id="134" w:author="Dr. Taba Szabolcs Sándor" w:date="2025-02-20T12:32:00Z" w16du:dateUtc="2025-02-20T11:32:00Z">
                <w:pPr/>
              </w:pPrChange>
            </w:pPr>
            <w:ins w:id="135" w:author="Dr. Taba Szabolcs Sándor" w:date="2025-02-20T12:16:00Z" w16du:dateUtc="2025-02-20T11:16:00Z">
              <w:r>
                <w:t xml:space="preserve">- </w:t>
              </w:r>
            </w:ins>
            <w:r w:rsidR="00DB70CE">
              <w:t xml:space="preserve">A naplózást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136" w:author="Dr. Taba Szabolcs Sándor" w:date="2025-02-20T12:16:00Z" w16du:dateUtc="2025-02-20T11:16:00Z">
              <w:r w:rsidR="00DB70CE" w:rsidDel="00C42A81">
                <w:delText xml:space="preserve">fogja karbantartani, </w:delText>
              </w:r>
              <w:r w:rsidR="00DB70CE" w:rsidDel="00C42A81">
                <w:lastRenderedPageBreak/>
                <w:delText>összesíteni</w:delText>
              </w:r>
            </w:del>
            <w:ins w:id="137" w:author="Dr. Taba Szabolcs Sándor" w:date="2025-02-20T12:16:00Z" w16du:dateUtc="2025-02-20T11:16:00Z">
              <w:r>
                <w:t>vezeti</w:t>
              </w:r>
            </w:ins>
          </w:p>
          <w:p w14:paraId="0AF5F015" w14:textId="77777777" w:rsidR="00C42A81" w:rsidRDefault="00C42A81">
            <w:pPr>
              <w:jc w:val="both"/>
              <w:rPr>
                <w:ins w:id="138" w:author="Dr. Taba Szabolcs Sándor" w:date="2025-02-20T12:17:00Z" w16du:dateUtc="2025-02-20T11:17:00Z"/>
              </w:rPr>
              <w:pPrChange w:id="139" w:author="Dr. Taba Szabolcs Sándor" w:date="2025-02-20T12:32:00Z" w16du:dateUtc="2025-02-20T11:32:00Z">
                <w:pPr/>
              </w:pPrChange>
            </w:pPr>
            <w:ins w:id="140" w:author="Dr. Taba Szabolcs Sándor" w:date="2025-02-20T12:16:00Z" w16du:dateUtc="2025-02-20T11:16:00Z">
              <w:r>
                <w:t>-</w:t>
              </w:r>
            </w:ins>
            <w:del w:id="141" w:author="Dr. Taba Szabolcs Sándor" w:date="2025-02-20T12:16:00Z" w16du:dateUtc="2025-02-20T11:16:00Z">
              <w:r w:rsidR="00DB70CE" w:rsidDel="00C42A81">
                <w:delText>.</w:delText>
              </w:r>
            </w:del>
            <w:r w:rsidR="00DB70CE">
              <w:t xml:space="preserve"> Java JDK 20.0.2</w:t>
            </w:r>
            <w:ins w:id="142" w:author="Dr. Taba Szabolcs Sándor" w:date="2025-02-20T12:17:00Z" w16du:dateUtc="2025-02-20T11:17:00Z">
              <w:r>
                <w:t>-at</w:t>
              </w:r>
            </w:ins>
            <w:del w:id="143" w:author="Dr. Taba Szabolcs Sándor" w:date="2025-02-20T12:16:00Z" w16du:dateUtc="2025-02-20T11:16:00Z">
              <w:r w:rsidR="00DB70CE" w:rsidDel="00C42A81">
                <w:delText xml:space="preserve"> </w:delText>
              </w:r>
            </w:del>
            <w:ins w:id="144" w:author="Dr. Taba Szabolcs Sándor" w:date="2025-02-20T12:17:00Z" w16du:dateUtc="2025-02-20T11:17:00Z">
              <w:r>
                <w:t xml:space="preserve"> </w:t>
              </w:r>
            </w:ins>
            <w:del w:id="145" w:author="Dr. Taba Szabolcs Sándor" w:date="2025-02-20T12:17:00Z" w16du:dateUtc="2025-02-20T11:17:00Z">
              <w:r w:rsidR="00DB70CE" w:rsidDel="00C42A81">
                <w:delText xml:space="preserve">fogjuk </w:delText>
              </w:r>
            </w:del>
            <w:r w:rsidR="00DB70CE">
              <w:t>használ</w:t>
            </w:r>
            <w:ins w:id="146" w:author="Dr. Taba Szabolcs Sándor" w:date="2025-02-20T12:17:00Z" w16du:dateUtc="2025-02-20T11:17:00Z">
              <w:r>
                <w:t>unk</w:t>
              </w:r>
            </w:ins>
            <w:del w:id="147" w:author="Dr. Taba Szabolcs Sándor" w:date="2025-02-20T12:17:00Z" w16du:dateUtc="2025-02-20T11:17:00Z">
              <w:r w:rsidR="00DB70CE" w:rsidDel="00C42A81">
                <w:delText>ni.</w:delText>
              </w:r>
            </w:del>
            <w:ins w:id="148" w:author="Dr. Taba Szabolcs Sándor" w:date="2025-02-20T12:17:00Z" w16du:dateUtc="2025-02-20T11:17:00Z">
              <w:r>
                <w:t xml:space="preserve"> a projekt során</w:t>
              </w:r>
            </w:ins>
          </w:p>
          <w:p w14:paraId="6078171C" w14:textId="77777777" w:rsidR="00C42A81" w:rsidRDefault="00C42A81">
            <w:pPr>
              <w:jc w:val="both"/>
              <w:rPr>
                <w:ins w:id="149" w:author="Dr. Taba Szabolcs Sándor" w:date="2025-02-20T12:17:00Z" w16du:dateUtc="2025-02-20T11:17:00Z"/>
              </w:rPr>
              <w:pPrChange w:id="150" w:author="Dr. Taba Szabolcs Sándor" w:date="2025-02-20T12:32:00Z" w16du:dateUtc="2025-02-20T11:32:00Z">
                <w:pPr/>
              </w:pPrChange>
            </w:pPr>
            <w:ins w:id="151" w:author="Dr. Taba Szabolcs Sándor" w:date="2025-02-20T12:17:00Z" w16du:dateUtc="2025-02-20T11:17:00Z">
              <w:r>
                <w:t>-</w:t>
              </w:r>
            </w:ins>
            <w:r w:rsidR="00DB70CE">
              <w:t xml:space="preserve"> </w:t>
            </w:r>
            <w:proofErr w:type="spellStart"/>
            <w:r w:rsidR="00DB70CE">
              <w:t>Github-on</w:t>
            </w:r>
            <w:proofErr w:type="spellEnd"/>
            <w:r w:rsidR="00DB70CE">
              <w:t xml:space="preserve"> </w:t>
            </w:r>
            <w:del w:id="152" w:author="Dr. Taba Szabolcs Sándor" w:date="2025-02-20T12:17:00Z" w16du:dateUtc="2025-02-20T11:17:00Z">
              <w:r w:rsidR="00DB70CE" w:rsidDel="00C42A81">
                <w:delText xml:space="preserve">lesz </w:delText>
              </w:r>
            </w:del>
            <w:ins w:id="153" w:author="Dr. Taba Szabolcs Sándor" w:date="2025-02-20T12:17:00Z" w16du:dateUtc="2025-02-20T11:17:00Z">
              <w:r>
                <w:t>keresztül történik a csapaton belüli fájlmegosztás</w:t>
              </w:r>
            </w:ins>
            <w:del w:id="154" w:author="Dr. Taba Szabolcs Sándor" w:date="2025-02-20T12:17:00Z" w16du:dateUtc="2025-02-20T11:17:00Z">
              <w:r w:rsidR="00DB70CE" w:rsidDel="00C42A81">
                <w:delText>a kódmegosztás és dokumentum megosztás.</w:delText>
              </w:r>
            </w:del>
            <w:r w:rsidR="00DB70CE">
              <w:t xml:space="preserve"> </w:t>
            </w:r>
            <w:commentRangeStart w:id="155"/>
            <w:r w:rsidR="00DB70CE">
              <w:t xml:space="preserve">A dokumentumok </w:t>
            </w:r>
            <w:proofErr w:type="spellStart"/>
            <w:r w:rsidR="00DB70CE">
              <w:t>docx</w:t>
            </w:r>
            <w:proofErr w:type="spellEnd"/>
            <w:r w:rsidR="00DB70CE">
              <w:t>-ben lesznek elmentve.</w:t>
            </w:r>
            <w:commentRangeEnd w:id="155"/>
            <w:r w:rsidR="00E03EA3">
              <w:rPr>
                <w:rStyle w:val="Jegyzethivatkozs"/>
              </w:rPr>
              <w:commentReference w:id="155"/>
            </w:r>
          </w:p>
          <w:p w14:paraId="01BA96E5" w14:textId="443BF600" w:rsidR="00DB70CE" w:rsidRDefault="00C42A81">
            <w:pPr>
              <w:jc w:val="both"/>
              <w:pPrChange w:id="156" w:author="Dr. Taba Szabolcs Sándor" w:date="2025-02-20T12:32:00Z" w16du:dateUtc="2025-02-20T11:32:00Z">
                <w:pPr/>
              </w:pPrChange>
            </w:pPr>
            <w:commentRangeStart w:id="157"/>
            <w:ins w:id="158" w:author="Dr. Taba Szabolcs Sándor" w:date="2025-02-20T12:17:00Z" w16du:dateUtc="2025-02-20T11:17:00Z">
              <w:r>
                <w:t xml:space="preserve">- </w:t>
              </w:r>
            </w:ins>
            <w:del w:id="159" w:author="Dr. Taba Szabolcs Sándor" w:date="2025-02-20T12:17:00Z" w16du:dateUtc="2025-02-20T11:17:00Z">
              <w:r w:rsidR="00DB70CE" w:rsidDel="00C42A81">
                <w:delText xml:space="preserve"> </w:delText>
              </w:r>
            </w:del>
            <w:r w:rsidR="00DB70CE">
              <w:t xml:space="preserve">Minden </w:t>
            </w:r>
            <w:del w:id="160" w:author="Dr. Taba Szabolcs Sándor" w:date="2025-02-20T12:17:00Z" w16du:dateUtc="2025-02-20T11:17:00Z">
              <w:r w:rsidR="00DB70CE" w:rsidDel="00C42A81">
                <w:delText>hetfon</w:delText>
              </w:r>
            </w:del>
            <w:ins w:id="161" w:author="Dr. Taba Szabolcs Sándor" w:date="2025-02-20T12:17:00Z" w16du:dateUtc="2025-02-20T11:17:00Z">
              <w:r>
                <w:t>hétfőn</w:t>
              </w:r>
            </w:ins>
            <w:r w:rsidR="00DB70CE">
              <w:t xml:space="preserve"> </w:t>
            </w:r>
            <w:proofErr w:type="spellStart"/>
            <w:r w:rsidR="00DB70CE">
              <w:t>Rakos</w:t>
            </w:r>
            <w:proofErr w:type="spellEnd"/>
            <w:r w:rsidR="00DB70CE">
              <w:t xml:space="preserve"> </w:t>
            </w:r>
            <w:del w:id="162" w:author="Dr. Taba Szabolcs Sándor" w:date="2025-02-20T12:18:00Z" w16du:dateUtc="2025-02-20T11:18:00Z">
              <w:r w:rsidR="00DB70CE" w:rsidDel="00C42A81">
                <w:delText>kikuld</w:delText>
              </w:r>
            </w:del>
            <w:ins w:id="163" w:author="Dr. Taba Szabolcs Sándor" w:date="2025-02-20T12:18:00Z" w16du:dateUtc="2025-02-20T11:18:00Z">
              <w:r>
                <w:t>kiküld</w:t>
              </w:r>
            </w:ins>
            <w:r w:rsidR="00DB70CE">
              <w:t xml:space="preserve"> egy </w:t>
            </w:r>
            <w:del w:id="164" w:author="Dr. Taba Szabolcs Sándor" w:date="2025-02-20T12:18:00Z" w16du:dateUtc="2025-02-20T11:18:00Z">
              <w:r w:rsidR="00DB70CE" w:rsidDel="00C42A81">
                <w:delText>kerdest</w:delText>
              </w:r>
            </w:del>
            <w:proofErr w:type="spellStart"/>
            <w:ins w:id="165" w:author="Dr. Taba Szabolcs Sándor" w:date="2025-02-20T12:39:00Z" w16du:dateUtc="2025-02-20T11:39:00Z">
              <w:r w:rsidR="004E67FB">
                <w:t>Discord</w:t>
              </w:r>
              <w:proofErr w:type="spellEnd"/>
              <w:r w:rsidR="004E67FB">
                <w:t>-</w:t>
              </w:r>
            </w:ins>
            <w:ins w:id="166" w:author="Dr. Taba Szabolcs Sándor" w:date="2025-02-20T12:38:00Z" w16du:dateUtc="2025-02-20T11:38:00Z">
              <w:r w:rsidR="004E67FB">
                <w:t>értesíté</w:t>
              </w:r>
            </w:ins>
            <w:ins w:id="167" w:author="Dr. Taba Szabolcs Sándor" w:date="2025-02-20T12:39:00Z" w16du:dateUtc="2025-02-20T11:39:00Z">
              <w:r w:rsidR="004E67FB">
                <w:t>s</w:t>
              </w:r>
            </w:ins>
            <w:ins w:id="168" w:author="Dr. Taba Szabolcs Sándor" w:date="2025-02-20T12:38:00Z" w16du:dateUtc="2025-02-20T11:38:00Z">
              <w:r w:rsidR="004E67FB">
                <w:t>t</w:t>
              </w:r>
            </w:ins>
            <w:del w:id="169" w:author="Dr. Taba Szabolcs Sándor" w:date="2025-02-20T12:38:00Z" w16du:dateUtc="2025-02-20T11:38:00Z">
              <w:r w:rsidR="00DB70CE" w:rsidDel="004E67FB">
                <w:delText xml:space="preserve"> </w:delText>
              </w:r>
            </w:del>
            <w:del w:id="170" w:author="Dr. Taba Szabolcs Sándor" w:date="2025-02-20T12:39:00Z" w16du:dateUtc="2025-02-20T11:39:00Z">
              <w:r w:rsidR="00DB70CE" w:rsidDel="004E67FB">
                <w:delText xml:space="preserve">a </w:delText>
              </w:r>
            </w:del>
            <w:commentRangeEnd w:id="157"/>
            <w:r w:rsidR="00E03EA3">
              <w:rPr>
                <w:rStyle w:val="Jegyzethivatkozs"/>
              </w:rPr>
              <w:commentReference w:id="157"/>
            </w:r>
            <w:del w:id="171" w:author="Dr. Taba Szabolcs Sándor" w:date="2025-02-20T12:23:00Z" w16du:dateUtc="2025-02-20T11:23:00Z">
              <w:r w:rsidR="00DB70CE" w:rsidDel="00E03EA3">
                <w:delText>d</w:delText>
              </w:r>
            </w:del>
            <w:del w:id="172" w:author="Dr. Taba Szabolcs Sándor" w:date="2025-02-20T12:39:00Z" w16du:dateUtc="2025-02-20T11:39:00Z">
              <w:r w:rsidR="00DB70CE" w:rsidDel="004E67FB">
                <w:delText>iscord</w:delText>
              </w:r>
            </w:del>
            <w:del w:id="173" w:author="Dr. Taba Szabolcs Sándor" w:date="2025-02-20T12:38:00Z" w16du:dateUtc="2025-02-20T11:38:00Z">
              <w:r w:rsidR="00DB70CE" w:rsidDel="004E67FB">
                <w:delText>ba</w:delText>
              </w:r>
            </w:del>
            <w:r w:rsidR="00DB70CE">
              <w:t>, hogy azon a h</w:t>
            </w:r>
            <w:ins w:id="174" w:author="Dr. Taba Szabolcs Sándor" w:date="2025-02-20T12:26:00Z" w16du:dateUtc="2025-02-20T11:26:00Z">
              <w:r w:rsidR="00EA4526">
                <w:t>é</w:t>
              </w:r>
            </w:ins>
            <w:del w:id="175" w:author="Dr. Taba Szabolcs Sándor" w:date="2025-02-20T12:26:00Z" w16du:dateUtc="2025-02-20T11:26:00Z">
              <w:r w:rsidR="00DB70CE" w:rsidDel="00EA4526">
                <w:delText>e</w:delText>
              </w:r>
            </w:del>
            <w:r w:rsidR="00DB70CE">
              <w:t>ten ki megy konzultációra.</w:t>
            </w:r>
            <w:ins w:id="176" w:author="Dr. Taba Szabolcs Sándor" w:date="2025-02-20T12:23:00Z" w16du:dateUtc="2025-02-20T11:23:00Z">
              <w:r w:rsidR="00E03EA3">
                <w:t xml:space="preserve"> A heti beosztást ez alapján a csapat együtt megbeszéli.</w:t>
              </w:r>
            </w:ins>
          </w:p>
        </w:tc>
      </w:tr>
      <w:tr w:rsidR="002A175D" w14:paraId="7AB01767" w14:textId="77777777" w:rsidTr="00EA4526">
        <w:trPr>
          <w:trHeight w:val="1275"/>
          <w:trPrChange w:id="177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78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1812DF7" w14:textId="13FD0194" w:rsidR="002A175D" w:rsidRDefault="002A175D" w:rsidP="00DB70CE">
            <w:r>
              <w:lastRenderedPageBreak/>
              <w:t>2025.02.19</w:t>
            </w:r>
            <w:ins w:id="179" w:author="Dr. Taba Szabolcs Sándor" w:date="2025-02-20T12:19:00Z" w16du:dateUtc="2025-02-20T11:19:00Z">
              <w:r w:rsidR="00E03EA3">
                <w:t>., 20:00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0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CD628E" w14:textId="64BBE866" w:rsidR="002A175D" w:rsidRDefault="002A175D" w:rsidP="00DB70CE">
            <w:r>
              <w:t>1 óra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1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A0762F2" w14:textId="51A150A8" w:rsidR="002A175D" w:rsidRDefault="002A175D" w:rsidP="002A175D">
            <w:proofErr w:type="spellStart"/>
            <w:r>
              <w:t>Kohár</w:t>
            </w:r>
            <w:proofErr w:type="spellEnd"/>
          </w:p>
          <w:p w14:paraId="686BBDBF" w14:textId="77777777" w:rsidR="002A175D" w:rsidRDefault="002A175D" w:rsidP="002A175D">
            <w:proofErr w:type="spellStart"/>
            <w:r>
              <w:t>Guzmics</w:t>
            </w:r>
            <w:proofErr w:type="spellEnd"/>
          </w:p>
          <w:p w14:paraId="085B2E71" w14:textId="77777777" w:rsidR="002A175D" w:rsidRDefault="002A175D" w:rsidP="002A175D">
            <w:r>
              <w:t>Bencze</w:t>
            </w:r>
          </w:p>
          <w:p w14:paraId="794AA4F1" w14:textId="0FC2AA98" w:rsidR="002A175D" w:rsidRDefault="002A175D" w:rsidP="002A175D"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2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6FB87AA" w14:textId="77777777" w:rsidR="007614C3" w:rsidRDefault="00E03EA3" w:rsidP="00EA4526">
            <w:pPr>
              <w:jc w:val="both"/>
              <w:rPr>
                <w:ins w:id="183" w:author="Dr. Taba Szabolcs Sándor" w:date="2025-02-20T12:37:00Z" w16du:dateUtc="2025-02-20T11:37:00Z"/>
              </w:rPr>
            </w:pPr>
            <w:ins w:id="184" w:author="Dr. Taba Szabolcs Sándor" w:date="2025-02-20T12:18:00Z" w16du:dateUtc="2025-02-20T11:18:00Z">
              <w:r>
                <w:t>Értekezlet</w:t>
              </w:r>
            </w:ins>
            <w:ins w:id="185" w:author="Dr. Taba Szabolcs Sándor" w:date="2025-02-20T12:37:00Z" w16du:dateUtc="2025-02-20T11:37:00Z">
              <w:r w:rsidR="007614C3">
                <w:t>.</w:t>
              </w:r>
            </w:ins>
          </w:p>
          <w:p w14:paraId="54A3416B" w14:textId="77777777" w:rsidR="007614C3" w:rsidRDefault="007614C3" w:rsidP="00EA4526">
            <w:pPr>
              <w:jc w:val="both"/>
              <w:rPr>
                <w:ins w:id="186" w:author="Dr. Taba Szabolcs Sándor" w:date="2025-02-20T12:37:00Z" w16du:dateUtc="2025-02-20T11:37:00Z"/>
              </w:rPr>
            </w:pPr>
          </w:p>
          <w:p w14:paraId="794CAC26" w14:textId="621F8DE2" w:rsidR="00E03EA3" w:rsidRDefault="007614C3">
            <w:pPr>
              <w:jc w:val="both"/>
              <w:rPr>
                <w:ins w:id="187" w:author="Dr. Taba Szabolcs Sándor" w:date="2025-02-20T12:18:00Z" w16du:dateUtc="2025-02-20T11:18:00Z"/>
              </w:rPr>
              <w:pPrChange w:id="188" w:author="Dr. Taba Szabolcs Sándor" w:date="2025-02-20T12:32:00Z" w16du:dateUtc="2025-02-20T11:32:00Z">
                <w:pPr/>
              </w:pPrChange>
            </w:pPr>
            <w:ins w:id="189" w:author="Dr. Taba Szabolcs Sándor" w:date="2025-02-20T12:37:00Z" w16du:dateUtc="2025-02-20T11:37:00Z">
              <w:r>
                <w:t>D</w:t>
              </w:r>
            </w:ins>
            <w:del w:id="190" w:author="Dr. Taba Szabolcs Sándor" w:date="2025-02-20T12:26:00Z" w16du:dateUtc="2025-02-20T11:26:00Z">
              <w:r w:rsidR="002A175D" w:rsidDel="00EA4526">
                <w:delText>D</w:delText>
              </w:r>
            </w:del>
            <w:r w:rsidR="002A175D">
              <w:t>öntés</w:t>
            </w:r>
            <w:del w:id="191" w:author="Dr. Taba Szabolcs Sándor" w:date="2025-02-20T12:26:00Z" w16du:dateUtc="2025-02-20T11:26:00Z">
              <w:r w:rsidR="002A175D" w:rsidDel="00EA4526">
                <w:delText>ek</w:delText>
              </w:r>
            </w:del>
            <w:r w:rsidR="002A175D">
              <w:t xml:space="preserve">: </w:t>
            </w:r>
          </w:p>
          <w:p w14:paraId="3FA6BD11" w14:textId="1985C4C8" w:rsidR="002A175D" w:rsidRDefault="00E03EA3">
            <w:pPr>
              <w:jc w:val="both"/>
              <w:pPrChange w:id="192" w:author="Dr. Taba Szabolcs Sándor" w:date="2025-02-20T12:32:00Z" w16du:dateUtc="2025-02-20T11:32:00Z">
                <w:pPr/>
              </w:pPrChange>
            </w:pPr>
            <w:ins w:id="193" w:author="Dr. Taba Szabolcs Sándor" w:date="2025-02-20T12:18:00Z" w16du:dateUtc="2025-02-20T11:18:00Z">
              <w:r>
                <w:t xml:space="preserve">- </w:t>
              </w:r>
            </w:ins>
            <w:ins w:id="194" w:author="Dr. Taba Szabolcs Sándor" w:date="2025-02-20T12:35:00Z" w16du:dateUtc="2025-02-20T11:35:00Z">
              <w:r w:rsidR="007614C3">
                <w:t xml:space="preserve">a </w:t>
              </w:r>
            </w:ins>
            <w:r w:rsidR="002A175D">
              <w:t>2.3-as alpontnál a játék alapvető</w:t>
            </w:r>
            <w:del w:id="195" w:author="Dr. Taba Szabolcs Sándor" w:date="2025-02-20T12:24:00Z" w16du:dateUtc="2025-02-20T11:24:00Z">
              <w:r w:rsidR="002A175D" w:rsidDel="00E03EA3">
                <w:delText>bb</w:delText>
              </w:r>
            </w:del>
            <w:r w:rsidR="002A175D">
              <w:t xml:space="preserve"> funkcionalitásainak meghatározása</w:t>
            </w:r>
          </w:p>
        </w:tc>
      </w:tr>
      <w:tr w:rsidR="000356A9" w14:paraId="296EB1A3" w14:textId="77777777" w:rsidTr="00EA4526">
        <w:trPr>
          <w:trHeight w:val="1275"/>
          <w:trPrChange w:id="196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7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07ECFA4" w14:textId="260A366D" w:rsidR="000356A9" w:rsidRDefault="000356A9" w:rsidP="000356A9">
            <w:ins w:id="198" w:author="Dr. Taba Szabolcs Sándor" w:date="2025-02-20T12:41:00Z" w16du:dateUtc="2025-02-20T11:41:00Z">
              <w:r>
                <w:t>2025.02.20., 12:00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9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F8F808" w14:textId="77777777" w:rsidR="000356A9" w:rsidRDefault="000356A9" w:rsidP="000356A9">
            <w:pPr>
              <w:rPr>
                <w:ins w:id="200" w:author="Dr. Taba Szabolcs Sándor" w:date="2025-02-20T12:41:00Z" w16du:dateUtc="2025-02-20T11:41:00Z"/>
                <w:highlight w:val="yellow"/>
              </w:rPr>
            </w:pPr>
            <w:ins w:id="201" w:author="Dr. Taba Szabolcs Sándor" w:date="2025-02-20T12:41:00Z" w16du:dateUtc="2025-02-20T11:41:00Z">
              <w:r>
                <w:rPr>
                  <w:highlight w:val="yellow"/>
                </w:rPr>
                <w:t>xxx óra</w:t>
              </w:r>
            </w:ins>
          </w:p>
          <w:p w14:paraId="2D46F2BF" w14:textId="77777777" w:rsidR="000356A9" w:rsidRDefault="000356A9" w:rsidP="000356A9">
            <w:pPr>
              <w:rPr>
                <w:ins w:id="202" w:author="Dr. Taba Szabolcs Sándor" w:date="2025-02-20T12:41:00Z" w16du:dateUtc="2025-02-20T11:41:00Z"/>
                <w:highlight w:val="yellow"/>
              </w:rPr>
            </w:pPr>
          </w:p>
          <w:p w14:paraId="2BF09EEC" w14:textId="5262A453" w:rsidR="000356A9" w:rsidRDefault="000356A9" w:rsidP="000356A9">
            <w:ins w:id="203" w:author="Dr. Taba Szabolcs Sándor" w:date="2025-02-20T12:41:00Z" w16du:dateUtc="2025-02-20T11:41:00Z">
              <w:r w:rsidRPr="00BA1F5E">
                <w:rPr>
                  <w:highlight w:val="yellow"/>
                </w:rPr>
                <w:t>IDE AKKOR NEM ÍROK MOST SEMMIT, MAJD KIEGYELJÜK KÖZÖSEN</w:t>
              </w:r>
            </w:ins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90D7D21" w14:textId="789A55A1" w:rsidR="000356A9" w:rsidRDefault="000356A9" w:rsidP="000356A9">
            <w:ins w:id="205" w:author="Dr. Taba Szabolcs Sándor" w:date="2025-02-20T12:41:00Z" w16du:dateUtc="2025-02-20T11:41:00Z">
              <w:r>
                <w:t>Taba</w:t>
              </w:r>
            </w:ins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6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3D3ECDC" w14:textId="77777777" w:rsidR="000356A9" w:rsidRDefault="000356A9" w:rsidP="000356A9">
            <w:pPr>
              <w:rPr>
                <w:ins w:id="207" w:author="Dr. Taba Szabolcs Sándor" w:date="2025-02-20T12:41:00Z" w16du:dateUtc="2025-02-20T11:41:00Z"/>
              </w:rPr>
            </w:pPr>
            <w:ins w:id="208" w:author="Dr. Taba Szabolcs Sándor" w:date="2025-02-20T12:41:00Z" w16du:dateUtc="2025-02-20T11:41:00Z">
              <w:r>
                <w:t>Tevékenység:</w:t>
              </w:r>
            </w:ins>
          </w:p>
          <w:p w14:paraId="04329901" w14:textId="77777777" w:rsidR="000356A9" w:rsidRDefault="000356A9" w:rsidP="000356A9">
            <w:pPr>
              <w:rPr>
                <w:ins w:id="209" w:author="Dr. Taba Szabolcs Sándor" w:date="2025-02-20T12:41:00Z" w16du:dateUtc="2025-02-20T11:41:00Z"/>
              </w:rPr>
            </w:pPr>
          </w:p>
          <w:p w14:paraId="25863A13" w14:textId="2424701D" w:rsidR="000356A9" w:rsidRDefault="000356A9" w:rsidP="000356A9">
            <w:ins w:id="210" w:author="Dr. Taba Szabolcs Sándor" w:date="2025-02-20T12:41:00Z" w16du:dateUtc="2025-02-20T11:41:00Z">
              <w:r>
                <w:t xml:space="preserve">A laborkonzultáció alapján és a megbeszélteknek megfelelően Taba kiegészíti a </w:t>
              </w:r>
              <w:r w:rsidRPr="00D012EF">
                <w:rPr>
                  <w:i/>
                  <w:iCs/>
                </w:rPr>
                <w:t>2. Követelmény, projekt, funkcionalitás</w:t>
              </w:r>
              <w:r>
                <w:t xml:space="preserve"> c. dokumentum 2.2 pontját</w:t>
              </w:r>
            </w:ins>
          </w:p>
        </w:tc>
      </w:tr>
      <w:tr w:rsidR="002A175D" w14:paraId="6AAAFBC2" w14:textId="77777777" w:rsidTr="00EA4526">
        <w:trPr>
          <w:trHeight w:val="1275"/>
          <w:trPrChange w:id="211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2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A17FAD" w14:textId="2497DE68" w:rsidR="002A175D" w:rsidRDefault="00C64190" w:rsidP="00DB70CE">
            <w:r>
              <w:t>2025.02.21 16:00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3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CABD1EF" w14:textId="4E34F1EC" w:rsidR="002A175D" w:rsidRDefault="00C64190" w:rsidP="00DB70CE">
            <w:r>
              <w:t>3 óra 15 perc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4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440C821" w14:textId="77777777" w:rsidR="00C64190" w:rsidRDefault="00C64190">
            <w:pPr>
              <w:jc w:val="both"/>
              <w:pPrChange w:id="215" w:author="Dr. Taba Szabolcs Sándor" w:date="2025-02-20T12:32:00Z" w16du:dateUtc="2025-02-20T11:32:00Z">
                <w:pPr/>
              </w:pPrChange>
            </w:pPr>
            <w:proofErr w:type="spellStart"/>
            <w:r>
              <w:t>Kohár</w:t>
            </w:r>
            <w:proofErr w:type="spellEnd"/>
          </w:p>
          <w:p w14:paraId="444A4EF6" w14:textId="77777777" w:rsidR="00C64190" w:rsidRDefault="00C64190">
            <w:pPr>
              <w:jc w:val="both"/>
              <w:pPrChange w:id="216" w:author="Dr. Taba Szabolcs Sándor" w:date="2025-02-20T12:32:00Z" w16du:dateUtc="2025-02-20T11:32:00Z">
                <w:pPr/>
              </w:pPrChange>
            </w:pPr>
            <w:r>
              <w:t>Taba</w:t>
            </w:r>
          </w:p>
          <w:p w14:paraId="71C41D50" w14:textId="77777777" w:rsidR="00C64190" w:rsidRDefault="00C64190">
            <w:pPr>
              <w:jc w:val="both"/>
              <w:pPrChange w:id="217" w:author="Dr. Taba Szabolcs Sándor" w:date="2025-02-20T12:32:00Z" w16du:dateUtc="2025-02-20T11:32:00Z">
                <w:pPr/>
              </w:pPrChange>
            </w:pPr>
            <w:proofErr w:type="spellStart"/>
            <w:r>
              <w:t>Guzmics</w:t>
            </w:r>
            <w:proofErr w:type="spellEnd"/>
          </w:p>
          <w:p w14:paraId="0BA58020" w14:textId="77777777" w:rsidR="00C64190" w:rsidRDefault="00C64190">
            <w:pPr>
              <w:jc w:val="both"/>
              <w:pPrChange w:id="218" w:author="Dr. Taba Szabolcs Sándor" w:date="2025-02-20T12:32:00Z" w16du:dateUtc="2025-02-20T11:32:00Z">
                <w:pPr/>
              </w:pPrChange>
            </w:pPr>
            <w:r>
              <w:t>Bencze</w:t>
            </w:r>
          </w:p>
          <w:p w14:paraId="76A19F9A" w14:textId="6730FB0D" w:rsidR="002A175D" w:rsidRDefault="00C64190" w:rsidP="00C64190">
            <w:proofErr w:type="spellStart"/>
            <w:r>
              <w:t>Rakos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ECF8A84" w14:textId="77777777" w:rsidR="00325B38" w:rsidRDefault="00C64190" w:rsidP="00DB70CE">
            <w:r>
              <w:t xml:space="preserve">Döntések: </w:t>
            </w:r>
          </w:p>
          <w:p w14:paraId="3174D8B9" w14:textId="49B8BA4A" w:rsidR="002A175D" w:rsidRDefault="00C64190" w:rsidP="00DB70CE">
            <w:r>
              <w:t xml:space="preserve">A jegyhez és munkához hozzáállások és elvárások letisztázása. A </w:t>
            </w:r>
            <w:r w:rsidR="00AB605F">
              <w:t>specifikáció</w:t>
            </w:r>
            <w:r>
              <w:t xml:space="preserve"> </w:t>
            </w:r>
            <w:r w:rsidR="000070C5">
              <w:t xml:space="preserve">legtöbb </w:t>
            </w:r>
            <w:r>
              <w:t>nem pontos részeinek letisztázása, ezeket a 2.3.1 es funkcionális követelményeknél találhatók. (</w:t>
            </w:r>
            <w:r w:rsidR="00AB605F">
              <w:t>Például</w:t>
            </w:r>
            <w:r>
              <w:t xml:space="preserve"> játék belüli időtartalmak pontos meghatározása, alap játékszabályok</w:t>
            </w:r>
            <w:r w:rsidR="008A59B5">
              <w:t>/</w:t>
            </w:r>
            <w:r w:rsidR="001A5AF0">
              <w:t>mechanikák rögzítése</w:t>
            </w:r>
            <w:r>
              <w:t xml:space="preserve">). Heti </w:t>
            </w:r>
            <w:r w:rsidR="00EE2D66">
              <w:t xml:space="preserve">közös </w:t>
            </w:r>
            <w:r>
              <w:t xml:space="preserve">gyűlések számának és </w:t>
            </w:r>
            <w:r w:rsidR="00AB605F">
              <w:t>időpontjainak</w:t>
            </w:r>
            <w:r>
              <w:t xml:space="preserve"> meghatározása.</w:t>
            </w:r>
          </w:p>
        </w:tc>
      </w:tr>
      <w:tr w:rsidR="002A175D" w14:paraId="167CAE34" w14:textId="77777777" w:rsidTr="00EA4526">
        <w:trPr>
          <w:trHeight w:val="1275"/>
          <w:trPrChange w:id="220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1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C89376A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2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1FB399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3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639E979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4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6BE8838" w14:textId="77777777" w:rsidR="002A175D" w:rsidRDefault="002A175D" w:rsidP="00DB70CE"/>
        </w:tc>
      </w:tr>
      <w:tr w:rsidR="002A175D" w14:paraId="5E7C4981" w14:textId="77777777" w:rsidTr="00EA4526">
        <w:trPr>
          <w:trHeight w:val="1275"/>
          <w:trPrChange w:id="225" w:author="Dr. Taba Szabolcs Sándor" w:date="2025-02-20T12:32:00Z" w16du:dateUtc="2025-02-20T11:32:00Z">
            <w:trPr>
              <w:gridAfter w:val="0"/>
              <w:trHeight w:val="1275"/>
            </w:trPr>
          </w:trPrChange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6" w:author="Dr. Taba Szabolcs Sándor" w:date="2025-02-20T12:32:00Z" w16du:dateUtc="2025-02-20T11:32:00Z">
              <w:tcPr>
                <w:tcW w:w="221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33BCE8" w14:textId="77777777" w:rsidR="002A175D" w:rsidRDefault="002A175D" w:rsidP="00DB70CE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7" w:author="Dr. Taba Szabolcs Sándor" w:date="2025-02-20T12:32:00Z" w16du:dateUtc="2025-02-20T11:32:00Z">
              <w:tcPr>
                <w:tcW w:w="2214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3E2FD15" w14:textId="77777777" w:rsidR="002A175D" w:rsidRDefault="002A175D" w:rsidP="00DB70C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8" w:author="Dr. Taba Szabolcs Sándor" w:date="2025-02-20T12:32:00Z" w16du:dateUtc="2025-02-20T11:32:00Z">
              <w:tcPr>
                <w:tcW w:w="22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613B837" w14:textId="77777777" w:rsidR="002A175D" w:rsidRDefault="002A175D" w:rsidP="00DB70CE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9" w:author="Dr. Taba Szabolcs Sándor" w:date="2025-02-20T12:32:00Z" w16du:dateUtc="2025-02-20T11:32:00Z">
              <w:tcPr>
                <w:tcW w:w="22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D8EE88E" w14:textId="77777777" w:rsidR="002A175D" w:rsidRDefault="002A175D" w:rsidP="00DB70CE"/>
        </w:tc>
      </w:tr>
    </w:tbl>
    <w:p w14:paraId="7AEE58DB" w14:textId="7DA8EAC2" w:rsidR="003F0859" w:rsidRDefault="003F0859" w:rsidP="002A175D"/>
    <w:sectPr w:rsidR="003F0859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20F73769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  <w:comment w:id="16" w:author="Dr. Taba Szabolcs Sándor" w:date="2025-02-20T13:38:00Z" w:initials="ST">
    <w:p w14:paraId="6BECF963" w14:textId="77777777" w:rsidR="00B446E8" w:rsidRDefault="00B446E8" w:rsidP="00B446E8">
      <w:pPr>
        <w:pStyle w:val="Jegyzetszveg"/>
      </w:pPr>
      <w:r>
        <w:rPr>
          <w:rStyle w:val="Jegyzethivatkozs"/>
        </w:rPr>
        <w:annotationRef/>
      </w:r>
      <w:r>
        <w:t>A konzultáció ezen megjegyzése miatt írtam: 2.2.3 Megemliteni konkretan hogy jatekosok fogjak jatszani.</w:t>
      </w:r>
      <w:r>
        <w:br/>
      </w:r>
      <w:r>
        <w:br/>
        <w:t>A konzultáció nem a már kidolgozott részre reflektált, de talán így egy kicsit szakmaiabb a megfogalmazás.</w:t>
      </w:r>
    </w:p>
  </w:comment>
  <w:comment w:id="28" w:author="Dr. Taba Szabolcs Sándor" w:date="2025-02-20T12:27:00Z" w:initials="ST">
    <w:p w14:paraId="1E67CD84" w14:textId="0BCF9F83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ez tuti nem a projektterv része. Inkább a heti feladatbeosztáshoz tartozik, de sztem mondtad is, Zsombor h más a projektterv szerkezete a konzultáció fényében, úgyh ez úgyis át lesz még dolgozva, csak ezt inkább ide írtam</w:t>
      </w:r>
    </w:p>
  </w:comment>
  <w:comment w:id="29" w:author="Dr. Taba Szabolcs Sándor" w:date="2025-02-20T12:21:00Z" w:initials="ST">
    <w:p w14:paraId="5AB4114E" w14:textId="09FA1F9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ez a végén sztem törlendő lesz, a biztonság kedvéért írom ide</w:t>
      </w:r>
    </w:p>
  </w:comment>
  <w:comment w:id="34" w:author="Dr. Taba Szabolcs Sándor" w:date="2025-02-20T12:31:00Z" w:initials="ST">
    <w:p w14:paraId="7AECEE4A" w14:textId="77777777" w:rsidR="00EA4526" w:rsidRDefault="00EA4526" w:rsidP="00EA4526">
      <w:pPr>
        <w:pStyle w:val="Jegyzetszveg"/>
      </w:pPr>
      <w:r>
        <w:rPr>
          <w:rStyle w:val="Jegyzethivatkozs"/>
        </w:rPr>
        <w:annotationRef/>
      </w:r>
      <w:r>
        <w:t>kicsit átformáztam a táblázatot h a szöveges rész jobban elférjen</w:t>
      </w:r>
    </w:p>
  </w:comment>
  <w:comment w:id="55" w:author="Dr. Taba Szabolcs Sándor" w:date="2025-02-20T12:14:00Z" w:initials="ST">
    <w:p w14:paraId="3A0B15C5" w14:textId="0599FE71" w:rsidR="00C42A81" w:rsidRDefault="00C42A81" w:rsidP="00C42A81">
      <w:pPr>
        <w:pStyle w:val="Jegyzetszveg"/>
      </w:pPr>
      <w:r>
        <w:rPr>
          <w:rStyle w:val="Jegyzethivatkozs"/>
        </w:rPr>
        <w:annotationRef/>
      </w:r>
      <w:r>
        <w:t>másban is döntöttünk, ez ide fölösleges, a döntéshez kellene inkább</w:t>
      </w:r>
    </w:p>
  </w:comment>
  <w:comment w:id="101" w:author="Dr. Taba Szabolcs Sándor" w:date="2025-02-20T12:21:00Z" w:initials="ST">
    <w:p w14:paraId="204548AF" w14:textId="77777777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24h-s rendszerben írjuk az időket</w:t>
      </w:r>
    </w:p>
  </w:comment>
  <w:comment w:id="155" w:author="Dr. Taba Szabolcs Sándor" w:date="2025-02-20T12:23:00Z" w:initials="ST">
    <w:p w14:paraId="5AE201A5" w14:textId="77777777" w:rsidR="004E67FB" w:rsidRDefault="00E03EA3" w:rsidP="004E67FB">
      <w:pPr>
        <w:pStyle w:val="Jegyzetszveg"/>
      </w:pPr>
      <w:r>
        <w:rPr>
          <w:rStyle w:val="Jegyzethivatkozs"/>
        </w:rPr>
        <w:annotationRef/>
      </w:r>
      <w:r w:rsidR="004E67FB">
        <w:t>sztem ez annyira technikai már, én nem tartom fontosnak</w:t>
      </w:r>
    </w:p>
  </w:comment>
  <w:comment w:id="157" w:author="Dr. Taba Szabolcs Sándor" w:date="2025-02-20T12:20:00Z" w:initials="ST">
    <w:p w14:paraId="5B3E71F7" w14:textId="239004BE" w:rsidR="00E03EA3" w:rsidRDefault="00E03EA3" w:rsidP="00E03EA3">
      <w:pPr>
        <w:pStyle w:val="Jegyzetszveg"/>
      </w:pPr>
      <w:r>
        <w:rPr>
          <w:rStyle w:val="Jegyzethivatkozs"/>
        </w:rPr>
        <w:annotationRef/>
      </w:r>
      <w:r>
        <w:t>figyeljünk a helyesírásra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0F73769" w15:done="0"/>
  <w15:commentEx w15:paraId="6BECF963" w15:done="0"/>
  <w15:commentEx w15:paraId="1E67CD84" w15:done="0"/>
  <w15:commentEx w15:paraId="5AB4114E" w15:done="0"/>
  <w15:commentEx w15:paraId="7AECEE4A" w15:done="0"/>
  <w15:commentEx w15:paraId="3A0B15C5" w15:done="0"/>
  <w15:commentEx w15:paraId="204548AF" w15:done="0"/>
  <w15:commentEx w15:paraId="5AE201A5" w15:done="0"/>
  <w15:commentEx w15:paraId="5B3E7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  <w16cex:commentExtensible w16cex:durableId="078B643D" w16cex:dateUtc="2025-02-20T12:38:00Z"/>
  <w16cex:commentExtensible w16cex:durableId="4B158134" w16cex:dateUtc="2025-02-20T11:27:00Z"/>
  <w16cex:commentExtensible w16cex:durableId="2CEF45A1" w16cex:dateUtc="2025-02-20T11:21:00Z"/>
  <w16cex:commentExtensible w16cex:durableId="178AC2C4" w16cex:dateUtc="2025-02-20T11:31:00Z"/>
  <w16cex:commentExtensible w16cex:durableId="754340AD" w16cex:dateUtc="2025-02-20T11:14:00Z"/>
  <w16cex:commentExtensible w16cex:durableId="03AFD83A" w16cex:dateUtc="2025-02-20T11:21:00Z"/>
  <w16cex:commentExtensible w16cex:durableId="6D4AECC2" w16cex:dateUtc="2025-02-20T11:23:00Z"/>
  <w16cex:commentExtensible w16cex:durableId="797B8AF3" w16cex:dateUtc="2025-02-20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0F73769" w16cid:durableId="43908873"/>
  <w16cid:commentId w16cid:paraId="6BECF963" w16cid:durableId="078B643D"/>
  <w16cid:commentId w16cid:paraId="1E67CD84" w16cid:durableId="4B158134"/>
  <w16cid:commentId w16cid:paraId="5AB4114E" w16cid:durableId="2CEF45A1"/>
  <w16cid:commentId w16cid:paraId="7AECEE4A" w16cid:durableId="178AC2C4"/>
  <w16cid:commentId w16cid:paraId="3A0B15C5" w16cid:durableId="754340AD"/>
  <w16cid:commentId w16cid:paraId="204548AF" w16cid:durableId="03AFD83A"/>
  <w16cid:commentId w16cid:paraId="5AE201A5" w16cid:durableId="6D4AECC2"/>
  <w16cid:commentId w16cid:paraId="5B3E71F7" w16cid:durableId="797B8A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F9397" w14:textId="77777777" w:rsidR="004615D8" w:rsidRDefault="004615D8">
      <w:r>
        <w:separator/>
      </w:r>
    </w:p>
  </w:endnote>
  <w:endnote w:type="continuationSeparator" w:id="0">
    <w:p w14:paraId="7121AC85" w14:textId="77777777" w:rsidR="004615D8" w:rsidRDefault="0046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C792D" w14:textId="7F258FBF" w:rsidR="003F0859" w:rsidRDefault="00000000">
    <w:pPr>
      <w:pStyle w:val="llb"/>
      <w:ind w:right="360"/>
    </w:pPr>
    <w:r>
      <w:rPr>
        <w:noProof/>
      </w:rPr>
      <w:pict w14:anchorId="14E997E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350.35pt;margin-top:.05pt;width:1.15pt;height:1.15pt;z-index: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<v:fill opacity="0"/>
          <v:textbox style="mso-fit-shape-to-text:t" inset="0,0,0,0">
            <w:txbxContent>
              <w:p w14:paraId="00A26026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55E33" w14:textId="0494F357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21A0B">
      <w:rPr>
        <w:noProof/>
        <w:lang w:val="en-US"/>
      </w:rPr>
      <w:t>2025-02-21</w:t>
    </w:r>
    <w:r>
      <w:rPr>
        <w:lang w:val="en-US"/>
      </w:rPr>
      <w:fldChar w:fldCharType="end"/>
    </w:r>
    <w:r>
      <w:rPr>
        <w:noProof/>
      </w:rPr>
      <w:pict w14:anchorId="57D913A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274.05pt;margin-top:.05pt;width:12.05pt;height:13.8pt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" o:allowincell="f" stroked="f">
          <v:fill opacity="0"/>
          <v:textbox style="mso-fit-shape-to-text:t" inset="0,0,0,0">
            <w:txbxContent>
              <w:p w14:paraId="2DFBF77E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3D1F" w14:textId="1CCA7970" w:rsidR="003F0859" w:rsidRDefault="00000000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 w:rsidR="00C21A0B">
      <w:rPr>
        <w:noProof/>
        <w:lang w:val="en-US"/>
      </w:rPr>
      <w:t>2025-02-21</w:t>
    </w:r>
    <w:r>
      <w:rPr>
        <w:lang w:val="en-US"/>
      </w:rPr>
      <w:fldChar w:fldCharType="end"/>
    </w:r>
    <w:r>
      <w:rPr>
        <w:noProof/>
      </w:rPr>
      <w:pict w14:anchorId="4591A3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274.05pt;margin-top:.05pt;width:12.05pt;height:13.8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" o:allowincell="f" stroked="f">
          <v:fill opacity="0"/>
          <v:textbox style="mso-fit-shape-to-text:t" inset="0,0,0,0">
            <w:txbxContent>
              <w:p w14:paraId="121F136C" w14:textId="77777777" w:rsidR="003F0859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10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2FA36" w14:textId="77777777" w:rsidR="004615D8" w:rsidRDefault="004615D8">
      <w:r>
        <w:separator/>
      </w:r>
    </w:p>
  </w:footnote>
  <w:footnote w:type="continuationSeparator" w:id="0">
    <w:p w14:paraId="398A9AD2" w14:textId="77777777" w:rsidR="004615D8" w:rsidRDefault="00461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D0309" w14:textId="358090DA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</w:t>
    </w:r>
    <w:ins w:id="230" w:author="Dr. Taba Szabolcs Sándor" w:date="2025-02-21T20:24:00Z" w16du:dateUtc="2025-02-21T19:24:00Z">
      <w:r w:rsidR="00C21A0B">
        <w:rPr>
          <w:i/>
          <w:color w:val="0000FF"/>
        </w:rPr>
        <w:t>IT</w:t>
      </w:r>
    </w:ins>
    <w:del w:id="231" w:author="Dr. Taba Szabolcs Sándor" w:date="2025-02-21T20:24:00Z" w16du:dateUtc="2025-02-21T19:24:00Z">
      <w:r w:rsidDel="00C21A0B">
        <w:rPr>
          <w:i/>
          <w:color w:val="0000FF"/>
        </w:rPr>
        <w:delText>it</w:delText>
      </w:r>
    </w:del>
    <w:r>
      <w:rPr>
        <w:i/>
        <w:color w:val="0000FF"/>
      </w:rPr>
      <w:t>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65EC" w14:textId="77777777" w:rsidR="003F0859" w:rsidRDefault="00000000">
    <w:pPr>
      <w:pStyle w:val="llb"/>
      <w:ind w:right="360"/>
      <w:rPr>
        <w:i/>
        <w:color w:val="0000FF"/>
        <w:lang w:val="en-US"/>
      </w:rPr>
    </w:pPr>
    <w:r>
      <w:t>2. Követelmény, projekt, funkcionalitás</w:t>
    </w:r>
    <w:r>
      <w:tab/>
    </w:r>
    <w:r>
      <w:tab/>
    </w:r>
    <w:proofErr w:type="spellStart"/>
    <w:r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1C14D00"/>
    <w:multiLevelType w:val="multilevel"/>
    <w:tmpl w:val="64B296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15223"/>
    <w:multiLevelType w:val="multilevel"/>
    <w:tmpl w:val="98602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DD33F7"/>
    <w:multiLevelType w:val="hybridMultilevel"/>
    <w:tmpl w:val="CCDC97A4"/>
    <w:lvl w:ilvl="0" w:tplc="5E40211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E130D"/>
    <w:multiLevelType w:val="hybridMultilevel"/>
    <w:tmpl w:val="010C93AA"/>
    <w:lvl w:ilvl="0" w:tplc="1A742502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81FC3"/>
    <w:multiLevelType w:val="hybridMultilevel"/>
    <w:tmpl w:val="F54E6DA0"/>
    <w:lvl w:ilvl="0" w:tplc="CD8CF106">
      <w:start w:val="20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E132EAF"/>
    <w:multiLevelType w:val="multilevel"/>
    <w:tmpl w:val="6F046BE8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41304932">
    <w:abstractNumId w:val="15"/>
  </w:num>
  <w:num w:numId="2" w16cid:durableId="1002899392">
    <w:abstractNumId w:val="3"/>
  </w:num>
  <w:num w:numId="3" w16cid:durableId="672225260">
    <w:abstractNumId w:val="5"/>
  </w:num>
  <w:num w:numId="4" w16cid:durableId="1729525001">
    <w:abstractNumId w:val="9"/>
  </w:num>
  <w:num w:numId="5" w16cid:durableId="637808787">
    <w:abstractNumId w:val="14"/>
  </w:num>
  <w:num w:numId="6" w16cid:durableId="2145809753">
    <w:abstractNumId w:val="17"/>
  </w:num>
  <w:num w:numId="7" w16cid:durableId="140851614">
    <w:abstractNumId w:val="7"/>
  </w:num>
  <w:num w:numId="8" w16cid:durableId="739134130">
    <w:abstractNumId w:val="4"/>
  </w:num>
  <w:num w:numId="9" w16cid:durableId="1458723150">
    <w:abstractNumId w:val="2"/>
  </w:num>
  <w:num w:numId="10" w16cid:durableId="693842709">
    <w:abstractNumId w:val="13"/>
  </w:num>
  <w:num w:numId="11" w16cid:durableId="1746954041">
    <w:abstractNumId w:val="16"/>
  </w:num>
  <w:num w:numId="12" w16cid:durableId="1684357551">
    <w:abstractNumId w:val="10"/>
  </w:num>
  <w:num w:numId="13" w16cid:durableId="886264505">
    <w:abstractNumId w:val="18"/>
  </w:num>
  <w:num w:numId="14" w16cid:durableId="1841964462">
    <w:abstractNumId w:val="0"/>
  </w:num>
  <w:num w:numId="15" w16cid:durableId="1151751951">
    <w:abstractNumId w:val="12"/>
  </w:num>
  <w:num w:numId="16" w16cid:durableId="1227691444">
    <w:abstractNumId w:val="1"/>
  </w:num>
  <w:num w:numId="17" w16cid:durableId="2068189082">
    <w:abstractNumId w:val="6"/>
  </w:num>
  <w:num w:numId="18" w16cid:durableId="1751462728">
    <w:abstractNumId w:val="8"/>
  </w:num>
  <w:num w:numId="19" w16cid:durableId="6421957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859"/>
    <w:rsid w:val="000070C5"/>
    <w:rsid w:val="000356A9"/>
    <w:rsid w:val="001231E1"/>
    <w:rsid w:val="001A5AF0"/>
    <w:rsid w:val="001B6394"/>
    <w:rsid w:val="001C52B4"/>
    <w:rsid w:val="001E49A9"/>
    <w:rsid w:val="002023C3"/>
    <w:rsid w:val="0020288C"/>
    <w:rsid w:val="002A175D"/>
    <w:rsid w:val="002B1198"/>
    <w:rsid w:val="00325B38"/>
    <w:rsid w:val="00353794"/>
    <w:rsid w:val="003F0859"/>
    <w:rsid w:val="00401A9E"/>
    <w:rsid w:val="00436232"/>
    <w:rsid w:val="004615D8"/>
    <w:rsid w:val="00487B75"/>
    <w:rsid w:val="004E67FB"/>
    <w:rsid w:val="00514051"/>
    <w:rsid w:val="0051407B"/>
    <w:rsid w:val="00573004"/>
    <w:rsid w:val="00673BA5"/>
    <w:rsid w:val="006F0763"/>
    <w:rsid w:val="007614C3"/>
    <w:rsid w:val="007E07F6"/>
    <w:rsid w:val="007F33D1"/>
    <w:rsid w:val="0083446E"/>
    <w:rsid w:val="008A59B5"/>
    <w:rsid w:val="008B11C1"/>
    <w:rsid w:val="008B414F"/>
    <w:rsid w:val="00900B33"/>
    <w:rsid w:val="00AB4DC0"/>
    <w:rsid w:val="00AB605F"/>
    <w:rsid w:val="00B24892"/>
    <w:rsid w:val="00B2789E"/>
    <w:rsid w:val="00B446E8"/>
    <w:rsid w:val="00C21A0B"/>
    <w:rsid w:val="00C42A81"/>
    <w:rsid w:val="00C64190"/>
    <w:rsid w:val="00D32D63"/>
    <w:rsid w:val="00D36B3E"/>
    <w:rsid w:val="00DB70CE"/>
    <w:rsid w:val="00E03EA3"/>
    <w:rsid w:val="00E72AEA"/>
    <w:rsid w:val="00EA4526"/>
    <w:rsid w:val="00EE2D66"/>
    <w:rsid w:val="00F8137A"/>
    <w:rsid w:val="00F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70B1F"/>
  <w15:docId w15:val="{F1419522-3DC0-4634-B9E6-6F95BFE1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Hiperhivatkozs">
    <w:name w:val="Hyperlink"/>
    <w:rsid w:val="00E60BC3"/>
    <w:rPr>
      <w:color w:val="0000FF"/>
      <w:u w:val="single"/>
    </w:rPr>
  </w:style>
  <w:style w:type="character" w:customStyle="1" w:styleId="Cmsor2Char">
    <w:name w:val="Címsor 2 Char"/>
    <w:link w:val="Cmsor20"/>
    <w:qFormat/>
    <w:rsid w:val="002E4278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5F7D35"/>
    <w:rPr>
      <w:rFonts w:ascii="Tahoma" w:hAnsi="Tahoma" w:cs="Tahoma"/>
      <w:sz w:val="16"/>
      <w:szCs w:val="16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NormlWeb">
    <w:name w:val="Normal (Web)"/>
    <w:basedOn w:val="Norml"/>
    <w:qFormat/>
    <w:rsid w:val="00112B4D"/>
    <w:pPr>
      <w:spacing w:beforeAutospacing="1" w:afterAutospacing="1"/>
    </w:p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5F7D3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C42A81"/>
    <w:pPr>
      <w:suppressAutoHyphens w:val="0"/>
    </w:pPr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C42A81"/>
    <w:pPr>
      <w:ind w:left="720"/>
      <w:contextualSpacing/>
    </w:pPr>
  </w:style>
  <w:style w:type="character" w:styleId="Jegyzethivatkozs">
    <w:name w:val="annotation reference"/>
    <w:basedOn w:val="Bekezdsalapbettpusa"/>
    <w:rsid w:val="00C42A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42A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42A81"/>
  </w:style>
  <w:style w:type="paragraph" w:styleId="Megjegyzstrgya">
    <w:name w:val="annotation subject"/>
    <w:basedOn w:val="Jegyzetszveg"/>
    <w:next w:val="Jegyzetszveg"/>
    <w:link w:val="MegjegyzstrgyaChar"/>
    <w:rsid w:val="00C42A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4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it.bme.hu/file/11582/felada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harzsombor/bandITs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iit.bme.hu/targyak/BMEVIIIAB0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04AF-0344-4530-91A0-9B2CFA05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2138</Words>
  <Characters>14753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Dr. Taba Szabolcs Sándor</cp:lastModifiedBy>
  <cp:revision>68</cp:revision>
  <cp:lastPrinted>2018-02-09T09:19:00Z</cp:lastPrinted>
  <dcterms:created xsi:type="dcterms:W3CDTF">2025-02-14T22:38:00Z</dcterms:created>
  <dcterms:modified xsi:type="dcterms:W3CDTF">2025-02-21T19:24:00Z</dcterms:modified>
  <dc:language>en-US</dc:language>
</cp:coreProperties>
</file>