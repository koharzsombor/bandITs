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77777777" w:rsidR="00B57E16" w:rsidRDefault="00FC1DC8" w:rsidP="0016095B">
      <w:pPr>
        <w:pStyle w:val="Cmsor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2184AA9B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7991B2A1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657EBEC6" w14:textId="77777777" w:rsidR="003B2742" w:rsidRDefault="003B2742" w:rsidP="003B2742">
      <w:pPr>
        <w:pStyle w:val="Cmsor3"/>
      </w:pPr>
      <w:r>
        <w:t>Módosult osztálydiagram</w:t>
      </w:r>
    </w:p>
    <w:p w14:paraId="4A69AE89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osztálydiagramja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figyelembevételével</w:t>
      </w:r>
      <w:proofErr w:type="spellEnd"/>
      <w:r>
        <w:rPr>
          <w:i/>
          <w:color w:val="0000FF"/>
          <w:lang w:val="en-US"/>
        </w:rPr>
        <w:t>.]</w:t>
      </w:r>
    </w:p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2F7EA8D2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osztályleírásaiból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azon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metódusok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újbóli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felsorolása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leírással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együtt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amelyek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változtatás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miatt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módosultak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vagy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újonnan</w:t>
      </w:r>
      <w:proofErr w:type="spellEnd"/>
      <w:r>
        <w:rPr>
          <w:i/>
          <w:color w:val="0000FF"/>
          <w:lang w:val="en-US"/>
        </w:rPr>
        <w:t xml:space="preserve"> be </w:t>
      </w:r>
      <w:proofErr w:type="spellStart"/>
      <w:r>
        <w:rPr>
          <w:i/>
          <w:color w:val="0000FF"/>
          <w:lang w:val="en-US"/>
        </w:rPr>
        <w:t>lettek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vezetve</w:t>
      </w:r>
      <w:proofErr w:type="spellEnd"/>
      <w:r>
        <w:rPr>
          <w:i/>
          <w:color w:val="0000FF"/>
          <w:lang w:val="en-US"/>
        </w:rPr>
        <w:t>.]</w:t>
      </w:r>
    </w:p>
    <w:p w14:paraId="291F3C88" w14:textId="77777777" w:rsidR="003B2742" w:rsidRDefault="003B2742" w:rsidP="003B2742">
      <w:pPr>
        <w:pStyle w:val="Cmsor3"/>
      </w:pPr>
      <w:r>
        <w:t>Szekvencia-diagramok</w:t>
      </w:r>
    </w:p>
    <w:p w14:paraId="2E6208BF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szekvenciadiagramjaiból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által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érintett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előírt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módosított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diagramok</w:t>
      </w:r>
      <w:proofErr w:type="spellEnd"/>
      <w:r>
        <w:rPr>
          <w:i/>
          <w:color w:val="0000FF"/>
          <w:lang w:val="en-US"/>
        </w:rPr>
        <w:t>.]</w:t>
      </w:r>
    </w:p>
    <w:p w14:paraId="01F64AFA" w14:textId="77777777"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60A70626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02A3DBE4" w14:textId="77777777" w:rsidR="001032BB" w:rsidRDefault="001032BB" w:rsidP="00F91334">
      <w:pPr>
        <w:pStyle w:val="Cmsor3"/>
      </w:pPr>
      <w:r>
        <w:t>Az interfész általános leírása</w:t>
      </w:r>
    </w:p>
    <w:p w14:paraId="63377C83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62B0A0C1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14:paraId="73E75F94" w14:textId="77777777" w:rsidR="001032BB" w:rsidRPr="001032BB" w:rsidRDefault="001032BB" w:rsidP="001032BB"/>
    <w:p w14:paraId="0E4AB1B8" w14:textId="77777777" w:rsid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775EB86D" w14:textId="14967E28" w:rsidR="00011539" w:rsidRPr="00011539" w:rsidRDefault="00011539" w:rsidP="00011539">
      <w:pPr>
        <w:pStyle w:val="Stlus1"/>
      </w:pPr>
      <w:r>
        <w:t>Create_Mycelium</w:t>
      </w:r>
    </w:p>
    <w:p w14:paraId="6290AA8C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2EB9A5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038DFC5E" w14:textId="77777777" w:rsidR="00F91334" w:rsidRDefault="00F91334" w:rsidP="00F91334"/>
    <w:p w14:paraId="79174B0E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Parancs2</w:t>
      </w:r>
    </w:p>
    <w:p w14:paraId="0DA75F09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8F594FD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30619B02" w14:textId="77777777" w:rsidR="00F91334" w:rsidRDefault="00F91334" w:rsidP="00F91334"/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Cmsor3"/>
      </w:pPr>
      <w:r>
        <w:t>Kimeneti nyelv</w:t>
      </w:r>
    </w:p>
    <w:p w14:paraId="2CFF6676" w14:textId="7777777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14:paraId="5D0A9847" w14:textId="77777777" w:rsidR="00F91334" w:rsidRPr="00F91334" w:rsidRDefault="00F91334" w:rsidP="00F91334"/>
    <w:p w14:paraId="7A80CCB5" w14:textId="77777777" w:rsidR="00F91334" w:rsidRDefault="00F91334" w:rsidP="00F91334">
      <w:pPr>
        <w:pStyle w:val="Cmsor20"/>
      </w:pPr>
      <w:r>
        <w:t>Összes részletes use-case</w:t>
      </w:r>
    </w:p>
    <w:p w14:paraId="3A3A31B1" w14:textId="77777777" w:rsidR="00F91334" w:rsidRDefault="00F91334" w:rsidP="00F91334">
      <w:pPr>
        <w:pStyle w:val="magyarazat"/>
      </w:pPr>
      <w:r>
        <w:t>[</w:t>
      </w:r>
      <w:proofErr w:type="gramStart"/>
      <w:r>
        <w:t>A</w:t>
      </w:r>
      <w:proofErr w:type="gramEnd"/>
      <w:r>
        <w:t xml:space="preserve"> use-case-</w:t>
      </w:r>
      <w:proofErr w:type="spellStart"/>
      <w:r>
        <w:t>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>Alábbi táblázat minden use-case-</w:t>
      </w:r>
      <w:proofErr w:type="spellStart"/>
      <w:r>
        <w:t>hez</w:t>
      </w:r>
      <w:proofErr w:type="spellEnd"/>
      <w:r>
        <w:t xml:space="preserve"> külön-külön.]</w:t>
      </w:r>
    </w:p>
    <w:p w14:paraId="585EF8AF" w14:textId="3C19BA1F" w:rsidR="00CD295D" w:rsidRDefault="00CD295D" w:rsidP="00CD29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D295D" w14:paraId="355108EC" w14:textId="77777777" w:rsidTr="00C81F2E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E691B1F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423DFF" w14:textId="00D3BB24" w:rsidR="00CD295D" w:rsidRDefault="00CD295D" w:rsidP="00C81F2E">
            <w:commentRangeStart w:id="0"/>
            <w:r>
              <w:t>Gombafonál létrehozása</w:t>
            </w:r>
            <w:commentRangeEnd w:id="0"/>
            <w:r w:rsidR="00451D75">
              <w:rPr>
                <w:rStyle w:val="Jegyzethivatkozs"/>
              </w:rPr>
              <w:commentReference w:id="0"/>
            </w:r>
          </w:p>
        </w:tc>
      </w:tr>
      <w:tr w:rsidR="00CD295D" w14:paraId="140DA798" w14:textId="77777777" w:rsidTr="00C81F2E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0D022CD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BD3B683" w14:textId="62F165CA" w:rsidR="00CD295D" w:rsidRDefault="00CD295D" w:rsidP="00C81F2E">
            <w:del w:id="1" w:author="Dr. Taba Szabolcs Sándor" w:date="2025-03-30T15:19:00Z" w16du:dateUtc="2025-03-30T13:19:00Z">
              <w:r w:rsidDel="00451D75">
                <w:delText>Azonnal l</w:delText>
              </w:r>
            </w:del>
            <w:commentRangeStart w:id="2"/>
            <w:ins w:id="3" w:author="Dr. Taba Szabolcs Sándor" w:date="2025-03-30T15:19:00Z" w16du:dateUtc="2025-03-30T13:19:00Z">
              <w:r w:rsidR="00451D75">
                <w:t>L</w:t>
              </w:r>
            </w:ins>
            <w:r>
              <w:t>étrehoz</w:t>
            </w:r>
            <w:commentRangeEnd w:id="2"/>
            <w:r w:rsidR="00451D75">
              <w:rPr>
                <w:rStyle w:val="Jegyzethivatkozs"/>
              </w:rPr>
              <w:commentReference w:id="2"/>
            </w:r>
            <w:r>
              <w:t xml:space="preserve"> egy </w:t>
            </w:r>
            <w:ins w:id="4" w:author="Dr. Taba Szabolcs Sándor" w:date="2025-03-30T15:19:00Z" w16du:dateUtc="2025-03-30T13:19:00Z">
              <w:r w:rsidR="00451D75">
                <w:t xml:space="preserve">egyetlen tektonhoz sem tartozó </w:t>
              </w:r>
            </w:ins>
            <w:r>
              <w:t>gombafonalat</w:t>
            </w:r>
            <w:ins w:id="5" w:author="Dr. Taba Szabolcs Sándor" w:date="2025-03-30T15:19:00Z" w16du:dateUtc="2025-03-30T13:19:00Z">
              <w:r w:rsidR="00451D75">
                <w:t>.</w:t>
              </w:r>
            </w:ins>
            <w:del w:id="6" w:author="Dr. Taba Szabolcs Sándor" w:date="2025-03-30T15:19:00Z" w16du:dateUtc="2025-03-30T13:19:00Z">
              <w:r w:rsidDel="00451D75">
                <w:delText>, ami még nem tartozik tektonhoz.</w:delText>
              </w:r>
            </w:del>
          </w:p>
        </w:tc>
      </w:tr>
      <w:tr w:rsidR="00CD295D" w14:paraId="4F65AA6B" w14:textId="77777777" w:rsidTr="00C81F2E">
        <w:trPr>
          <w:trHeight w:val="258"/>
        </w:trPr>
        <w:tc>
          <w:tcPr>
            <w:tcW w:w="2560" w:type="dxa"/>
          </w:tcPr>
          <w:p w14:paraId="6AE335A7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298E33CB" w14:textId="0760AAB1" w:rsidR="00CD295D" w:rsidRDefault="00A21B74" w:rsidP="00C81F2E">
            <w:r>
              <w:rPr>
                <w:color w:val="000000"/>
              </w:rPr>
              <w:t>Gombász</w:t>
            </w:r>
          </w:p>
        </w:tc>
      </w:tr>
      <w:tr w:rsidR="00CD295D" w14:paraId="32B28E12" w14:textId="77777777" w:rsidTr="00C81F2E">
        <w:trPr>
          <w:trHeight w:val="272"/>
        </w:trPr>
        <w:tc>
          <w:tcPr>
            <w:tcW w:w="2560" w:type="dxa"/>
          </w:tcPr>
          <w:p w14:paraId="0A47A324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94A4E80" w14:textId="585BE801" w:rsidR="00CD295D" w:rsidRDefault="009C3450" w:rsidP="00FE7D93">
            <w:pPr>
              <w:numPr>
                <w:ilvl w:val="0"/>
                <w:numId w:val="5"/>
              </w:numPr>
            </w:pPr>
            <w:r>
              <w:t>Létrejön egy gombafonál</w:t>
            </w:r>
          </w:p>
        </w:tc>
      </w:tr>
    </w:tbl>
    <w:p w14:paraId="29A4D62B" w14:textId="77777777" w:rsidR="00CD295D" w:rsidRDefault="00CD295D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1021D" w14:paraId="178A281B" w14:textId="77777777" w:rsidTr="00220E80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289E53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D4E7FD1" w14:textId="6E6C83A3" w:rsidR="00E1021D" w:rsidRDefault="00E1021D" w:rsidP="00220E80">
            <w:r>
              <w:t>Gombafonál hozzáadása tektonhoz</w:t>
            </w:r>
          </w:p>
        </w:tc>
      </w:tr>
      <w:tr w:rsidR="00E1021D" w14:paraId="4F243CCD" w14:textId="77777777" w:rsidTr="00220E80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A31499C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FE1A92F" w14:textId="652842FA" w:rsidR="00E1021D" w:rsidRDefault="0073573D" w:rsidP="00220E80">
            <w:r>
              <w:t>Hozzáadja a kiválasztott fonalat a kiválasztott tektonhoz</w:t>
            </w:r>
          </w:p>
        </w:tc>
      </w:tr>
      <w:tr w:rsidR="00E1021D" w14:paraId="5E54A9AF" w14:textId="77777777" w:rsidTr="00220E80">
        <w:trPr>
          <w:trHeight w:val="258"/>
        </w:trPr>
        <w:tc>
          <w:tcPr>
            <w:tcW w:w="2560" w:type="dxa"/>
          </w:tcPr>
          <w:p w14:paraId="3C3D5E50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1957F4BD" w14:textId="64C13B43" w:rsidR="00E1021D" w:rsidRDefault="00A21B74" w:rsidP="00220E80">
            <w:r>
              <w:rPr>
                <w:color w:val="000000"/>
              </w:rPr>
              <w:t>Gombász</w:t>
            </w:r>
          </w:p>
        </w:tc>
      </w:tr>
      <w:tr w:rsidR="00E1021D" w14:paraId="1DCF0525" w14:textId="77777777" w:rsidTr="00220E80">
        <w:trPr>
          <w:trHeight w:val="272"/>
        </w:trPr>
        <w:tc>
          <w:tcPr>
            <w:tcW w:w="2560" w:type="dxa"/>
          </w:tcPr>
          <w:p w14:paraId="70FE9329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8C0FE49" w14:textId="2BAA68C1" w:rsidR="00E1021D" w:rsidRPr="00A21B74" w:rsidRDefault="0079000F" w:rsidP="0079000F">
            <w:pPr>
              <w:numPr>
                <w:ilvl w:val="0"/>
                <w:numId w:val="10"/>
              </w:numPr>
            </w:pPr>
            <w:r w:rsidRPr="00A21B74">
              <w:t>A játékos kiválaszt egy gombafonalat</w:t>
            </w:r>
            <w:ins w:id="7" w:author="Dr. Taba Szabolcs Sándor" w:date="2025-03-30T15:54:00Z" w16du:dateUtc="2025-03-30T13:54:00Z">
              <w:r w:rsidR="005D7237">
                <w:t>.</w:t>
              </w:r>
            </w:ins>
          </w:p>
          <w:p w14:paraId="2166A7FA" w14:textId="434340FC" w:rsidR="0079000F" w:rsidRPr="00A21B74" w:rsidRDefault="0079000F" w:rsidP="0079000F">
            <w:pPr>
              <w:numPr>
                <w:ilvl w:val="0"/>
                <w:numId w:val="10"/>
              </w:numPr>
            </w:pPr>
            <w:r w:rsidRPr="00A21B74">
              <w:t xml:space="preserve">A játékos kiválaszt egy </w:t>
            </w:r>
            <w:proofErr w:type="spellStart"/>
            <w:r w:rsidRPr="00A21B74">
              <w:t>tektont</w:t>
            </w:r>
            <w:proofErr w:type="spellEnd"/>
            <w:ins w:id="8" w:author="Dr. Taba Szabolcs Sándor" w:date="2025-03-30T15:54:00Z" w16du:dateUtc="2025-03-30T13:54:00Z">
              <w:r w:rsidR="005D7237">
                <w:t>.</w:t>
              </w:r>
            </w:ins>
          </w:p>
          <w:p w14:paraId="71607E02" w14:textId="74AD306E" w:rsidR="0079000F" w:rsidRDefault="0079000F" w:rsidP="0079000F">
            <w:pPr>
              <w:numPr>
                <w:ilvl w:val="0"/>
                <w:numId w:val="10"/>
              </w:numPr>
            </w:pPr>
            <w:r>
              <w:t>A kiválasztott</w:t>
            </w:r>
            <w:r w:rsidR="00217867">
              <w:t xml:space="preserve"> fonal </w:t>
            </w:r>
            <w:del w:id="9" w:author="Dr. Taba Szabolcs Sándor" w:date="2025-03-30T15:54:00Z" w16du:dateUtc="2025-03-30T13:54:00Z">
              <w:r w:rsidR="008A5766" w:rsidDel="005D7237">
                <w:delText>(</w:delText>
              </w:r>
            </w:del>
            <w:del w:id="10" w:author="Dr. Taba Szabolcs Sándor" w:date="2025-03-30T15:05:00Z" w16du:dateUtc="2025-03-30T13:05:00Z">
              <w:r w:rsidR="008A5766" w:rsidDel="00084AF8">
                <w:delText xml:space="preserve">, </w:delText>
              </w:r>
            </w:del>
            <w:del w:id="11" w:author="Dr. Taba Szabolcs Sándor" w:date="2025-03-30T15:54:00Z" w16du:dateUtc="2025-03-30T13:54:00Z">
              <w:r w:rsidR="008A5766" w:rsidDel="005D7237">
                <w:delText>ami</w:delText>
              </w:r>
              <w:r w:rsidR="00217867" w:rsidDel="005D7237">
                <w:delText xml:space="preserve"> még nincs tektonon) azonnal rajta lesz</w:delText>
              </w:r>
            </w:del>
            <w:ins w:id="12" w:author="Dr. Taba Szabolcs Sándor" w:date="2025-03-30T15:54:00Z" w16du:dateUtc="2025-03-30T13:54:00Z">
              <w:r w:rsidR="005D7237">
                <w:t>rákerül</w:t>
              </w:r>
            </w:ins>
            <w:r w:rsidR="00217867">
              <w:t xml:space="preserve"> a kiválasztott tekton</w:t>
            </w:r>
            <w:ins w:id="13" w:author="Dr. Taba Szabolcs Sándor" w:date="2025-03-30T15:54:00Z" w16du:dateUtc="2025-03-30T13:54:00Z">
              <w:r w:rsidR="005D7237">
                <w:t>ra</w:t>
              </w:r>
            </w:ins>
            <w:del w:id="14" w:author="Dr. Taba Szabolcs Sándor" w:date="2025-03-30T15:54:00Z" w16du:dateUtc="2025-03-30T13:54:00Z">
              <w:r w:rsidR="00217867" w:rsidDel="005D7237">
                <w:delText>on</w:delText>
              </w:r>
            </w:del>
            <w:ins w:id="15" w:author="Dr. Taba Szabolcs Sándor" w:date="2025-03-30T15:54:00Z" w16du:dateUtc="2025-03-30T13:54:00Z">
              <w:r w:rsidR="005D7237">
                <w:t>.</w:t>
              </w:r>
            </w:ins>
            <w:commentRangeStart w:id="16"/>
            <w:r w:rsidR="00B953E8">
              <w:t xml:space="preserve"> (ha van rajta hely)</w:t>
            </w:r>
            <w:commentRangeEnd w:id="16"/>
            <w:r w:rsidR="00084AF8">
              <w:rPr>
                <w:rStyle w:val="Jegyzethivatkozs"/>
              </w:rPr>
              <w:commentReference w:id="16"/>
            </w:r>
          </w:p>
        </w:tc>
      </w:tr>
    </w:tbl>
    <w:p w14:paraId="7ED20E90" w14:textId="14CB5EC2" w:rsidR="00E1021D" w:rsidRDefault="00E1021D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3D64DAD8" w:rsidR="00F91334" w:rsidRDefault="00DD5BAA" w:rsidP="002B19B7">
            <w:r>
              <w:t>Gombafonál növesztés</w:t>
            </w:r>
            <w:r w:rsidR="00E1021D">
              <w:t>e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7EDBAA88" w:rsidR="00F91334" w:rsidRDefault="00DD5BAA" w:rsidP="002B19B7">
            <w:r>
              <w:t>Gombafonál növesztés</w:t>
            </w:r>
            <w:ins w:id="17" w:author="Dr. Taba Szabolcs Sándor" w:date="2025-03-30T15:54:00Z" w16du:dateUtc="2025-03-30T13:54:00Z">
              <w:r w:rsidR="005D7237">
                <w:t>e</w:t>
              </w:r>
            </w:ins>
            <w:r>
              <w:t xml:space="preserve"> </w:t>
            </w:r>
            <w:r w:rsidR="00FE7D93">
              <w:t>a kiválasztott</w:t>
            </w:r>
            <w:r>
              <w:t xml:space="preserve"> tektonra</w:t>
            </w:r>
            <w:r w:rsidR="00FE7D93">
              <w:t>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F246870" w14:textId="18587B79" w:rsidR="00F91334" w:rsidRDefault="0009240A" w:rsidP="002B19B7">
            <w:r>
              <w:rPr>
                <w:color w:val="000000"/>
              </w:rPr>
              <w:t>Gombász</w:t>
            </w:r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B5D000D" w14:textId="08330AA2" w:rsidR="00B953E8" w:rsidRDefault="00B953E8" w:rsidP="000D02C4">
            <w:pPr>
              <w:numPr>
                <w:ilvl w:val="0"/>
                <w:numId w:val="6"/>
              </w:numPr>
            </w:pPr>
            <w:r>
              <w:t>A játékos kiválaszt egy gombatestet vagy gombafonalat, amiből növeszteni fog</w:t>
            </w:r>
          </w:p>
          <w:p w14:paraId="3B475E50" w14:textId="17AF4E56" w:rsidR="00C76DE2" w:rsidRDefault="00C76DE2" w:rsidP="000D02C4">
            <w:pPr>
              <w:numPr>
                <w:ilvl w:val="0"/>
                <w:numId w:val="6"/>
              </w:numPr>
            </w:pPr>
            <w:r>
              <w:t xml:space="preserve">A </w:t>
            </w:r>
            <w:r w:rsidR="00A05FEF">
              <w:t>játékos</w:t>
            </w:r>
            <w:r>
              <w:t xml:space="preserve"> kiválaszt egy </w:t>
            </w:r>
            <w:proofErr w:type="spellStart"/>
            <w:r>
              <w:t>tektont</w:t>
            </w:r>
            <w:proofErr w:type="spellEnd"/>
          </w:p>
          <w:p w14:paraId="00FA8974" w14:textId="3998F04C" w:rsidR="00F91334" w:rsidRDefault="00FE7D93" w:rsidP="000D02C4">
            <w:pPr>
              <w:numPr>
                <w:ilvl w:val="0"/>
                <w:numId w:val="6"/>
              </w:numPr>
            </w:pPr>
            <w:commentRangeStart w:id="18"/>
            <w:r>
              <w:t>Létrejön egy gombafonál ideiglenesen</w:t>
            </w:r>
            <w:commentRangeEnd w:id="18"/>
            <w:r w:rsidR="005D7237">
              <w:rPr>
                <w:rStyle w:val="Jegyzethivatkozs"/>
              </w:rPr>
              <w:commentReference w:id="18"/>
            </w:r>
          </w:p>
          <w:p w14:paraId="08B9CC1C" w14:textId="18790B9D" w:rsidR="00FE7D93" w:rsidRDefault="00FE7D93" w:rsidP="000D02C4">
            <w:pPr>
              <w:numPr>
                <w:ilvl w:val="0"/>
                <w:numId w:val="6"/>
              </w:numPr>
            </w:pPr>
            <w:r>
              <w:t xml:space="preserve">A gombafonál megvizsgáltatja a </w:t>
            </w:r>
            <w:r w:rsidR="000D02C4">
              <w:t xml:space="preserve">kiválasztott </w:t>
            </w:r>
            <w:r>
              <w:t>tektonnal, hogy képes-e nőni rá</w:t>
            </w:r>
          </w:p>
          <w:p w14:paraId="41C4ED2D" w14:textId="06AC6556" w:rsidR="00FE7D93" w:rsidRDefault="000D02C4" w:rsidP="000D02C4">
            <w:pPr>
              <w:ind w:left="413"/>
            </w:pPr>
            <w:commentRangeStart w:id="19"/>
            <w:r>
              <w:t xml:space="preserve">3.a) </w:t>
            </w:r>
            <w:r w:rsidR="00FE7D93">
              <w:t xml:space="preserve">Ha képes </w:t>
            </w:r>
            <w:r>
              <w:t xml:space="preserve">a fonál </w:t>
            </w:r>
            <w:r w:rsidR="00FE7D93">
              <w:t xml:space="preserve">nőni a tektonra akkor véglegesen </w:t>
            </w:r>
            <w:r>
              <w:t>létrejön a tektonon</w:t>
            </w:r>
          </w:p>
          <w:p w14:paraId="217FFEE4" w14:textId="649CCD4F" w:rsidR="000D02C4" w:rsidRDefault="000D02C4" w:rsidP="000D02C4">
            <w:pPr>
              <w:ind w:left="413"/>
            </w:pPr>
            <w:r>
              <w:t xml:space="preserve">3.b) Ha a fonál nem képes nőni a tektonra, akkor </w:t>
            </w:r>
            <w:r w:rsidR="0073573D">
              <w:t>elpusztul</w:t>
            </w:r>
            <w:r>
              <w:t xml:space="preserve"> </w:t>
            </w:r>
            <w:commentRangeEnd w:id="19"/>
            <w:r w:rsidR="00084AF8">
              <w:rPr>
                <w:rStyle w:val="Jegyzethivatkozs"/>
              </w:rPr>
              <w:commentReference w:id="19"/>
            </w:r>
          </w:p>
        </w:tc>
      </w:tr>
    </w:tbl>
    <w:p w14:paraId="3C6986CD" w14:textId="77777777" w:rsidR="003F3787" w:rsidRDefault="003F378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A2C90" w14:paraId="74F2A0D3" w14:textId="77777777" w:rsidTr="008854C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B639107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lastRenderedPageBreak/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BFAA3D" w14:textId="67CAF3B8" w:rsidR="006A2C90" w:rsidRDefault="006A2C90" w:rsidP="008854C7">
            <w:r>
              <w:t>Gombafonál törlése</w:t>
            </w:r>
          </w:p>
        </w:tc>
      </w:tr>
      <w:tr w:rsidR="006A2C90" w14:paraId="28EE66FE" w14:textId="77777777" w:rsidTr="008854C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B10C779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DC13A81" w14:textId="6606A06E" w:rsidR="006A2C90" w:rsidRPr="00072754" w:rsidRDefault="006A2C90" w:rsidP="008854C7">
            <w:r w:rsidRPr="00072754">
              <w:t>Töröl egy kiválasztott fonalat</w:t>
            </w:r>
            <w:r w:rsidR="005A04D1" w:rsidRPr="00072754">
              <w:t xml:space="preserve">, </w:t>
            </w:r>
            <w:commentRangeStart w:id="20"/>
            <w:r w:rsidR="005A04D1" w:rsidRPr="00072754">
              <w:t>ami nincs tektonon</w:t>
            </w:r>
            <w:commentRangeEnd w:id="20"/>
            <w:r w:rsidR="00084AF8">
              <w:rPr>
                <w:rStyle w:val="Jegyzethivatkozs"/>
              </w:rPr>
              <w:commentReference w:id="20"/>
            </w:r>
          </w:p>
        </w:tc>
      </w:tr>
      <w:tr w:rsidR="006A2C90" w14:paraId="7B9E0A82" w14:textId="77777777" w:rsidTr="008854C7">
        <w:trPr>
          <w:trHeight w:val="258"/>
        </w:trPr>
        <w:tc>
          <w:tcPr>
            <w:tcW w:w="2560" w:type="dxa"/>
          </w:tcPr>
          <w:p w14:paraId="5CF1E920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47895C12" w14:textId="07A026CE" w:rsidR="006A2C90" w:rsidRDefault="00A21B74" w:rsidP="008854C7">
            <w:r>
              <w:rPr>
                <w:color w:val="000000"/>
              </w:rPr>
              <w:t>Gombász</w:t>
            </w:r>
          </w:p>
        </w:tc>
      </w:tr>
      <w:tr w:rsidR="006A2C90" w14:paraId="0C65AEA4" w14:textId="77777777" w:rsidTr="008854C7">
        <w:trPr>
          <w:trHeight w:val="272"/>
        </w:trPr>
        <w:tc>
          <w:tcPr>
            <w:tcW w:w="2560" w:type="dxa"/>
          </w:tcPr>
          <w:p w14:paraId="7906139C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CD0BEDC" w14:textId="33535717" w:rsidR="009E26EA" w:rsidRDefault="00602D84" w:rsidP="006A2C90">
            <w:pPr>
              <w:numPr>
                <w:ilvl w:val="0"/>
                <w:numId w:val="8"/>
              </w:numPr>
            </w:pPr>
            <w:r>
              <w:t>A játékos kiválaszt egy gombafonalat</w:t>
            </w:r>
          </w:p>
          <w:p w14:paraId="792B4792" w14:textId="4519FEC7" w:rsidR="006A2C90" w:rsidRDefault="00A67617" w:rsidP="006A2C90">
            <w:pPr>
              <w:numPr>
                <w:ilvl w:val="0"/>
                <w:numId w:val="8"/>
              </w:numPr>
            </w:pPr>
            <w:r>
              <w:t>A</w:t>
            </w:r>
            <w:r w:rsidR="005A04D1">
              <w:t xml:space="preserve"> kiválasztott gombafonál</w:t>
            </w:r>
            <w:r>
              <w:t xml:space="preserve"> elpusztul</w:t>
            </w:r>
          </w:p>
        </w:tc>
      </w:tr>
    </w:tbl>
    <w:p w14:paraId="00605229" w14:textId="77777777" w:rsidR="006A2C90" w:rsidRPr="00F91334" w:rsidRDefault="006A2C90" w:rsidP="00F91334"/>
    <w:p w14:paraId="1BA68B44" w14:textId="77777777" w:rsidR="00F91334" w:rsidRDefault="00F91334" w:rsidP="00F91334">
      <w:pPr>
        <w:pStyle w:val="Cmsor20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05BEA51C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66AE5A62" w:rsidR="00E8788A" w:rsidRDefault="005361C6" w:rsidP="002B19B7">
            <w:commentRangeStart w:id="21"/>
            <w:r>
              <w:t>Gombafonál</w:t>
            </w:r>
            <w:r w:rsidR="00693533">
              <w:t xml:space="preserve"> </w:t>
            </w:r>
            <w:r w:rsidR="00C818EA">
              <w:t xml:space="preserve">sikeres </w:t>
            </w:r>
            <w:commentRangeStart w:id="22"/>
            <w:r w:rsidR="006A2C90">
              <w:t>(</w:t>
            </w:r>
            <w:r w:rsidR="006A2C90" w:rsidRPr="00072754">
              <w:t>lassú</w:t>
            </w:r>
            <w:r w:rsidR="006A2C90">
              <w:t xml:space="preserve">) </w:t>
            </w:r>
            <w:commentRangeEnd w:id="22"/>
            <w:r w:rsidR="00084AF8">
              <w:rPr>
                <w:rStyle w:val="Jegyzethivatkozs"/>
              </w:rPr>
              <w:commentReference w:id="22"/>
            </w:r>
            <w:r>
              <w:t>növesztése</w:t>
            </w:r>
            <w:r w:rsidR="00091BBC">
              <w:t xml:space="preserve"> FertileTectonra</w:t>
            </w:r>
            <w:r w:rsidR="00C32010">
              <w:t xml:space="preserve"> (nem MultiLayeredTecton és nem AridTecton)</w:t>
            </w:r>
            <w:commentRangeEnd w:id="21"/>
            <w:r w:rsidR="00084AF8">
              <w:rPr>
                <w:rStyle w:val="Jegyzethivatkozs"/>
              </w:rPr>
              <w:commentReference w:id="21"/>
            </w:r>
          </w:p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F411BB5" w14:textId="25C53261" w:rsidR="00E8788A" w:rsidRDefault="005361C6" w:rsidP="002B19B7">
            <w:r>
              <w:t xml:space="preserve">A gombafonál </w:t>
            </w:r>
            <w:proofErr w:type="spellStart"/>
            <w:r>
              <w:t>rá</w:t>
            </w:r>
            <w:del w:id="23" w:author="Dr. Taba Szabolcs Sándor" w:date="2025-03-30T15:55:00Z" w16du:dateUtc="2025-03-30T13:55:00Z">
              <w:r w:rsidR="00A00F09" w:rsidDel="005D7237">
                <w:delText xml:space="preserve"> </w:delText>
              </w:r>
            </w:del>
            <w:r>
              <w:t>nő</w:t>
            </w:r>
            <w:proofErr w:type="spellEnd"/>
            <w:r>
              <w:t xml:space="preserve"> a tesztelő által kiválasztott </w:t>
            </w:r>
            <w:r w:rsidR="00B953E8">
              <w:t>FertileT</w:t>
            </w:r>
            <w:r>
              <w:t>e</w:t>
            </w:r>
            <w:r w:rsidR="00B953E8">
              <w:t>c</w:t>
            </w:r>
            <w:r>
              <w:t>tonra</w:t>
            </w:r>
            <w:ins w:id="24" w:author="Dr. Taba Szabolcs Sándor" w:date="2025-03-30T15:09:00Z" w16du:dateUtc="2025-03-30T13:09:00Z">
              <w:r w:rsidR="00084AF8">
                <w:t>,</w:t>
              </w:r>
            </w:ins>
            <w:r w:rsidR="009E26EA">
              <w:t xml:space="preserve"> </w:t>
            </w:r>
            <w:r w:rsidR="00C818EA">
              <w:t>mert</w:t>
            </w:r>
            <w:r w:rsidR="009E26EA">
              <w:t xml:space="preserve"> az még nincs „tele” fonállal </w:t>
            </w:r>
            <w:r w:rsidR="00602D84">
              <w:t>(kapacitása és rajta lévő fonalak száma egyenlő) és</w:t>
            </w:r>
            <w:r>
              <w:t xml:space="preserve"> </w:t>
            </w:r>
            <w:r w:rsidR="00F151E9">
              <w:t>közvetlen</w:t>
            </w:r>
            <w:r>
              <w:t xml:space="preserve"> szomszédja </w:t>
            </w:r>
            <w:r w:rsidR="00C818EA">
              <w:t>a</w:t>
            </w:r>
            <w:r>
              <w:t xml:space="preserve"> másik </w:t>
            </w:r>
            <w:r w:rsidR="00502C12">
              <w:t>FertileT</w:t>
            </w:r>
            <w:r>
              <w:t>e</w:t>
            </w:r>
            <w:r w:rsidR="00502C12">
              <w:t>c</w:t>
            </w:r>
            <w:r>
              <w:t xml:space="preserve">tonnak, amin van </w:t>
            </w:r>
            <w:r w:rsidR="00C7527C">
              <w:t xml:space="preserve">a </w:t>
            </w:r>
            <w:r w:rsidR="00C7527C" w:rsidRPr="00C7527C">
              <w:rPr>
                <w:highlight w:val="yellow"/>
              </w:rPr>
              <w:t>növesztést kezdeményező</w:t>
            </w:r>
            <w:r w:rsidR="00C7527C">
              <w:t xml:space="preserve"> </w:t>
            </w:r>
            <w:r>
              <w:t>gombatest</w:t>
            </w:r>
            <w:r w:rsidR="00C7527C">
              <w:t>.</w:t>
            </w:r>
          </w:p>
          <w:p w14:paraId="2F16D71C" w14:textId="77777777" w:rsidR="00C7527C" w:rsidRDefault="00C7527C" w:rsidP="002B19B7"/>
          <w:p w14:paraId="5BB19B22" w14:textId="6EF923DC" w:rsidR="00C7527C" w:rsidRDefault="00C7527C" w:rsidP="002B19B7">
            <w:r>
              <w:t>(Megjegyzés: a növesztés hasonlóan működik, ha a tekton</w:t>
            </w:r>
            <w:ins w:id="25" w:author="Dr. Taba Szabolcs Sándor" w:date="2025-03-30T15:10:00Z" w16du:dateUtc="2025-03-30T13:10:00Z">
              <w:r w:rsidR="00084AF8">
                <w:t>,</w:t>
              </w:r>
            </w:ins>
            <w:r>
              <w:t xml:space="preserve"> ahova növesztünk </w:t>
            </w:r>
            <w:commentRangeStart w:id="26"/>
            <w:r>
              <w:t>MultiLayeredTecton vagy AridTecton</w:t>
            </w:r>
            <w:commentRangeEnd w:id="26"/>
            <w:r w:rsidR="00084AF8">
              <w:rPr>
                <w:rStyle w:val="Jegyzethivatkozs"/>
              </w:rPr>
              <w:commentReference w:id="26"/>
            </w:r>
            <w:r>
              <w:t xml:space="preserve">. Akkor is hasonló a </w:t>
            </w:r>
            <w:r w:rsidR="006D2EBE">
              <w:t>teszteset,</w:t>
            </w:r>
            <w:r>
              <w:t xml:space="preserve"> ha gombafonálból növesztünk</w:t>
            </w:r>
            <w:r w:rsidR="00502C12">
              <w:t>.</w:t>
            </w:r>
            <w:r>
              <w:t>)</w:t>
            </w:r>
          </w:p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6F09F91" w14:textId="0F36E683" w:rsidR="00002F7A" w:rsidRDefault="00002F7A" w:rsidP="002B19B7">
            <w:r>
              <w:t xml:space="preserve">Megvizsgáljuk a gombafonál osztálynak a </w:t>
            </w:r>
            <w:r w:rsidR="00C7527C">
              <w:t>növését,</w:t>
            </w:r>
            <w:r>
              <w:t xml:space="preserve"> a növéshez tartozó feltételeket és </w:t>
            </w:r>
            <w:r w:rsidR="00447F9A">
              <w:t>a</w:t>
            </w:r>
            <w:r w:rsidR="00B00C77">
              <w:t>zt, hogy a</w:t>
            </w:r>
            <w:r w:rsidR="00447F9A">
              <w:t xml:space="preserve"> tekton</w:t>
            </w:r>
            <w:r w:rsidR="00B00C77">
              <w:t>on</w:t>
            </w:r>
            <w:r w:rsidR="00447F9A">
              <w:t xml:space="preserve"> </w:t>
            </w:r>
            <w:r w:rsidR="00B00C77">
              <w:t>ténylegesen rajta lesz-e a fonál.</w:t>
            </w:r>
          </w:p>
          <w:p w14:paraId="3933DBD4" w14:textId="77777777" w:rsidR="00502C12" w:rsidRDefault="00502C12" w:rsidP="002B19B7"/>
          <w:p w14:paraId="26AB0E7D" w14:textId="78B68038" w:rsidR="00E8788A" w:rsidRDefault="00F151E9" w:rsidP="002B19B7">
            <w:r>
              <w:t xml:space="preserve">A kiválasztott </w:t>
            </w:r>
            <w:r w:rsidR="008E78F9">
              <w:t>FertileTectonon</w:t>
            </w:r>
            <w:r w:rsidR="00A00F09">
              <w:t xml:space="preserve"> megjelenik</w:t>
            </w:r>
            <w:r>
              <w:t xml:space="preserve"> egy új gombafonál</w:t>
            </w:r>
            <w:r w:rsidR="00747E45">
              <w:t xml:space="preserve"> </w:t>
            </w:r>
            <w:r w:rsidR="009C3450" w:rsidRPr="0004282B">
              <w:t>2</w:t>
            </w:r>
            <w:r w:rsidR="003A103D">
              <w:t xml:space="preserve"> kör </w:t>
            </w:r>
            <w:r w:rsidR="00A00F09">
              <w:t>után.</w:t>
            </w:r>
          </w:p>
        </w:tc>
      </w:tr>
    </w:tbl>
    <w:p w14:paraId="3FF4D8AC" w14:textId="77777777" w:rsidR="00F151E9" w:rsidRDefault="00F151E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00F09" w14:paraId="2CCC5E22" w14:textId="77777777" w:rsidTr="008854C7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9B023B3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565A21" w14:textId="3553CA3D" w:rsidR="00A00F09" w:rsidRDefault="00A00F09" w:rsidP="008854C7">
            <w:r>
              <w:t xml:space="preserve">Gombafonál </w:t>
            </w:r>
            <w:r w:rsidR="006A2C90">
              <w:t xml:space="preserve">sikertelen </w:t>
            </w:r>
            <w:r>
              <w:t>növesztése</w:t>
            </w:r>
            <w:r w:rsidR="008E78F9">
              <w:t xml:space="preserve"> olyan FertileTectonra (nem MultiLayeredTecton és nem AridTecton), ahol </w:t>
            </w:r>
            <w:r w:rsidR="00B00C77">
              <w:t>már van gombafonál</w:t>
            </w:r>
          </w:p>
        </w:tc>
      </w:tr>
      <w:tr w:rsidR="00A00F09" w14:paraId="2B1CCAF9" w14:textId="77777777" w:rsidTr="008854C7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441665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02A99B8" w14:textId="77777777" w:rsidR="00A00F09" w:rsidRDefault="00A00F09" w:rsidP="008854C7">
            <w:r>
              <w:t xml:space="preserve">A gombafonál </w:t>
            </w:r>
            <w:r w:rsidR="006A2C90">
              <w:t>nem</w:t>
            </w:r>
            <w:r>
              <w:t xml:space="preserve"> nő</w:t>
            </w:r>
            <w:r w:rsidR="006A2C90">
              <w:t xml:space="preserve"> rá</w:t>
            </w:r>
            <w:r>
              <w:t xml:space="preserve"> a tesztelő által kiválasztott </w:t>
            </w:r>
            <w:r w:rsidR="00C32010">
              <w:t>FertileTectonra</w:t>
            </w:r>
            <w:r>
              <w:t xml:space="preserve">, </w:t>
            </w:r>
            <w:r w:rsidR="006A2C90">
              <w:t>mert az</w:t>
            </w:r>
            <w:r>
              <w:t xml:space="preserve"> </w:t>
            </w:r>
            <w:r w:rsidR="00AB6A38">
              <w:t xml:space="preserve">kiválasztott </w:t>
            </w:r>
            <w:r w:rsidR="00B00C77">
              <w:t xml:space="preserve">FertileTecton </w:t>
            </w:r>
            <w:r w:rsidR="00AB6A38">
              <w:t xml:space="preserve">már „tele” </w:t>
            </w:r>
            <w:r w:rsidR="006D5EC4">
              <w:t xml:space="preserve">van fonállal </w:t>
            </w:r>
            <w:r w:rsidR="00AB6A38">
              <w:t>(kapacitás</w:t>
            </w:r>
            <w:r w:rsidR="006D5EC4">
              <w:t>a és rajta lévő fonalak száma egyenlő</w:t>
            </w:r>
            <w:r w:rsidR="00AB6A38">
              <w:t>).</w:t>
            </w:r>
          </w:p>
          <w:p w14:paraId="72F23781" w14:textId="77777777" w:rsidR="00D037C9" w:rsidRDefault="00D037C9" w:rsidP="008854C7"/>
          <w:p w14:paraId="4A1BE493" w14:textId="35C66AEF" w:rsidR="00D037C9" w:rsidRDefault="00D037C9" w:rsidP="008854C7">
            <w:r>
              <w:t>(Megjegyzés: a növesztés hasonlóan működik, ha a tekton</w:t>
            </w:r>
            <w:ins w:id="27" w:author="Dr. Taba Szabolcs Sándor" w:date="2025-03-30T15:13:00Z" w16du:dateUtc="2025-03-30T13:13:00Z">
              <w:r w:rsidR="00084AF8">
                <w:t>,</w:t>
              </w:r>
            </w:ins>
            <w:r>
              <w:t xml:space="preserve"> ahova növesztünk </w:t>
            </w:r>
            <w:commentRangeStart w:id="28"/>
            <w:r>
              <w:t>MultiLayeredTecton</w:t>
            </w:r>
            <w:commentRangeEnd w:id="28"/>
            <w:r w:rsidR="00084AF8">
              <w:rPr>
                <w:rStyle w:val="Jegyzethivatkozs"/>
              </w:rPr>
              <w:commentReference w:id="28"/>
            </w:r>
            <w:r>
              <w:t xml:space="preserve"> vagy AridTecton.)</w:t>
            </w:r>
          </w:p>
        </w:tc>
      </w:tr>
      <w:tr w:rsidR="00A00F09" w14:paraId="21E2109E" w14:textId="77777777" w:rsidTr="008854C7">
        <w:trPr>
          <w:trHeight w:val="270"/>
        </w:trPr>
        <w:tc>
          <w:tcPr>
            <w:tcW w:w="2560" w:type="dxa"/>
          </w:tcPr>
          <w:p w14:paraId="0AA377B2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3550706" w14:textId="2B7EEB47" w:rsidR="00447F9A" w:rsidRDefault="00447F9A" w:rsidP="008854C7">
            <w:r>
              <w:t xml:space="preserve">Megvizsgáljuk a gombafonál </w:t>
            </w:r>
            <w:commentRangeStart w:id="29"/>
            <w:r>
              <w:t xml:space="preserve">osztálynak </w:t>
            </w:r>
            <w:commentRangeEnd w:id="29"/>
            <w:r w:rsidR="004C7213">
              <w:rPr>
                <w:rStyle w:val="Jegyzethivatkozs"/>
              </w:rPr>
              <w:commentReference w:id="29"/>
            </w:r>
            <w:r>
              <w:t>a növését és a növéshez tartozó feltételeket.</w:t>
            </w:r>
          </w:p>
          <w:p w14:paraId="4F9CEF35" w14:textId="77777777" w:rsidR="00502C12" w:rsidRDefault="00502C12" w:rsidP="008854C7"/>
          <w:p w14:paraId="3C3394D9" w14:textId="58E2E416" w:rsidR="00A00F09" w:rsidRDefault="006A2C90" w:rsidP="008854C7">
            <w:commentRangeStart w:id="30"/>
            <w:r>
              <w:t xml:space="preserve">Az ideiglenes gombafonál </w:t>
            </w:r>
            <w:r w:rsidR="0073573D">
              <w:t>elpusztul</w:t>
            </w:r>
            <w:r>
              <w:t xml:space="preserve">. </w:t>
            </w:r>
            <w:commentRangeEnd w:id="30"/>
            <w:r w:rsidR="00084AF8">
              <w:rPr>
                <w:rStyle w:val="Jegyzethivatkozs"/>
              </w:rPr>
              <w:commentReference w:id="30"/>
            </w:r>
            <w:r>
              <w:t xml:space="preserve">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04F3D7F2" w14:textId="77777777" w:rsidR="00A00F09" w:rsidRDefault="00A00F0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E78F9" w14:paraId="50C0FAB3" w14:textId="77777777" w:rsidTr="00546226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3080449" w14:textId="77777777" w:rsidR="008E78F9" w:rsidRPr="007E3F31" w:rsidRDefault="008E78F9" w:rsidP="00546226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992F86" w14:textId="4B3B4966" w:rsidR="008E78F9" w:rsidRDefault="008E78F9" w:rsidP="00546226">
            <w:r>
              <w:t xml:space="preserve">Gombafonál sikertelen növesztése olyan </w:t>
            </w:r>
            <w:r w:rsidR="00D037C9">
              <w:t xml:space="preserve">FertileTectonra (nem MultiLayeredTecton és nem AridTecton), ami a növést kezdeményező gombatesttől </w:t>
            </w:r>
            <w:proofErr w:type="spellStart"/>
            <w:r w:rsidR="00C445F2">
              <w:t>tektonjával</w:t>
            </w:r>
            <w:proofErr w:type="spellEnd"/>
            <w:r w:rsidR="00C445F2">
              <w:t xml:space="preserve"> nem közvetlen</w:t>
            </w:r>
            <w:ins w:id="31" w:author="Dr. Taba Szabolcs Sándor" w:date="2025-03-30T15:56:00Z" w16du:dateUtc="2025-03-30T13:56:00Z">
              <w:r w:rsidR="005D7237">
                <w:t>ül</w:t>
              </w:r>
            </w:ins>
            <w:r w:rsidR="00C445F2">
              <w:t xml:space="preserve"> szomszédos</w:t>
            </w:r>
          </w:p>
        </w:tc>
      </w:tr>
      <w:tr w:rsidR="008E78F9" w14:paraId="03A0A8C0" w14:textId="77777777" w:rsidTr="00546226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65E88C3" w14:textId="77777777" w:rsidR="008E78F9" w:rsidRPr="007E3F31" w:rsidRDefault="008E78F9" w:rsidP="00546226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1130F35" w14:textId="3DEDD401" w:rsidR="008E78F9" w:rsidRDefault="008E78F9" w:rsidP="00546226">
            <w:r>
              <w:t xml:space="preserve">A gombafonál nem nő rá a tesztelő által kiválasztott </w:t>
            </w:r>
            <w:r w:rsidR="00C445F2">
              <w:t>FertileTectonra</w:t>
            </w:r>
            <w:r>
              <w:t xml:space="preserve">, mert az nem szomszédja </w:t>
            </w:r>
            <w:r w:rsidR="00C445F2">
              <w:t>a</w:t>
            </w:r>
            <w:r>
              <w:t xml:space="preserve"> másik tektonnak, amin van a </w:t>
            </w:r>
            <w:r w:rsidRPr="00C7527C">
              <w:rPr>
                <w:highlight w:val="yellow"/>
              </w:rPr>
              <w:t>növesztést kezdeményező</w:t>
            </w:r>
            <w:r>
              <w:t xml:space="preserve"> gombatest</w:t>
            </w:r>
            <w:r w:rsidR="00C445F2">
              <w:t>.</w:t>
            </w:r>
          </w:p>
          <w:p w14:paraId="419EFDD7" w14:textId="77777777" w:rsidR="00D037C9" w:rsidRDefault="00D037C9" w:rsidP="00546226"/>
          <w:p w14:paraId="43B14B40" w14:textId="3C11DA2B" w:rsidR="00D037C9" w:rsidRDefault="00D037C9" w:rsidP="00546226">
            <w:r>
              <w:t>(Megjegyzés: a növesztés hasonlóan működik, ha a tekton</w:t>
            </w:r>
            <w:ins w:id="32" w:author="Dr. Taba Szabolcs Sándor" w:date="2025-03-30T15:56:00Z" w16du:dateUtc="2025-03-30T13:56:00Z">
              <w:r w:rsidR="005D7237">
                <w:t>,</w:t>
              </w:r>
            </w:ins>
            <w:r>
              <w:t xml:space="preserve"> ahova növesztünk MultiLayeredTecton vagy AridTecton.</w:t>
            </w:r>
            <w:r w:rsidR="00C445F2">
              <w:t>)</w:t>
            </w:r>
          </w:p>
        </w:tc>
      </w:tr>
      <w:tr w:rsidR="008E78F9" w14:paraId="09F20136" w14:textId="77777777" w:rsidTr="00546226">
        <w:trPr>
          <w:trHeight w:val="270"/>
        </w:trPr>
        <w:tc>
          <w:tcPr>
            <w:tcW w:w="2560" w:type="dxa"/>
          </w:tcPr>
          <w:p w14:paraId="457680B4" w14:textId="77777777" w:rsidR="008E78F9" w:rsidRPr="007E3F31" w:rsidRDefault="008E78F9" w:rsidP="00546226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E3440A5" w14:textId="77777777" w:rsidR="008E78F9" w:rsidRDefault="008E78F9" w:rsidP="00546226">
            <w:r>
              <w:t>Megvizsgáljuk a gombafonál osztálynak a növését és a növéshez tartozó feltételeket.</w:t>
            </w:r>
          </w:p>
          <w:p w14:paraId="65A0F02D" w14:textId="77777777" w:rsidR="008E78F9" w:rsidRDefault="008E78F9" w:rsidP="00546226"/>
          <w:p w14:paraId="6A2AE076" w14:textId="77777777" w:rsidR="008E78F9" w:rsidRDefault="008E78F9" w:rsidP="00546226">
            <w:r>
              <w:t xml:space="preserve">Az ideiglenes gombafonál elpusztul. 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31A14605" w14:textId="77777777" w:rsidR="008E78F9" w:rsidRDefault="008E78F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47E45" w14:paraId="714C589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E8A204" w14:textId="77777777" w:rsidR="00747E45" w:rsidRPr="007E3F31" w:rsidRDefault="00747E45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59C1E8A" w14:textId="4105934A" w:rsidR="00747E45" w:rsidRDefault="00747E45" w:rsidP="00C81F2E">
            <w:r>
              <w:t xml:space="preserve">Gombafonál </w:t>
            </w:r>
            <w:r w:rsidR="00C818EA">
              <w:t xml:space="preserve">sikeres </w:t>
            </w:r>
            <w:r>
              <w:t>gyors növesztése</w:t>
            </w:r>
            <w:r w:rsidR="00C32010">
              <w:t xml:space="preserve"> FertileTectonra (nem MultiLayeredTecton és nem AridTecton)</w:t>
            </w:r>
          </w:p>
        </w:tc>
      </w:tr>
      <w:tr w:rsidR="00747E45" w14:paraId="66DE7F8B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8F07FFD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2187F59" w14:textId="0D657B3A" w:rsidR="00747E45" w:rsidRDefault="00C818EA" w:rsidP="00747E45">
            <w:r>
              <w:t xml:space="preserve">A gombafonál rá nő a tesztelő által kiválasztott FertileTectonra mert az még nincs „tele” fonállal (kapacitása és rajta lévő fonalak száma egyenlő) és közvetlen szomszédja a másik FertileTectonnak, amin van a </w:t>
            </w:r>
            <w:r w:rsidRPr="00C7527C">
              <w:rPr>
                <w:highlight w:val="yellow"/>
              </w:rPr>
              <w:t>növesztést kezdeményező</w:t>
            </w:r>
            <w:r>
              <w:t xml:space="preserve"> gombatest.</w:t>
            </w:r>
            <w:r w:rsidR="00D6427B">
              <w:t xml:space="preserve"> </w:t>
            </w:r>
            <w:r w:rsidR="006A2C90">
              <w:t>A</w:t>
            </w:r>
            <w:r w:rsidR="00747E45">
              <w:t xml:space="preserve"> kiválasztott </w:t>
            </w:r>
            <w:r w:rsidR="00502C12">
              <w:t>FertileTectonon</w:t>
            </w:r>
            <w:r w:rsidR="00747E45">
              <w:t xml:space="preserve"> van</w:t>
            </w:r>
            <w:r w:rsidR="00502C12">
              <w:t xml:space="preserve"> 1</w:t>
            </w:r>
            <w:r w:rsidR="00747E45">
              <w:t xml:space="preserve"> spóra</w:t>
            </w:r>
            <w:r w:rsidR="000E7A11">
              <w:t>,</w:t>
            </w:r>
            <w:r w:rsidR="00747E45">
              <w:t xml:space="preserve"> </w:t>
            </w:r>
            <w:r w:rsidR="006A2C90">
              <w:t xml:space="preserve">ezért a </w:t>
            </w:r>
            <w:r w:rsidR="00C32010">
              <w:t>gomba</w:t>
            </w:r>
            <w:r w:rsidR="00502C12">
              <w:t>fonál</w:t>
            </w:r>
            <w:r w:rsidR="00747E45">
              <w:t xml:space="preserve"> </w:t>
            </w:r>
            <w:commentRangeStart w:id="33"/>
            <w:r w:rsidR="00747E45">
              <w:t xml:space="preserve">gyorsabban </w:t>
            </w:r>
            <w:commentRangeEnd w:id="33"/>
            <w:r w:rsidR="004C7213">
              <w:rPr>
                <w:rStyle w:val="Jegyzethivatkozs"/>
              </w:rPr>
              <w:commentReference w:id="33"/>
            </w:r>
            <w:r w:rsidR="000E7A11">
              <w:t>fog nőni</w:t>
            </w:r>
            <w:r w:rsidR="00747E45">
              <w:t>.</w:t>
            </w:r>
          </w:p>
          <w:p w14:paraId="7254E107" w14:textId="77777777" w:rsidR="00502C12" w:rsidRDefault="00502C12" w:rsidP="00747E45"/>
          <w:p w14:paraId="5D6AD79D" w14:textId="20553B7B" w:rsidR="00502C12" w:rsidRDefault="00502C12" w:rsidP="00747E45">
            <w:r>
              <w:t>(Megjegyzés: a növesztés hasonlóan működik, ha a tekton</w:t>
            </w:r>
            <w:ins w:id="34" w:author="Dr. Taba Szabolcs Sándor" w:date="2025-03-30T15:57:00Z" w16du:dateUtc="2025-03-30T13:57:00Z">
              <w:r w:rsidR="005D7237">
                <w:t>,</w:t>
              </w:r>
            </w:ins>
            <w:r>
              <w:t xml:space="preserve"> ahova növesztünk MultiLayeredTecton vagy AridTecton. Akkor is hasonló a teszteset, ha gombafonálból növesztünk. A céltektonon lehetne több mint egy spóra is, ez nem változtatna a működésen.)</w:t>
            </w:r>
          </w:p>
        </w:tc>
      </w:tr>
      <w:tr w:rsidR="00747E45" w14:paraId="648800E9" w14:textId="77777777" w:rsidTr="00C81F2E">
        <w:trPr>
          <w:trHeight w:val="270"/>
        </w:trPr>
        <w:tc>
          <w:tcPr>
            <w:tcW w:w="2560" w:type="dxa"/>
          </w:tcPr>
          <w:p w14:paraId="00CFEBB7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E74BF57" w14:textId="77777777" w:rsidR="00B00C77" w:rsidRDefault="00B00C77" w:rsidP="00B00C77">
            <w:r>
              <w:t>Megvizsgáljuk a gombafonál osztálynak a növését, a növéshez tartozó feltételeket és azt, hogy a tektonon ténylegesen rajta lesz-e a fonál.</w:t>
            </w:r>
          </w:p>
          <w:p w14:paraId="441A5933" w14:textId="77777777" w:rsidR="00502C12" w:rsidRDefault="00502C12" w:rsidP="00747E45"/>
          <w:p w14:paraId="43927464" w14:textId="3117A685" w:rsidR="00747E45" w:rsidRDefault="006A2C90" w:rsidP="00747E45">
            <w:r>
              <w:t xml:space="preserve">A kiválasztott </w:t>
            </w:r>
            <w:r w:rsidR="008E78F9">
              <w:t xml:space="preserve">FertileTectonon </w:t>
            </w:r>
            <w:r>
              <w:t xml:space="preserve">megjelenik egy új </w:t>
            </w:r>
            <w:commentRangeStart w:id="35"/>
            <w:r>
              <w:t xml:space="preserve">gombafonál. </w:t>
            </w:r>
            <w:r w:rsidRPr="0004282B">
              <w:t>egy kör után.</w:t>
            </w:r>
            <w:commentRangeEnd w:id="35"/>
            <w:r w:rsidR="004C7213">
              <w:rPr>
                <w:rStyle w:val="Jegyzethivatkozs"/>
              </w:rPr>
              <w:commentReference w:id="35"/>
            </w:r>
          </w:p>
        </w:tc>
      </w:tr>
    </w:tbl>
    <w:p w14:paraId="60D40261" w14:textId="77777777" w:rsidR="00977EA1" w:rsidRDefault="00977EA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57529" w14:paraId="6C44E4B5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9646E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29EBB9" w14:textId="547299E6" w:rsidR="00B57529" w:rsidRDefault="00B57529" w:rsidP="00C81F2E">
            <w:commentRangeStart w:id="36"/>
            <w:r>
              <w:t>Húsevő fonál működése</w:t>
            </w:r>
            <w:commentRangeEnd w:id="36"/>
            <w:r w:rsidR="004C7213">
              <w:rPr>
                <w:rStyle w:val="Jegyzethivatkozs"/>
              </w:rPr>
              <w:commentReference w:id="36"/>
            </w:r>
          </w:p>
        </w:tc>
      </w:tr>
      <w:tr w:rsidR="00B57529" w14:paraId="157391BF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A06DF0E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A7D3C1" w14:textId="13587271" w:rsidR="00B57529" w:rsidRDefault="00CD295D" w:rsidP="00C81F2E">
            <w:r w:rsidRPr="000D02C4">
              <w:t>Új kör kezdetekor a</w:t>
            </w:r>
            <w:r w:rsidR="003F3787">
              <w:t xml:space="preserve"> </w:t>
            </w:r>
            <w:r w:rsidR="000E7A11">
              <w:t>FertileT</w:t>
            </w:r>
            <w:r w:rsidR="003F3787">
              <w:t>e</w:t>
            </w:r>
            <w:r w:rsidR="000E7A11">
              <w:t>c</w:t>
            </w:r>
            <w:r w:rsidR="003F3787">
              <w:t>tonon</w:t>
            </w:r>
            <w:r w:rsidR="000E7A11">
              <w:t xml:space="preserve"> (nem MultiLayeredTecton és nem AridTecton)</w:t>
            </w:r>
            <w:r w:rsidR="003F3787">
              <w:t xml:space="preserve"> lévő húsevő fonál megeszi a rajta lévő </w:t>
            </w:r>
            <w:r w:rsidR="001C6CC9">
              <w:t>bénult</w:t>
            </w:r>
            <w:r w:rsidR="003F3787">
              <w:t xml:space="preserve"> </w:t>
            </w:r>
            <w:r w:rsidR="001C6CC9">
              <w:t xml:space="preserve">állapotban lévő </w:t>
            </w:r>
            <w:r w:rsidR="00D924D9">
              <w:t>rovarokat</w:t>
            </w:r>
            <w:r w:rsidR="003F3787">
              <w:t xml:space="preserve"> és gombatestet növeszt.</w:t>
            </w:r>
            <w:r w:rsidR="000E7A11">
              <w:t xml:space="preserve"> (Jelen esetben a vizsgált FertileTectonon még nincs gombatest.)</w:t>
            </w:r>
          </w:p>
        </w:tc>
      </w:tr>
      <w:tr w:rsidR="00B57529" w14:paraId="7F06CFEC" w14:textId="77777777" w:rsidTr="00C81F2E">
        <w:trPr>
          <w:trHeight w:val="270"/>
        </w:trPr>
        <w:tc>
          <w:tcPr>
            <w:tcW w:w="2560" w:type="dxa"/>
          </w:tcPr>
          <w:p w14:paraId="0DAAFED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64338C7" w14:textId="3A775757" w:rsidR="000E7A11" w:rsidRDefault="000E7A11" w:rsidP="00C81F2E">
            <w:r>
              <w:t>Megvizsgáljuk a CarnivorousMycelium osztály működését, ha teljesülnek az ahhoz szükséges felté</w:t>
            </w:r>
            <w:r w:rsidR="008E78F9">
              <w:t xml:space="preserve">telek. </w:t>
            </w:r>
            <w:r w:rsidR="008E78F9">
              <w:lastRenderedPageBreak/>
              <w:t>Valamint azt, hogy megtörténik-e az ebből következő gombatest növesztés és rovarok halála.</w:t>
            </w:r>
          </w:p>
          <w:p w14:paraId="1355D44F" w14:textId="77777777" w:rsidR="000E7A11" w:rsidRDefault="000E7A11" w:rsidP="00C81F2E"/>
          <w:p w14:paraId="73FE54C4" w14:textId="432B20AF" w:rsidR="00B57529" w:rsidRDefault="003F3787" w:rsidP="00C81F2E">
            <w:r>
              <w:t>A</w:t>
            </w:r>
            <w:r w:rsidR="000E7A11">
              <w:t xml:space="preserve"> FertileTectonon</w:t>
            </w:r>
            <w:r>
              <w:t xml:space="preserve"> meghalnak a </w:t>
            </w:r>
            <w:r w:rsidR="001C6CC9">
              <w:t>rovarok</w:t>
            </w:r>
            <w:r>
              <w:t xml:space="preserve"> és nő egy </w:t>
            </w:r>
            <w:r w:rsidR="009E71A6">
              <w:t xml:space="preserve">új </w:t>
            </w:r>
            <w:r>
              <w:t>gombates</w:t>
            </w:r>
            <w:r w:rsidR="009E71A6">
              <w:t>t</w:t>
            </w:r>
            <w:r>
              <w:t>.</w:t>
            </w:r>
          </w:p>
        </w:tc>
      </w:tr>
    </w:tbl>
    <w:p w14:paraId="57480E27" w14:textId="77777777" w:rsidR="007D4FFE" w:rsidRDefault="007D4FFE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D527E" w14:paraId="102424A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457942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D49B7FB" w14:textId="517CA846" w:rsidR="00AD527E" w:rsidRDefault="00AD527E" w:rsidP="00C81F2E">
            <w:r w:rsidRPr="006A2C90">
              <w:t>Gombafonál elhalása</w:t>
            </w:r>
            <w:r w:rsidR="006A2C90">
              <w:t xml:space="preserve"> </w:t>
            </w:r>
            <w:proofErr w:type="spellStart"/>
            <w:r w:rsidR="00BE76CF">
              <w:t>Arid</w:t>
            </w:r>
            <w:r w:rsidR="00100CC5">
              <w:t>Tectonon</w:t>
            </w:r>
            <w:proofErr w:type="spellEnd"/>
          </w:p>
        </w:tc>
      </w:tr>
      <w:tr w:rsidR="00AD527E" w14:paraId="22B1D8AE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59FCA80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287F8B" w14:textId="37687B46" w:rsidR="00AD527E" w:rsidRDefault="005A04D1" w:rsidP="00C81F2E">
            <w:r w:rsidRPr="000D02C4">
              <w:t xml:space="preserve">Új kör kezdetekor </w:t>
            </w:r>
            <w:r w:rsidR="00423D9F">
              <w:t xml:space="preserve">az </w:t>
            </w:r>
            <w:proofErr w:type="spellStart"/>
            <w:r w:rsidR="00423D9F">
              <w:t>AridTectonon</w:t>
            </w:r>
            <w:proofErr w:type="spellEnd"/>
            <w:r w:rsidR="00423D9F">
              <w:t xml:space="preserve"> lévő </w:t>
            </w:r>
            <w:r w:rsidR="002577B4">
              <w:t>fonál,</w:t>
            </w:r>
            <w:r w:rsidR="00423D9F">
              <w:t xml:space="preserve"> ha már </w:t>
            </w:r>
            <w:r w:rsidR="00AB6A38">
              <w:t>5</w:t>
            </w:r>
            <w:r w:rsidR="00423D9F" w:rsidRPr="00423D9F">
              <w:rPr>
                <w:highlight w:val="yellow"/>
              </w:rPr>
              <w:t xml:space="preserve"> </w:t>
            </w:r>
            <w:r w:rsidR="00423D9F" w:rsidRPr="00602D84">
              <w:t>köre</w:t>
            </w:r>
            <w:r w:rsidR="00423D9F">
              <w:t xml:space="preserve"> van ott</w:t>
            </w:r>
            <w:r w:rsidR="002577B4">
              <w:t>,</w:t>
            </w:r>
            <w:r w:rsidR="00423D9F">
              <w:t xml:space="preserve"> felszívódik</w:t>
            </w:r>
            <w:r w:rsidR="002577B4">
              <w:t>,</w:t>
            </w:r>
            <w:r w:rsidR="00423D9F">
              <w:t xml:space="preserve"> azaz </w:t>
            </w:r>
            <w:r w:rsidR="00C32010">
              <w:t>elpusztul</w:t>
            </w:r>
            <w:r w:rsidR="00423D9F">
              <w:t>.</w:t>
            </w:r>
          </w:p>
        </w:tc>
      </w:tr>
      <w:tr w:rsidR="00AD527E" w14:paraId="3290A00B" w14:textId="77777777" w:rsidTr="00C81F2E">
        <w:trPr>
          <w:trHeight w:val="270"/>
        </w:trPr>
        <w:tc>
          <w:tcPr>
            <w:tcW w:w="2560" w:type="dxa"/>
          </w:tcPr>
          <w:p w14:paraId="1BD25551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400D14C" w14:textId="3AA7CA1F" w:rsidR="008E78F9" w:rsidRDefault="008E78F9" w:rsidP="00C81F2E">
            <w:r>
              <w:t xml:space="preserve">Megvizsgáljuk az AridTecton többi </w:t>
            </w:r>
            <w:proofErr w:type="spellStart"/>
            <w:r>
              <w:t>tektontól</w:t>
            </w:r>
            <w:proofErr w:type="spellEnd"/>
            <w:r>
              <w:t xml:space="preserve"> különböző működését.</w:t>
            </w:r>
          </w:p>
          <w:p w14:paraId="6A4D0B0D" w14:textId="77777777" w:rsidR="008E78F9" w:rsidRDefault="008E78F9" w:rsidP="00C81F2E"/>
          <w:p w14:paraId="6F1FD08D" w14:textId="682763A9" w:rsidR="00AD527E" w:rsidRDefault="00B61573" w:rsidP="00C81F2E">
            <w:r>
              <w:t xml:space="preserve">A vizsgált </w:t>
            </w:r>
            <w:proofErr w:type="spellStart"/>
            <w:r w:rsidR="001C6CC9">
              <w:t>AridTectonon</w:t>
            </w:r>
            <w:proofErr w:type="spellEnd"/>
            <w:r>
              <w:t xml:space="preserve"> lévő fonál </w:t>
            </w:r>
            <w:commentRangeStart w:id="37"/>
            <w:r w:rsidR="00C32010">
              <w:t>elpusztul</w:t>
            </w:r>
            <w:r w:rsidR="008655CA">
              <w:t>t</w:t>
            </w:r>
            <w:commentRangeEnd w:id="37"/>
            <w:r w:rsidR="00F06F15">
              <w:rPr>
                <w:rStyle w:val="Jegyzethivatkozs"/>
              </w:rPr>
              <w:commentReference w:id="37"/>
            </w:r>
            <w:r w:rsidR="00AB6A38">
              <w:t>.</w:t>
            </w:r>
          </w:p>
        </w:tc>
      </w:tr>
    </w:tbl>
    <w:p w14:paraId="33047691" w14:textId="77777777" w:rsidR="00AD527E" w:rsidRPr="00F91334" w:rsidRDefault="00AD527E" w:rsidP="00F91334"/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66216F48" w14:textId="7E7083E8" w:rsidR="009D294B" w:rsidRDefault="00E8788A" w:rsidP="00AB6A38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2BB6FCFE" w14:textId="72699114" w:rsidR="009D294B" w:rsidRDefault="009D294B" w:rsidP="00AB6A38">
      <w:pPr>
        <w:pStyle w:val="Cmsor20"/>
        <w:numPr>
          <w:ilvl w:val="0"/>
          <w:numId w:val="0"/>
        </w:numPr>
      </w:pPr>
      <w:r>
        <w:t>Napló</w:t>
      </w:r>
    </w:p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78723E8E" w14:textId="77777777" w:rsidTr="009D294B">
        <w:tc>
          <w:tcPr>
            <w:tcW w:w="2214" w:type="dxa"/>
          </w:tcPr>
          <w:p w14:paraId="2934F27E" w14:textId="666EF46D" w:rsidR="009D294B" w:rsidRDefault="004B69A9" w:rsidP="007E3F31">
            <w:r>
              <w:t>2025.03.27 17:00</w:t>
            </w:r>
          </w:p>
        </w:tc>
        <w:tc>
          <w:tcPr>
            <w:tcW w:w="2214" w:type="dxa"/>
          </w:tcPr>
          <w:p w14:paraId="6F47A71C" w14:textId="58CFEDAB" w:rsidR="009D294B" w:rsidRDefault="004B69A9" w:rsidP="007E3F31">
            <w:r>
              <w:t>1 óra</w:t>
            </w:r>
          </w:p>
        </w:tc>
        <w:tc>
          <w:tcPr>
            <w:tcW w:w="2214" w:type="dxa"/>
          </w:tcPr>
          <w:p w14:paraId="68B25608" w14:textId="1B574C17" w:rsidR="009D294B" w:rsidRDefault="004B69A9" w:rsidP="007E3F31">
            <w:r>
              <w:t>Guzmics</w:t>
            </w:r>
          </w:p>
        </w:tc>
        <w:tc>
          <w:tcPr>
            <w:tcW w:w="2214" w:type="dxa"/>
          </w:tcPr>
          <w:p w14:paraId="11D37668" w14:textId="49A3F155" w:rsidR="00100CC5" w:rsidRDefault="00100CC5" w:rsidP="007E3F31"/>
        </w:tc>
      </w:tr>
      <w:tr w:rsidR="00100CC5" w14:paraId="723F2C9A" w14:textId="77777777" w:rsidTr="009D294B">
        <w:tc>
          <w:tcPr>
            <w:tcW w:w="2214" w:type="dxa"/>
          </w:tcPr>
          <w:p w14:paraId="7C89EEF3" w14:textId="2A234DCB" w:rsidR="00100CC5" w:rsidRDefault="00100CC5" w:rsidP="007E3F31">
            <w:r>
              <w:t>2025.03.28 16:00</w:t>
            </w:r>
          </w:p>
        </w:tc>
        <w:tc>
          <w:tcPr>
            <w:tcW w:w="2214" w:type="dxa"/>
          </w:tcPr>
          <w:p w14:paraId="52A0DB9C" w14:textId="6ED43208" w:rsidR="00100CC5" w:rsidRDefault="00100CC5" w:rsidP="007E3F31">
            <w:r>
              <w:t>1 óra</w:t>
            </w:r>
          </w:p>
        </w:tc>
        <w:tc>
          <w:tcPr>
            <w:tcW w:w="2214" w:type="dxa"/>
          </w:tcPr>
          <w:p w14:paraId="0015C8EA" w14:textId="67358C38" w:rsidR="00100CC5" w:rsidRDefault="00100CC5" w:rsidP="007E3F31">
            <w:r>
              <w:t>Guzmics</w:t>
            </w:r>
          </w:p>
        </w:tc>
        <w:tc>
          <w:tcPr>
            <w:tcW w:w="2214" w:type="dxa"/>
          </w:tcPr>
          <w:p w14:paraId="5EC9794B" w14:textId="77777777" w:rsidR="00100CC5" w:rsidRDefault="00100CC5" w:rsidP="007E3F31"/>
        </w:tc>
      </w:tr>
      <w:tr w:rsidR="00100CC5" w14:paraId="2731F538" w14:textId="77777777" w:rsidTr="009D294B">
        <w:tc>
          <w:tcPr>
            <w:tcW w:w="2214" w:type="dxa"/>
          </w:tcPr>
          <w:p w14:paraId="6400E77A" w14:textId="74131B18" w:rsidR="00100CC5" w:rsidRDefault="00100CC5" w:rsidP="007E3F31">
            <w:r>
              <w:t>2025.03.28 21:00</w:t>
            </w:r>
          </w:p>
        </w:tc>
        <w:tc>
          <w:tcPr>
            <w:tcW w:w="2214" w:type="dxa"/>
          </w:tcPr>
          <w:p w14:paraId="11BD1302" w14:textId="4FCE2D96" w:rsidR="00100CC5" w:rsidRDefault="00100CC5" w:rsidP="007E3F31">
            <w:r>
              <w:t>1 óra</w:t>
            </w:r>
          </w:p>
        </w:tc>
        <w:tc>
          <w:tcPr>
            <w:tcW w:w="2214" w:type="dxa"/>
          </w:tcPr>
          <w:p w14:paraId="1D8EE57B" w14:textId="322F665B" w:rsidR="00100CC5" w:rsidRDefault="00100CC5" w:rsidP="007E3F31">
            <w:r>
              <w:t>Guzmics</w:t>
            </w:r>
          </w:p>
        </w:tc>
        <w:tc>
          <w:tcPr>
            <w:tcW w:w="2214" w:type="dxa"/>
          </w:tcPr>
          <w:p w14:paraId="0E066A8A" w14:textId="77777777" w:rsidR="00100CC5" w:rsidRDefault="00100CC5" w:rsidP="007E3F31"/>
        </w:tc>
      </w:tr>
    </w:tbl>
    <w:p w14:paraId="4B5B9C1C" w14:textId="77777777" w:rsidR="009D294B" w:rsidRDefault="009D294B" w:rsidP="009D294B"/>
    <w:p w14:paraId="1480C37A" w14:textId="7B3F1E61" w:rsidR="009D294B" w:rsidRDefault="007166BA" w:rsidP="009D294B">
      <w:pPr>
        <w:rPr>
          <w:sz w:val="52"/>
          <w:szCs w:val="52"/>
        </w:rPr>
      </w:pPr>
      <w:r w:rsidRPr="007166BA">
        <w:rPr>
          <w:sz w:val="52"/>
          <w:szCs w:val="52"/>
        </w:rPr>
        <w:t>Jegyzetek:</w:t>
      </w:r>
    </w:p>
    <w:p w14:paraId="7DB3E526" w14:textId="31A9FA7F" w:rsidR="00011539" w:rsidRDefault="00011539" w:rsidP="009D294B">
      <w:pPr>
        <w:rPr>
          <w:sz w:val="36"/>
          <w:szCs w:val="36"/>
        </w:rPr>
      </w:pPr>
      <w:r w:rsidRPr="00011539">
        <w:rPr>
          <w:sz w:val="36"/>
          <w:szCs w:val="36"/>
        </w:rPr>
        <w:t>számozás még nincs</w:t>
      </w:r>
    </w:p>
    <w:p w14:paraId="5440DAF6" w14:textId="5C237A07" w:rsidR="00011539" w:rsidRPr="00011539" w:rsidRDefault="00011539" w:rsidP="009D294B">
      <w:pPr>
        <w:rPr>
          <w:sz w:val="36"/>
          <w:szCs w:val="36"/>
        </w:rPr>
      </w:pPr>
      <w:r>
        <w:rPr>
          <w:sz w:val="36"/>
          <w:szCs w:val="36"/>
        </w:rPr>
        <w:t xml:space="preserve">egységesség kedvéért úgy csinálom a </w:t>
      </w:r>
      <w:proofErr w:type="gramStart"/>
      <w:r>
        <w:rPr>
          <w:sz w:val="36"/>
          <w:szCs w:val="36"/>
        </w:rPr>
        <w:t>parancsokat</w:t>
      </w:r>
      <w:proofErr w:type="gramEnd"/>
      <w:r>
        <w:rPr>
          <w:sz w:val="36"/>
          <w:szCs w:val="36"/>
        </w:rPr>
        <w:t xml:space="preserve"> mint a többiek de </w:t>
      </w:r>
      <w:proofErr w:type="spellStart"/>
      <w:r>
        <w:rPr>
          <w:sz w:val="36"/>
          <w:szCs w:val="36"/>
        </w:rPr>
        <w:t>sztem</w:t>
      </w:r>
      <w:proofErr w:type="spellEnd"/>
      <w:r>
        <w:rPr>
          <w:sz w:val="36"/>
          <w:szCs w:val="36"/>
        </w:rPr>
        <w:t xml:space="preserve"> nem biztos, hogy jó lesz</w:t>
      </w:r>
    </w:p>
    <w:p w14:paraId="4E174964" w14:textId="3F239C44" w:rsidR="002401BD" w:rsidRDefault="00FE7D93" w:rsidP="007166BA">
      <w:pPr>
        <w:rPr>
          <w:sz w:val="52"/>
          <w:szCs w:val="52"/>
        </w:rPr>
      </w:pPr>
      <w:r>
        <w:rPr>
          <w:sz w:val="52"/>
          <w:szCs w:val="52"/>
        </w:rPr>
        <w:t>Kérdések</w:t>
      </w:r>
      <w:r w:rsidR="0004282B">
        <w:rPr>
          <w:sz w:val="52"/>
          <w:szCs w:val="52"/>
        </w:rPr>
        <w:t>:</w:t>
      </w:r>
    </w:p>
    <w:p w14:paraId="1E1B0FCF" w14:textId="307F5317" w:rsidR="00A21B74" w:rsidRPr="008E78F9" w:rsidRDefault="008E78F9" w:rsidP="00A21B74">
      <w:pPr>
        <w:rPr>
          <w:sz w:val="36"/>
          <w:szCs w:val="36"/>
        </w:rPr>
      </w:pPr>
      <w:r w:rsidRPr="008E78F9">
        <w:rPr>
          <w:sz w:val="36"/>
          <w:szCs w:val="36"/>
        </w:rPr>
        <w:t xml:space="preserve">Ki tud választani a felhasználó olyan gombatestet és </w:t>
      </w:r>
      <w:proofErr w:type="spellStart"/>
      <w:r w:rsidRPr="008E78F9">
        <w:rPr>
          <w:sz w:val="36"/>
          <w:szCs w:val="36"/>
        </w:rPr>
        <w:t>tektont</w:t>
      </w:r>
      <w:proofErr w:type="spellEnd"/>
      <w:r w:rsidRPr="008E78F9">
        <w:rPr>
          <w:sz w:val="36"/>
          <w:szCs w:val="36"/>
        </w:rPr>
        <w:t xml:space="preserve"> </w:t>
      </w:r>
      <w:proofErr w:type="spellStart"/>
      <w:r w:rsidRPr="008E78F9">
        <w:rPr>
          <w:sz w:val="36"/>
          <w:szCs w:val="36"/>
        </w:rPr>
        <w:t>pl</w:t>
      </w:r>
      <w:proofErr w:type="spellEnd"/>
      <w:r w:rsidRPr="008E78F9">
        <w:rPr>
          <w:sz w:val="36"/>
          <w:szCs w:val="36"/>
        </w:rPr>
        <w:t xml:space="preserve"> fonál növesztéskor, amik nincsenek egymás mellett?</w:t>
      </w:r>
    </w:p>
    <w:sectPr w:rsidR="00A21B74" w:rsidRPr="008E78F9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3-30T15:20:00Z" w:initials="ST">
    <w:p w14:paraId="667AF432" w14:textId="77777777" w:rsidR="00451D75" w:rsidRDefault="00451D75" w:rsidP="00451D75">
      <w:pPr>
        <w:pStyle w:val="Jegyzetszveg"/>
      </w:pPr>
      <w:r>
        <w:rPr>
          <w:rStyle w:val="Jegyzethivatkozs"/>
        </w:rPr>
        <w:annotationRef/>
      </w:r>
      <w:r>
        <w:t>Szerkesztés: sorkizárás, a táblázat szűkebbre vehető az első oszlop rovására.</w:t>
      </w:r>
    </w:p>
  </w:comment>
  <w:comment w:id="2" w:author="Dr. Taba Szabolcs Sándor" w:date="2025-03-30T15:20:00Z" w:initials="ST">
    <w:p w14:paraId="24A5B7ED" w14:textId="77777777" w:rsidR="00451D75" w:rsidRDefault="00451D75" w:rsidP="00451D75">
      <w:pPr>
        <w:pStyle w:val="Jegyzetszveg"/>
      </w:pPr>
      <w:r>
        <w:rPr>
          <w:rStyle w:val="Jegyzethivatkozs"/>
        </w:rPr>
        <w:annotationRef/>
      </w:r>
      <w:r>
        <w:t>KI az alany? Inkább létrejön?</w:t>
      </w:r>
    </w:p>
  </w:comment>
  <w:comment w:id="16" w:author="Dr. Taba Szabolcs Sándor" w:date="2025-03-30T15:06:00Z" w:initials="ST">
    <w:p w14:paraId="7CE3B3B1" w14:textId="4FE03CCF" w:rsidR="00084AF8" w:rsidRDefault="00084AF8" w:rsidP="00084AF8">
      <w:pPr>
        <w:pStyle w:val="Jegyzetszveg"/>
      </w:pPr>
      <w:r>
        <w:rPr>
          <w:rStyle w:val="Jegyzethivatkozs"/>
        </w:rPr>
        <w:annotationRef/>
      </w:r>
      <w:r>
        <w:t>Sztem ez már tesztkérdés, törölném</w:t>
      </w:r>
    </w:p>
  </w:comment>
  <w:comment w:id="18" w:author="Dr. Taba Szabolcs Sándor" w:date="2025-03-30T15:55:00Z" w:initials="ST">
    <w:p w14:paraId="3FB2F6DE" w14:textId="77777777" w:rsidR="005D7237" w:rsidRDefault="005D7237" w:rsidP="005D7237">
      <w:pPr>
        <w:pStyle w:val="Jegyzetszveg"/>
      </w:pPr>
      <w:r>
        <w:rPr>
          <w:rStyle w:val="Jegyzethivatkozs"/>
        </w:rPr>
        <w:annotationRef/>
      </w:r>
      <w:r>
        <w:t>lehet h ez is túl részletes itt</w:t>
      </w:r>
    </w:p>
  </w:comment>
  <w:comment w:id="19" w:author="Dr. Taba Szabolcs Sándor" w:date="2025-03-30T15:07:00Z" w:initials="ST">
    <w:p w14:paraId="30568EBF" w14:textId="18223F24" w:rsidR="00084AF8" w:rsidRDefault="00084AF8" w:rsidP="00084AF8">
      <w:pPr>
        <w:pStyle w:val="Jegyzetszveg"/>
      </w:pPr>
      <w:r>
        <w:rPr>
          <w:rStyle w:val="Jegyzethivatkozs"/>
        </w:rPr>
        <w:annotationRef/>
      </w:r>
      <w:r>
        <w:t>Bennem kérdés h ez nem tesztkérdés-e. Implicite mindig ott van h a feltételeknek teljesülniük kell.</w:t>
      </w:r>
    </w:p>
  </w:comment>
  <w:comment w:id="20" w:author="Dr. Taba Szabolcs Sándor" w:date="2025-03-30T15:09:00Z" w:initials="ST">
    <w:p w14:paraId="2BBFF832" w14:textId="77777777" w:rsidR="00084AF8" w:rsidRDefault="00084AF8" w:rsidP="00084AF8">
      <w:pPr>
        <w:pStyle w:val="Jegyzetszveg"/>
      </w:pPr>
      <w:r>
        <w:rPr>
          <w:rStyle w:val="Jegyzethivatkozs"/>
        </w:rPr>
        <w:annotationRef/>
      </w:r>
      <w:r>
        <w:t>Ez mindig így van? És ha úgy kell törölni, h tektontörés volt? Akkor már van tektonon.</w:t>
      </w:r>
    </w:p>
  </w:comment>
  <w:comment w:id="22" w:author="Dr. Taba Szabolcs Sándor" w:date="2025-03-30T15:10:00Z" w:initials="ST">
    <w:p w14:paraId="7DF6F8B4" w14:textId="77777777" w:rsidR="004C7213" w:rsidRDefault="00084AF8" w:rsidP="004C7213">
      <w:pPr>
        <w:pStyle w:val="Jegyzetszveg"/>
      </w:pPr>
      <w:r>
        <w:rPr>
          <w:rStyle w:val="Jegyzethivatkozs"/>
        </w:rPr>
        <w:annotationRef/>
      </w:r>
      <w:r w:rsidR="004C7213">
        <w:t>Ez mitől lassú? Specifikálnám</w:t>
      </w:r>
    </w:p>
  </w:comment>
  <w:comment w:id="21" w:author="Dr. Taba Szabolcs Sándor" w:date="2025-03-30T15:11:00Z" w:initials="ST">
    <w:p w14:paraId="7B7E8C86" w14:textId="6FE7FE4D" w:rsidR="00084AF8" w:rsidRDefault="00084AF8" w:rsidP="00084AF8">
      <w:pPr>
        <w:pStyle w:val="Jegyzetszveg"/>
      </w:pPr>
      <w:r>
        <w:rPr>
          <w:rStyle w:val="Jegyzethivatkozs"/>
        </w:rPr>
        <w:annotationRef/>
      </w:r>
      <w:r>
        <w:t>Én ide írnám h gombafonál által, hisz erről szól, még ha a gombatest esetén uez, ahogy lentebb ez ki is van fejezve.)</w:t>
      </w:r>
    </w:p>
  </w:comment>
  <w:comment w:id="26" w:author="Dr. Taba Szabolcs Sándor" w:date="2025-03-30T15:09:00Z" w:initials="ST">
    <w:p w14:paraId="6003FAAF" w14:textId="14036E8A" w:rsidR="00084AF8" w:rsidRDefault="00084AF8" w:rsidP="00084AF8">
      <w:pPr>
        <w:pStyle w:val="Jegyzetszveg"/>
      </w:pPr>
      <w:r>
        <w:rPr>
          <w:rStyle w:val="Jegyzethivatkozs"/>
        </w:rPr>
        <w:annotationRef/>
      </w:r>
      <w:r>
        <w:t>És ha SemiFertile?</w:t>
      </w:r>
    </w:p>
  </w:comment>
  <w:comment w:id="28" w:author="Dr. Taba Szabolcs Sándor" w:date="2025-03-30T15:13:00Z" w:initials="ST">
    <w:p w14:paraId="1EC5DA06" w14:textId="77777777" w:rsidR="00084AF8" w:rsidRDefault="00084AF8" w:rsidP="00084AF8">
      <w:pPr>
        <w:pStyle w:val="Jegyzetszveg"/>
      </w:pPr>
      <w:r>
        <w:rPr>
          <w:rStyle w:val="Jegyzethivatkozs"/>
        </w:rPr>
        <w:annotationRef/>
      </w:r>
      <w:r>
        <w:t>Ez nem teljesen igaz, mert itt nem elég h van, hanem 3-nak kell lennie már.</w:t>
      </w:r>
      <w:r>
        <w:br/>
      </w:r>
      <w:r>
        <w:br/>
        <w:t>SemiFertile? Alapból nem írom le minden esethez az összes, már előfordult észrevételemet, de érdemes megnézni h azok alkalmazhatók-e máshol.</w:t>
      </w:r>
    </w:p>
  </w:comment>
  <w:comment w:id="29" w:author="Dr. Taba Szabolcs Sándor" w:date="2025-03-30T15:14:00Z" w:initials="ST">
    <w:p w14:paraId="0C630C9F" w14:textId="77777777" w:rsidR="004C7213" w:rsidRDefault="004C7213" w:rsidP="004C7213">
      <w:pPr>
        <w:pStyle w:val="Jegyzetszveg"/>
      </w:pPr>
      <w:r>
        <w:rPr>
          <w:rStyle w:val="Jegyzethivatkozs"/>
        </w:rPr>
        <w:annotationRef/>
      </w:r>
      <w:r>
        <w:t>Ez absztraktnak hat, törölném.</w:t>
      </w:r>
    </w:p>
  </w:comment>
  <w:comment w:id="30" w:author="Dr. Taba Szabolcs Sándor" w:date="2025-03-30T15:14:00Z" w:initials="ST">
    <w:p w14:paraId="5BA40847" w14:textId="31B3BCF9" w:rsidR="00084AF8" w:rsidRDefault="00084AF8" w:rsidP="00084AF8">
      <w:pPr>
        <w:pStyle w:val="Jegyzetszveg"/>
      </w:pPr>
      <w:r>
        <w:rPr>
          <w:rStyle w:val="Jegyzethivatkozs"/>
        </w:rPr>
        <w:annotationRef/>
      </w:r>
      <w:r>
        <w:t>Milyen ideiglenes? Ezt vagy nem írnám, vagy megmagyaráznám h mire gondolok.</w:t>
      </w:r>
    </w:p>
  </w:comment>
  <w:comment w:id="33" w:author="Dr. Taba Szabolcs Sándor" w:date="2025-03-30T15:16:00Z" w:initials="ST">
    <w:p w14:paraId="632871F4" w14:textId="77777777" w:rsidR="004C7213" w:rsidRDefault="004C7213" w:rsidP="004C7213">
      <w:pPr>
        <w:pStyle w:val="Jegyzetszveg"/>
      </w:pPr>
      <w:r>
        <w:rPr>
          <w:rStyle w:val="Jegyzethivatkozs"/>
        </w:rPr>
        <w:annotationRef/>
      </w:r>
      <w:r>
        <w:t>specifikálnám</w:t>
      </w:r>
    </w:p>
  </w:comment>
  <w:comment w:id="35" w:author="Dr. Taba Szabolcs Sándor" w:date="2025-03-30T15:17:00Z" w:initials="ST">
    <w:p w14:paraId="5CE0086B" w14:textId="77777777" w:rsidR="004C7213" w:rsidRDefault="004C7213" w:rsidP="004C7213">
      <w:pPr>
        <w:pStyle w:val="Jegyzetszveg"/>
      </w:pPr>
      <w:r>
        <w:rPr>
          <w:rStyle w:val="Jegyzethivatkozs"/>
        </w:rPr>
        <w:annotationRef/>
      </w:r>
      <w:r>
        <w:t>mondatszerkesztés átgondolandó</w:t>
      </w:r>
    </w:p>
  </w:comment>
  <w:comment w:id="36" w:author="Dr. Taba Szabolcs Sándor" w:date="2025-03-30T15:18:00Z" w:initials="ST">
    <w:p w14:paraId="6A9FF91A" w14:textId="77777777" w:rsidR="004C7213" w:rsidRDefault="004C7213" w:rsidP="004C7213">
      <w:pPr>
        <w:pStyle w:val="Jegyzetszveg"/>
      </w:pPr>
      <w:r>
        <w:rPr>
          <w:rStyle w:val="Jegyzethivatkozs"/>
        </w:rPr>
        <w:annotationRef/>
      </w:r>
      <w:r>
        <w:t>A teszt nevét specifikálnám - milyen működési aspektust tesztelek?</w:t>
      </w:r>
    </w:p>
  </w:comment>
  <w:comment w:id="37" w:author="Dr. Taba Szabolcs Sándor" w:date="2025-03-30T15:59:00Z" w:initials="ST">
    <w:p w14:paraId="52B73BDC" w14:textId="77777777" w:rsidR="00F06F15" w:rsidRDefault="00F06F15" w:rsidP="00F06F15">
      <w:pPr>
        <w:pStyle w:val="Jegyzetszveg"/>
      </w:pPr>
      <w:r>
        <w:rPr>
          <w:rStyle w:val="Jegyzethivatkozs"/>
        </w:rPr>
        <w:annotationRef/>
      </w:r>
      <w:r>
        <w:t>Nem írhatod h elpusztult, ha fentebb azt írod h ha 5 köre van ott. Azaz csak feltétellel fog elpusztulni. Én a bemenetbe eleve beletenném h már 5 köre van, így lesz konkrét a teszt.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7AF432" w15:done="0"/>
  <w15:commentEx w15:paraId="24A5B7ED" w15:done="0"/>
  <w15:commentEx w15:paraId="7CE3B3B1" w15:done="0"/>
  <w15:commentEx w15:paraId="3FB2F6DE" w15:done="0"/>
  <w15:commentEx w15:paraId="30568EBF" w15:done="0"/>
  <w15:commentEx w15:paraId="2BBFF832" w15:done="0"/>
  <w15:commentEx w15:paraId="7DF6F8B4" w15:done="0"/>
  <w15:commentEx w15:paraId="7B7E8C86" w15:done="0"/>
  <w15:commentEx w15:paraId="6003FAAF" w15:done="0"/>
  <w15:commentEx w15:paraId="1EC5DA06" w15:done="0"/>
  <w15:commentEx w15:paraId="0C630C9F" w15:done="0"/>
  <w15:commentEx w15:paraId="5BA40847" w15:done="0"/>
  <w15:commentEx w15:paraId="632871F4" w15:done="0"/>
  <w15:commentEx w15:paraId="5CE0086B" w15:done="0"/>
  <w15:commentEx w15:paraId="6A9FF91A" w15:done="0"/>
  <w15:commentEx w15:paraId="52B73B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3257784" w16cex:dateUtc="2025-03-30T13:20:00Z"/>
  <w16cex:commentExtensible w16cex:durableId="71921B65" w16cex:dateUtc="2025-03-30T13:20:00Z"/>
  <w16cex:commentExtensible w16cex:durableId="076A37D8" w16cex:dateUtc="2025-03-30T13:06:00Z"/>
  <w16cex:commentExtensible w16cex:durableId="0810E185" w16cex:dateUtc="2025-03-30T13:55:00Z"/>
  <w16cex:commentExtensible w16cex:durableId="581340C7" w16cex:dateUtc="2025-03-30T13:07:00Z"/>
  <w16cex:commentExtensible w16cex:durableId="1B6278EB" w16cex:dateUtc="2025-03-30T13:09:00Z"/>
  <w16cex:commentExtensible w16cex:durableId="2F40C942" w16cex:dateUtc="2025-03-30T13:10:00Z"/>
  <w16cex:commentExtensible w16cex:durableId="48F25DC7" w16cex:dateUtc="2025-03-30T13:11:00Z"/>
  <w16cex:commentExtensible w16cex:durableId="485AE5DA" w16cex:dateUtc="2025-03-30T13:09:00Z"/>
  <w16cex:commentExtensible w16cex:durableId="0A66903F" w16cex:dateUtc="2025-03-30T13:13:00Z"/>
  <w16cex:commentExtensible w16cex:durableId="30550EF2" w16cex:dateUtc="2025-03-30T13:14:00Z"/>
  <w16cex:commentExtensible w16cex:durableId="347D997E" w16cex:dateUtc="2025-03-30T13:14:00Z"/>
  <w16cex:commentExtensible w16cex:durableId="31D9936B" w16cex:dateUtc="2025-03-30T13:16:00Z"/>
  <w16cex:commentExtensible w16cex:durableId="3B2FA6BA" w16cex:dateUtc="2025-03-30T13:17:00Z"/>
  <w16cex:commentExtensible w16cex:durableId="3041BD6A" w16cex:dateUtc="2025-03-30T13:18:00Z"/>
  <w16cex:commentExtensible w16cex:durableId="3341A467" w16cex:dateUtc="2025-03-30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7AF432" w16cid:durableId="63257784"/>
  <w16cid:commentId w16cid:paraId="24A5B7ED" w16cid:durableId="71921B65"/>
  <w16cid:commentId w16cid:paraId="7CE3B3B1" w16cid:durableId="076A37D8"/>
  <w16cid:commentId w16cid:paraId="3FB2F6DE" w16cid:durableId="0810E185"/>
  <w16cid:commentId w16cid:paraId="30568EBF" w16cid:durableId="581340C7"/>
  <w16cid:commentId w16cid:paraId="2BBFF832" w16cid:durableId="1B6278EB"/>
  <w16cid:commentId w16cid:paraId="7DF6F8B4" w16cid:durableId="2F40C942"/>
  <w16cid:commentId w16cid:paraId="7B7E8C86" w16cid:durableId="48F25DC7"/>
  <w16cid:commentId w16cid:paraId="6003FAAF" w16cid:durableId="485AE5DA"/>
  <w16cid:commentId w16cid:paraId="1EC5DA06" w16cid:durableId="0A66903F"/>
  <w16cid:commentId w16cid:paraId="0C630C9F" w16cid:durableId="30550EF2"/>
  <w16cid:commentId w16cid:paraId="5BA40847" w16cid:durableId="347D997E"/>
  <w16cid:commentId w16cid:paraId="632871F4" w16cid:durableId="31D9936B"/>
  <w16cid:commentId w16cid:paraId="5CE0086B" w16cid:durableId="3B2FA6BA"/>
  <w16cid:commentId w16cid:paraId="6A9FF91A" w16cid:durableId="3041BD6A"/>
  <w16cid:commentId w16cid:paraId="52B73BDC" w16cid:durableId="3341A4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49CB2" w14:textId="77777777" w:rsidR="005E5DF9" w:rsidRDefault="005E5DF9">
      <w:r>
        <w:separator/>
      </w:r>
    </w:p>
  </w:endnote>
  <w:endnote w:type="continuationSeparator" w:id="0">
    <w:p w14:paraId="3BBEE19B" w14:textId="77777777" w:rsidR="005E5DF9" w:rsidRDefault="005E5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3D10A303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25076">
      <w:rPr>
        <w:noProof/>
        <w:lang w:val="en-US"/>
      </w:rPr>
      <w:t>2025-03-30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91446" w14:textId="77777777" w:rsidR="005E5DF9" w:rsidRDefault="005E5DF9">
      <w:r>
        <w:separator/>
      </w:r>
    </w:p>
  </w:footnote>
  <w:footnote w:type="continuationSeparator" w:id="0">
    <w:p w14:paraId="4956D94B" w14:textId="77777777" w:rsidR="005E5DF9" w:rsidRDefault="005E5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77777777"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02F93A90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FA7"/>
    <w:multiLevelType w:val="hybridMultilevel"/>
    <w:tmpl w:val="DCD0A6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47962C6"/>
    <w:multiLevelType w:val="hybridMultilevel"/>
    <w:tmpl w:val="0344BC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155724"/>
    <w:multiLevelType w:val="hybridMultilevel"/>
    <w:tmpl w:val="775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55F46"/>
    <w:multiLevelType w:val="hybridMultilevel"/>
    <w:tmpl w:val="4000AF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15F9A"/>
    <w:multiLevelType w:val="hybridMultilevel"/>
    <w:tmpl w:val="68948D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072DB"/>
    <w:multiLevelType w:val="hybridMultilevel"/>
    <w:tmpl w:val="655C16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62F54"/>
    <w:multiLevelType w:val="hybridMultilevel"/>
    <w:tmpl w:val="DF101D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116F89"/>
    <w:multiLevelType w:val="hybridMultilevel"/>
    <w:tmpl w:val="655C1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05301DB"/>
    <w:multiLevelType w:val="hybridMultilevel"/>
    <w:tmpl w:val="775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22DDA"/>
    <w:multiLevelType w:val="hybridMultilevel"/>
    <w:tmpl w:val="77580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1"/>
  </w:num>
  <w:num w:numId="2" w16cid:durableId="1526745407">
    <w:abstractNumId w:val="12"/>
  </w:num>
  <w:num w:numId="3" w16cid:durableId="666179399">
    <w:abstractNumId w:val="9"/>
  </w:num>
  <w:num w:numId="4" w16cid:durableId="874583414">
    <w:abstractNumId w:val="1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8368907">
    <w:abstractNumId w:val="11"/>
  </w:num>
  <w:num w:numId="6" w16cid:durableId="2080979795">
    <w:abstractNumId w:val="4"/>
  </w:num>
  <w:num w:numId="7" w16cid:durableId="2110268633">
    <w:abstractNumId w:val="8"/>
  </w:num>
  <w:num w:numId="8" w16cid:durableId="1285968339">
    <w:abstractNumId w:val="10"/>
  </w:num>
  <w:num w:numId="9" w16cid:durableId="1025326056">
    <w:abstractNumId w:val="3"/>
  </w:num>
  <w:num w:numId="10" w16cid:durableId="571626369">
    <w:abstractNumId w:val="5"/>
  </w:num>
  <w:num w:numId="11" w16cid:durableId="2083328632">
    <w:abstractNumId w:val="6"/>
  </w:num>
  <w:num w:numId="12" w16cid:durableId="1128815786">
    <w:abstractNumId w:val="2"/>
  </w:num>
  <w:num w:numId="13" w16cid:durableId="278684213">
    <w:abstractNumId w:val="7"/>
  </w:num>
  <w:num w:numId="14" w16cid:durableId="4860888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2F7A"/>
    <w:rsid w:val="00011539"/>
    <w:rsid w:val="0004282B"/>
    <w:rsid w:val="00072754"/>
    <w:rsid w:val="000812D5"/>
    <w:rsid w:val="00084AF8"/>
    <w:rsid w:val="00091BBC"/>
    <w:rsid w:val="0009240A"/>
    <w:rsid w:val="000D02C4"/>
    <w:rsid w:val="000E7A11"/>
    <w:rsid w:val="00100CC5"/>
    <w:rsid w:val="00101E93"/>
    <w:rsid w:val="001032BB"/>
    <w:rsid w:val="0016095B"/>
    <w:rsid w:val="00194C68"/>
    <w:rsid w:val="001C6CC9"/>
    <w:rsid w:val="001E331C"/>
    <w:rsid w:val="00217867"/>
    <w:rsid w:val="002238A3"/>
    <w:rsid w:val="002401BD"/>
    <w:rsid w:val="002577B4"/>
    <w:rsid w:val="00290E32"/>
    <w:rsid w:val="002A48FD"/>
    <w:rsid w:val="002B19B7"/>
    <w:rsid w:val="002E01B6"/>
    <w:rsid w:val="003A103D"/>
    <w:rsid w:val="003A6254"/>
    <w:rsid w:val="003B16EF"/>
    <w:rsid w:val="003B2742"/>
    <w:rsid w:val="003F0138"/>
    <w:rsid w:val="003F3787"/>
    <w:rsid w:val="004177CD"/>
    <w:rsid w:val="00423940"/>
    <w:rsid w:val="00423D9F"/>
    <w:rsid w:val="00447F9A"/>
    <w:rsid w:val="00451D75"/>
    <w:rsid w:val="0045586F"/>
    <w:rsid w:val="00456E01"/>
    <w:rsid w:val="004B07DC"/>
    <w:rsid w:val="004B39D7"/>
    <w:rsid w:val="004B69A9"/>
    <w:rsid w:val="004C1655"/>
    <w:rsid w:val="004C7213"/>
    <w:rsid w:val="0050216C"/>
    <w:rsid w:val="00502C12"/>
    <w:rsid w:val="00525076"/>
    <w:rsid w:val="00525ADC"/>
    <w:rsid w:val="005361C6"/>
    <w:rsid w:val="005A04D1"/>
    <w:rsid w:val="005A6683"/>
    <w:rsid w:val="005B5E86"/>
    <w:rsid w:val="005D7237"/>
    <w:rsid w:val="005E5DF9"/>
    <w:rsid w:val="00602D84"/>
    <w:rsid w:val="00627B50"/>
    <w:rsid w:val="0063161D"/>
    <w:rsid w:val="0063308D"/>
    <w:rsid w:val="00662BE3"/>
    <w:rsid w:val="0067296B"/>
    <w:rsid w:val="00693533"/>
    <w:rsid w:val="006A2C90"/>
    <w:rsid w:val="006D2EBE"/>
    <w:rsid w:val="006D5EC4"/>
    <w:rsid w:val="00704E94"/>
    <w:rsid w:val="007166BA"/>
    <w:rsid w:val="0073573D"/>
    <w:rsid w:val="00747E45"/>
    <w:rsid w:val="0079000F"/>
    <w:rsid w:val="007D4FFE"/>
    <w:rsid w:val="007D6BEB"/>
    <w:rsid w:val="007E3F31"/>
    <w:rsid w:val="007F5C57"/>
    <w:rsid w:val="008655CA"/>
    <w:rsid w:val="00897969"/>
    <w:rsid w:val="008A5766"/>
    <w:rsid w:val="008E78F9"/>
    <w:rsid w:val="00901F1D"/>
    <w:rsid w:val="00913EC1"/>
    <w:rsid w:val="00977EA1"/>
    <w:rsid w:val="009C3450"/>
    <w:rsid w:val="009D294B"/>
    <w:rsid w:val="009E26EA"/>
    <w:rsid w:val="009E71A6"/>
    <w:rsid w:val="00A00F09"/>
    <w:rsid w:val="00A05FEF"/>
    <w:rsid w:val="00A21B74"/>
    <w:rsid w:val="00A248DA"/>
    <w:rsid w:val="00A35A55"/>
    <w:rsid w:val="00A47B48"/>
    <w:rsid w:val="00A54C79"/>
    <w:rsid w:val="00A67617"/>
    <w:rsid w:val="00A71A2C"/>
    <w:rsid w:val="00A76C2A"/>
    <w:rsid w:val="00A82BFC"/>
    <w:rsid w:val="00AB0AEF"/>
    <w:rsid w:val="00AB6A38"/>
    <w:rsid w:val="00AD527E"/>
    <w:rsid w:val="00B00C77"/>
    <w:rsid w:val="00B52830"/>
    <w:rsid w:val="00B57529"/>
    <w:rsid w:val="00B57E16"/>
    <w:rsid w:val="00B61573"/>
    <w:rsid w:val="00B77832"/>
    <w:rsid w:val="00B92231"/>
    <w:rsid w:val="00B953E8"/>
    <w:rsid w:val="00BD3115"/>
    <w:rsid w:val="00BD71B5"/>
    <w:rsid w:val="00BE76CF"/>
    <w:rsid w:val="00C001F6"/>
    <w:rsid w:val="00C32010"/>
    <w:rsid w:val="00C4195D"/>
    <w:rsid w:val="00C445F2"/>
    <w:rsid w:val="00C5564D"/>
    <w:rsid w:val="00C7527C"/>
    <w:rsid w:val="00C76DE2"/>
    <w:rsid w:val="00C818EA"/>
    <w:rsid w:val="00C82681"/>
    <w:rsid w:val="00C9309A"/>
    <w:rsid w:val="00CA38FF"/>
    <w:rsid w:val="00CC4FE0"/>
    <w:rsid w:val="00CD295D"/>
    <w:rsid w:val="00D037C9"/>
    <w:rsid w:val="00D305A8"/>
    <w:rsid w:val="00D53725"/>
    <w:rsid w:val="00D6049C"/>
    <w:rsid w:val="00D6427B"/>
    <w:rsid w:val="00D75E87"/>
    <w:rsid w:val="00D924D9"/>
    <w:rsid w:val="00D96372"/>
    <w:rsid w:val="00DD1182"/>
    <w:rsid w:val="00DD55E5"/>
    <w:rsid w:val="00DD5BAA"/>
    <w:rsid w:val="00E1021D"/>
    <w:rsid w:val="00E42835"/>
    <w:rsid w:val="00E63B97"/>
    <w:rsid w:val="00E8788A"/>
    <w:rsid w:val="00E95F45"/>
    <w:rsid w:val="00EA1C2C"/>
    <w:rsid w:val="00F06F15"/>
    <w:rsid w:val="00F151E9"/>
    <w:rsid w:val="00F327F2"/>
    <w:rsid w:val="00F51984"/>
    <w:rsid w:val="00F72F0D"/>
    <w:rsid w:val="00F91334"/>
    <w:rsid w:val="00FC1DC8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818EA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customStyle="1" w:styleId="Stlus1">
    <w:name w:val="Stílus1"/>
    <w:basedOn w:val="magyarazat"/>
    <w:qFormat/>
    <w:rsid w:val="00011539"/>
    <w:rPr>
      <w:bCs/>
      <w:i w:val="0"/>
      <w:iCs/>
      <w:caps/>
      <w:color w:val="000000"/>
    </w:rPr>
  </w:style>
  <w:style w:type="paragraph" w:styleId="Vltozat">
    <w:name w:val="Revision"/>
    <w:hidden/>
    <w:uiPriority w:val="99"/>
    <w:semiHidden/>
    <w:rsid w:val="00084AF8"/>
    <w:rPr>
      <w:sz w:val="24"/>
      <w:szCs w:val="24"/>
    </w:rPr>
  </w:style>
  <w:style w:type="character" w:styleId="Jegyzethivatkozs">
    <w:name w:val="annotation reference"/>
    <w:basedOn w:val="Bekezdsalapbettpusa"/>
    <w:rsid w:val="00084AF8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84AF8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84AF8"/>
  </w:style>
  <w:style w:type="paragraph" w:styleId="Megjegyzstrgya">
    <w:name w:val="annotation subject"/>
    <w:basedOn w:val="Jegyzetszveg"/>
    <w:next w:val="Jegyzetszveg"/>
    <w:link w:val="MegjegyzstrgyaChar"/>
    <w:rsid w:val="00084AF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084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B1A36-0C2D-45E3-A9AD-AD32523A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1183</Words>
  <Characters>8170</Characters>
  <Application>Microsoft Office Word</Application>
  <DocSecurity>0</DocSecurity>
  <Lines>68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6</cp:revision>
  <dcterms:created xsi:type="dcterms:W3CDTF">2025-03-30T13:04:00Z</dcterms:created>
  <dcterms:modified xsi:type="dcterms:W3CDTF">2025-03-30T13:59:00Z</dcterms:modified>
</cp:coreProperties>
</file>