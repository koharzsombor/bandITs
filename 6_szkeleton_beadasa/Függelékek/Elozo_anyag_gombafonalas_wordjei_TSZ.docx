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DDA11" w14:textId="6DF80702" w:rsidR="008C5F54" w:rsidRPr="008C5F54" w:rsidRDefault="008C5F54" w:rsidP="008C5F54">
      <w:pPr>
        <w:pStyle w:val="magyarazat"/>
        <w:jc w:val="center"/>
        <w:rPr>
          <w:b/>
          <w:bCs/>
          <w:i w:val="0"/>
          <w:iCs/>
          <w:caps/>
          <w:color w:val="auto"/>
          <w:sz w:val="28"/>
          <w:szCs w:val="28"/>
        </w:rPr>
      </w:pPr>
      <w:r w:rsidRPr="008C5F54">
        <w:rPr>
          <w:b/>
          <w:bCs/>
          <w:i w:val="0"/>
          <w:iCs/>
          <w:caps/>
          <w:color w:val="auto"/>
          <w:sz w:val="28"/>
          <w:szCs w:val="28"/>
        </w:rPr>
        <w:t>gombafonalas use case-ek word változatai</w:t>
      </w:r>
    </w:p>
    <w:p w14:paraId="2B535462" w14:textId="77777777" w:rsidR="008C5F54" w:rsidRDefault="008C5F54" w:rsidP="005E51CA">
      <w:pPr>
        <w:pStyle w:val="magyarazat"/>
        <w:jc w:val="both"/>
        <w:rPr>
          <w:i w:val="0"/>
          <w:iCs/>
          <w:color w:val="auto"/>
        </w:rPr>
      </w:pPr>
    </w:p>
    <w:p w14:paraId="0C0FD48D" w14:textId="5F31D455" w:rsidR="003C53A8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Mivel </w:t>
      </w:r>
      <w:r>
        <w:rPr>
          <w:i w:val="0"/>
          <w:iCs/>
          <w:color w:val="auto"/>
        </w:rPr>
        <w:t>a leadott pdf</w:t>
      </w:r>
      <w:r w:rsidRPr="005E51CA">
        <w:rPr>
          <w:i w:val="0"/>
          <w:iCs/>
          <w:color w:val="auto"/>
        </w:rPr>
        <w:t xml:space="preserve"> </w:t>
      </w:r>
      <w:proofErr w:type="spellStart"/>
      <w:r w:rsidRPr="005E51CA">
        <w:rPr>
          <w:i w:val="0"/>
          <w:iCs/>
          <w:color w:val="auto"/>
        </w:rPr>
        <w:t>word</w:t>
      </w:r>
      <w:proofErr w:type="spellEnd"/>
      <w:r w:rsidRPr="005E51CA">
        <w:rPr>
          <w:i w:val="0"/>
          <w:iCs/>
          <w:color w:val="auto"/>
        </w:rPr>
        <w:t xml:space="preserve"> változata nem lett lementve, az egységesítés érdekében előállítom a pdf alapján a leadott gombafonalas </w:t>
      </w:r>
      <w:proofErr w:type="spellStart"/>
      <w:r w:rsidRPr="005E51CA">
        <w:rPr>
          <w:i w:val="0"/>
          <w:iCs/>
          <w:color w:val="auto"/>
        </w:rPr>
        <w:t>use</w:t>
      </w:r>
      <w:proofErr w:type="spellEnd"/>
      <w:r w:rsidRPr="005E51CA">
        <w:rPr>
          <w:i w:val="0"/>
          <w:iCs/>
          <w:color w:val="auto"/>
        </w:rPr>
        <w:t xml:space="preserve"> </w:t>
      </w:r>
      <w:proofErr w:type="spellStart"/>
      <w:r w:rsidRPr="005E51CA">
        <w:rPr>
          <w:i w:val="0"/>
          <w:iCs/>
          <w:color w:val="auto"/>
        </w:rPr>
        <w:t>case</w:t>
      </w:r>
      <w:proofErr w:type="spellEnd"/>
      <w:r w:rsidRPr="005E51CA">
        <w:rPr>
          <w:i w:val="0"/>
          <w:iCs/>
          <w:color w:val="auto"/>
        </w:rPr>
        <w:t xml:space="preserve">-ek </w:t>
      </w:r>
      <w:proofErr w:type="spellStart"/>
      <w:r w:rsidRPr="005E51CA">
        <w:rPr>
          <w:i w:val="0"/>
          <w:iCs/>
          <w:color w:val="auto"/>
        </w:rPr>
        <w:t>word</w:t>
      </w:r>
      <w:proofErr w:type="spellEnd"/>
      <w:r w:rsidRPr="005E51CA">
        <w:rPr>
          <w:i w:val="0"/>
          <w:iCs/>
          <w:color w:val="auto"/>
        </w:rPr>
        <w:t xml:space="preserve"> változatait</w:t>
      </w:r>
      <w:r w:rsidR="008C5F54">
        <w:rPr>
          <w:i w:val="0"/>
          <w:iCs/>
          <w:color w:val="auto"/>
        </w:rPr>
        <w:t>.</w:t>
      </w:r>
    </w:p>
    <w:p w14:paraId="4FE0E7F1" w14:textId="77777777" w:rsidR="003C53A8" w:rsidRDefault="003C53A8" w:rsidP="005E51CA">
      <w:pPr>
        <w:pStyle w:val="magyarazat"/>
        <w:jc w:val="both"/>
        <w:rPr>
          <w:i w:val="0"/>
          <w:iCs/>
          <w:color w:val="auto"/>
        </w:rPr>
      </w:pPr>
    </w:p>
    <w:p w14:paraId="297BD7F5" w14:textId="022EE850" w:rsid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Ez a számozás szerepel a leadott </w:t>
      </w:r>
      <w:proofErr w:type="spellStart"/>
      <w:r w:rsidRPr="005E51CA">
        <w:rPr>
          <w:i w:val="0"/>
          <w:iCs/>
          <w:color w:val="auto"/>
        </w:rPr>
        <w:t>pdf-ben</w:t>
      </w:r>
      <w:proofErr w:type="spellEnd"/>
      <w:r>
        <w:rPr>
          <w:i w:val="0"/>
          <w:iCs/>
          <w:color w:val="auto"/>
        </w:rPr>
        <w:t>:</w:t>
      </w:r>
    </w:p>
    <w:p w14:paraId="5CD0E761" w14:textId="577C8AC6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1. </w:t>
      </w:r>
      <w:ins w:id="0" w:author="Dr. Taba Szabolcs Sándor" w:date="2025-03-21T12:54:00Z" w16du:dateUtc="2025-03-21T11:54:00Z">
        <w:r w:rsidR="00727427" w:rsidRPr="00727427">
          <w:rPr>
            <w:i w:val="0"/>
            <w:iCs/>
            <w:color w:val="auto"/>
          </w:rPr>
          <w:t xml:space="preserve">Gombafonál sikeres növesztése szomszédos </w:t>
        </w:r>
        <w:proofErr w:type="spellStart"/>
        <w:r w:rsidR="00727427" w:rsidRPr="00727427">
          <w:rPr>
            <w:i w:val="0"/>
            <w:iCs/>
            <w:color w:val="auto"/>
          </w:rPr>
          <w:t>FertileTectonra</w:t>
        </w:r>
        <w:proofErr w:type="spellEnd"/>
        <w:r w:rsidR="00727427" w:rsidRPr="00727427">
          <w:rPr>
            <w:i w:val="0"/>
            <w:iCs/>
            <w:color w:val="auto"/>
          </w:rPr>
          <w:t xml:space="preserve"> (nem MultiLayeredTecton és nem AridTecton)</w:t>
        </w:r>
      </w:ins>
      <w:del w:id="1" w:author="Dr. Taba Szabolcs Sándor" w:date="2025-03-21T12:54:00Z" w16du:dateUtc="2025-03-21T11:54:00Z">
        <w:r w:rsidRPr="005E51CA" w:rsidDel="00727427">
          <w:rPr>
            <w:i w:val="0"/>
            <w:iCs/>
            <w:color w:val="auto"/>
          </w:rPr>
          <w:delText>Előfeltételnek megfelelő gombafonál növesztés „Fertile” típusú tektonra</w:delText>
        </w:r>
      </w:del>
    </w:p>
    <w:p w14:paraId="554968C0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2. Gombafonál növesztés „</w:t>
      </w:r>
      <w:proofErr w:type="spellStart"/>
      <w:r w:rsidRPr="005E51CA">
        <w:rPr>
          <w:i w:val="0"/>
          <w:iCs/>
          <w:color w:val="auto"/>
        </w:rPr>
        <w:t>Fertile</w:t>
      </w:r>
      <w:proofErr w:type="spellEnd"/>
      <w:r w:rsidRPr="005E51CA">
        <w:rPr>
          <w:i w:val="0"/>
          <w:iCs/>
          <w:color w:val="auto"/>
        </w:rPr>
        <w:t>” típusú tektonra, amin már van gombafonál</w:t>
      </w:r>
    </w:p>
    <w:p w14:paraId="7C4478E5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3. Előfeltételnek megfelelő gombafonál növesztés „</w:t>
      </w:r>
      <w:proofErr w:type="spellStart"/>
      <w:r w:rsidRPr="005E51CA">
        <w:rPr>
          <w:i w:val="0"/>
          <w:iCs/>
          <w:color w:val="auto"/>
        </w:rPr>
        <w:t>SemiFertile</w:t>
      </w:r>
      <w:proofErr w:type="spellEnd"/>
      <w:r w:rsidRPr="005E51CA">
        <w:rPr>
          <w:i w:val="0"/>
          <w:iCs/>
          <w:color w:val="auto"/>
        </w:rPr>
        <w:t>” típusú tektonra</w:t>
      </w:r>
    </w:p>
    <w:p w14:paraId="69DEDFA7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4. Gombafonál növesztés „</w:t>
      </w:r>
      <w:proofErr w:type="spellStart"/>
      <w:r w:rsidRPr="005E51CA">
        <w:rPr>
          <w:i w:val="0"/>
          <w:iCs/>
          <w:color w:val="auto"/>
        </w:rPr>
        <w:t>SemiFertile</w:t>
      </w:r>
      <w:proofErr w:type="spellEnd"/>
      <w:r w:rsidRPr="005E51CA">
        <w:rPr>
          <w:i w:val="0"/>
          <w:iCs/>
          <w:color w:val="auto"/>
        </w:rPr>
        <w:t>” típusú tektonra, amin már van gombafonál</w:t>
      </w:r>
    </w:p>
    <w:p w14:paraId="2636EA41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5. Előfeltételnek megfelelő gombafonál növesztés „Arid” típusú tektonra</w:t>
      </w:r>
    </w:p>
    <w:p w14:paraId="23C57843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6. Gombafonál növesztés „Arid” típusú tektonra, amin már van gombafonál</w:t>
      </w:r>
    </w:p>
    <w:p w14:paraId="69A3621A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7. Előfeltételnek megfelelő gombafonál növesztés „</w:t>
      </w:r>
      <w:proofErr w:type="spellStart"/>
      <w:r w:rsidRPr="005E51CA">
        <w:rPr>
          <w:i w:val="0"/>
          <w:iCs/>
          <w:color w:val="auto"/>
        </w:rPr>
        <w:t>MultiLayered</w:t>
      </w:r>
      <w:proofErr w:type="spellEnd"/>
      <w:r w:rsidRPr="005E51CA">
        <w:rPr>
          <w:i w:val="0"/>
          <w:iCs/>
          <w:color w:val="auto"/>
        </w:rPr>
        <w:t>” típusú tektonra</w:t>
      </w:r>
    </w:p>
    <w:p w14:paraId="3BF76F64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8. Gombafonál növesztés „</w:t>
      </w:r>
      <w:proofErr w:type="spellStart"/>
      <w:r w:rsidRPr="005E51CA">
        <w:rPr>
          <w:i w:val="0"/>
          <w:iCs/>
          <w:color w:val="auto"/>
        </w:rPr>
        <w:t>MultiLayered</w:t>
      </w:r>
      <w:proofErr w:type="spellEnd"/>
      <w:r w:rsidRPr="005E51CA">
        <w:rPr>
          <w:i w:val="0"/>
          <w:iCs/>
          <w:color w:val="auto"/>
        </w:rPr>
        <w:t>” típusú tektonra, amin 3 gombafonál van</w:t>
      </w:r>
    </w:p>
    <w:p w14:paraId="03A30F87" w14:textId="77777777" w:rsidR="005E51CA" w:rsidRDefault="005E51CA" w:rsidP="005E51CA">
      <w:pPr>
        <w:pStyle w:val="magyarazat"/>
        <w:jc w:val="both"/>
        <w:rPr>
          <w:i w:val="0"/>
          <w:iCs/>
          <w:color w:val="auto"/>
        </w:rPr>
      </w:pPr>
    </w:p>
    <w:p w14:paraId="17BE99EB" w14:textId="257040FB" w:rsidR="005E51CA" w:rsidRPr="005E51CA" w:rsidRDefault="005E51CA" w:rsidP="005E51CA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1. </w:t>
      </w:r>
      <w:ins w:id="2" w:author="Dr. Taba Szabolcs Sándor" w:date="2025-03-21T13:13:00Z" w16du:dateUtc="2025-03-21T12:13:00Z">
        <w:r w:rsidR="009505A4">
          <w:rPr>
            <w:rFonts w:ascii="Times New Roman" w:hAnsi="Times New Roman" w:cs="Times New Roman"/>
            <w:caps/>
            <w:sz w:val="24"/>
            <w:szCs w:val="24"/>
          </w:rPr>
          <w:t xml:space="preserve">USE CASE – </w:t>
        </w:r>
      </w:ins>
      <w:ins w:id="3" w:author="Dr. Taba Szabolcs Sándor" w:date="2025-03-21T12:49:00Z" w16du:dateUtc="2025-03-21T11:49:00Z">
        <w:r w:rsidR="00B37C51" w:rsidRPr="00B37C51">
          <w:rPr>
            <w:rFonts w:ascii="Times New Roman" w:hAnsi="Times New Roman" w:cs="Times New Roman"/>
            <w:caps/>
            <w:sz w:val="24"/>
            <w:szCs w:val="24"/>
          </w:rPr>
          <w:t>Gombafonál sikeres növesztése szomszédos FertileTectonra (nem MultiLayeredTecton és nem AridTecton)</w:t>
        </w:r>
      </w:ins>
      <w:del w:id="4" w:author="Dr. Taba Szabolcs Sándor" w:date="2025-03-21T12:49:00Z" w16du:dateUtc="2025-03-21T11:49:00Z">
        <w:r w:rsidRPr="005E51CA" w:rsidDel="00B37C51">
          <w:rPr>
            <w:rFonts w:ascii="Times New Roman" w:hAnsi="Times New Roman" w:cs="Times New Roman"/>
            <w:caps/>
            <w:sz w:val="24"/>
            <w:szCs w:val="24"/>
          </w:rPr>
          <w:delText>Előfeltételnek megfelelő gombafonál növesztés „Fertile” típusú tektonra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5E51CA" w:rsidRPr="005631AE" w14:paraId="5FC9416F" w14:textId="77777777" w:rsidTr="00341344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C5B2127" w14:textId="5008ABE9" w:rsidR="005E51CA" w:rsidRPr="005631AE" w:rsidRDefault="005E51CA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</w:t>
            </w:r>
            <w:proofErr w:type="spellEnd"/>
            <w:ins w:id="5" w:author="Dr. Taba Szabolcs Sándor" w:date="2025-03-21T13:15:00Z" w16du:dateUtc="2025-03-21T12:15:00Z">
              <w:r w:rsidR="001C44B6">
                <w:rPr>
                  <w:b/>
                </w:rPr>
                <w:t xml:space="preserve"> </w:t>
              </w:r>
            </w:ins>
            <w:del w:id="6" w:author="Dr. Taba Szabolcs Sándor" w:date="2025-03-21T13:15:00Z" w16du:dateUtc="2025-03-21T12:15:00Z">
              <w:r w:rsidRPr="005631AE" w:rsidDel="001C44B6">
                <w:rPr>
                  <w:b/>
                </w:rPr>
                <w:delText>-</w:delText>
              </w:r>
            </w:del>
            <w:proofErr w:type="spellStart"/>
            <w:r w:rsidRPr="005631AE">
              <w:rPr>
                <w:b/>
              </w:rPr>
              <w:t>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F13A5B7" w14:textId="306718C6" w:rsidR="005E51CA" w:rsidRPr="005631AE" w:rsidRDefault="00ED1C18" w:rsidP="005E51CA">
            <w:pPr>
              <w:jc w:val="both"/>
            </w:pPr>
            <w:ins w:id="7" w:author="Dr. Taba Szabolcs Sándor" w:date="2025-03-21T12:50:00Z" w16du:dateUtc="2025-03-21T11:50:00Z">
              <w:r>
                <w:t>G</w:t>
              </w:r>
              <w:r w:rsidRPr="005631AE">
                <w:t xml:space="preserve">ombafonál </w:t>
              </w:r>
              <w:r>
                <w:t xml:space="preserve">sikeres </w:t>
              </w:r>
              <w:r w:rsidRPr="005631AE">
                <w:t>növeszt</w:t>
              </w:r>
              <w:r w:rsidRPr="000A46EE">
                <w:t xml:space="preserve">ése </w:t>
              </w:r>
              <w:r>
                <w:t xml:space="preserve">szomszédos </w:t>
              </w:r>
              <w:proofErr w:type="spellStart"/>
              <w:r w:rsidRPr="005631AE">
                <w:t>Fertile</w:t>
              </w:r>
              <w:r w:rsidRPr="000A46EE">
                <w:t>Tectonra</w:t>
              </w:r>
              <w:proofErr w:type="spellEnd"/>
              <w:r w:rsidRPr="000A46EE">
                <w:t xml:space="preserve"> (nem MultiLayeredTecton és nem AridTecton)</w:t>
              </w:r>
            </w:ins>
            <w:del w:id="8" w:author="Dr. Taba Szabolcs Sándor" w:date="2025-03-21T12:50:00Z" w16du:dateUtc="2025-03-21T11:50:00Z">
              <w:r w:rsidR="005E51CA" w:rsidRPr="005E51CA" w:rsidDel="00ED1C18">
                <w:delText>Előfeltételnek megfelelő gombafonál növesztés „Fertile”</w:delText>
              </w:r>
              <w:r w:rsidR="005E51CA" w:rsidDel="00ED1C18">
                <w:delText xml:space="preserve"> </w:delText>
              </w:r>
              <w:r w:rsidR="005E51CA" w:rsidRPr="005E51CA" w:rsidDel="00ED1C18">
                <w:delText>típusú tektonra</w:delText>
              </w:r>
            </w:del>
          </w:p>
        </w:tc>
      </w:tr>
      <w:tr w:rsidR="005E51CA" w:rsidRPr="005631AE" w14:paraId="72B47F5B" w14:textId="77777777" w:rsidTr="00341344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2527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1D3D" w14:textId="40C19E56" w:rsidR="005E51CA" w:rsidRPr="005631AE" w:rsidRDefault="005E51CA" w:rsidP="005E51CA">
            <w:pPr>
              <w:jc w:val="both"/>
            </w:pPr>
            <w:r w:rsidRPr="005E51CA">
              <w:t>Az a játékutasítás érkezik, hogy M gombafonál növekedjen a</w:t>
            </w:r>
            <w:r>
              <w:t xml:space="preserve"> </w:t>
            </w:r>
            <w:r w:rsidRPr="005E51CA">
              <w:t xml:space="preserve">szomszédos B </w:t>
            </w:r>
            <w:proofErr w:type="spellStart"/>
            <w:r w:rsidRPr="005E51CA">
              <w:t>FertileTectonra</w:t>
            </w:r>
            <w:proofErr w:type="spellEnd"/>
            <w:r w:rsidRPr="005E51CA">
              <w:t>, amely nem</w:t>
            </w:r>
            <w:r>
              <w:t xml:space="preserve"> </w:t>
            </w:r>
            <w:r w:rsidRPr="005E51CA">
              <w:t>MultiLayeredTecton és nem AridTecton, és amelyen még</w:t>
            </w:r>
            <w:r>
              <w:t xml:space="preserve"> </w:t>
            </w:r>
            <w:r w:rsidRPr="005E51CA">
              <w:t>nincs gombafonál.</w:t>
            </w:r>
          </w:p>
        </w:tc>
      </w:tr>
      <w:tr w:rsidR="005E51CA" w:rsidRPr="005631AE" w14:paraId="11C3E9EC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A9DE" w14:textId="77777777" w:rsidR="005E51CA" w:rsidRPr="005631AE" w:rsidRDefault="005E51CA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5B06" w14:textId="77777777" w:rsidR="005E51CA" w:rsidRPr="005631AE" w:rsidRDefault="005E51CA" w:rsidP="005E51CA">
            <w:pPr>
              <w:jc w:val="both"/>
            </w:pPr>
            <w:r w:rsidRPr="005631AE">
              <w:t>Tesztelő</w:t>
            </w:r>
          </w:p>
        </w:tc>
      </w:tr>
      <w:tr w:rsidR="005E51CA" w:rsidRPr="005631AE" w14:paraId="026C7B47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B636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074B" w14:textId="6DEF7328" w:rsidR="005E51CA" w:rsidRPr="005631AE" w:rsidRDefault="005E51CA" w:rsidP="005E51CA">
            <w:pPr>
              <w:jc w:val="both"/>
            </w:pPr>
            <w:r w:rsidRPr="005E51CA">
              <w:t xml:space="preserve">M gombafonál A </w:t>
            </w:r>
            <w:proofErr w:type="spellStart"/>
            <w:r w:rsidRPr="005E51CA">
              <w:t>FertileTectonon</w:t>
            </w:r>
            <w:proofErr w:type="spellEnd"/>
            <w:r w:rsidRPr="005E51CA">
              <w:t xml:space="preserve"> található. A szomszédos B</w:t>
            </w:r>
            <w:r>
              <w:t xml:space="preserve"> </w:t>
            </w:r>
            <w:proofErr w:type="spellStart"/>
            <w:r w:rsidRPr="005E51CA">
              <w:t>FertileTectonon</w:t>
            </w:r>
            <w:proofErr w:type="spellEnd"/>
            <w:r w:rsidRPr="005E51CA">
              <w:t xml:space="preserve"> nincs gombafonál.</w:t>
            </w:r>
          </w:p>
        </w:tc>
      </w:tr>
      <w:tr w:rsidR="005E51CA" w:rsidRPr="005631AE" w14:paraId="34A56400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FAA8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CACA" w14:textId="26640939" w:rsidR="005E51CA" w:rsidRPr="005631AE" w:rsidRDefault="005E51CA" w:rsidP="005E51CA">
            <w:pPr>
              <w:jc w:val="both"/>
            </w:pPr>
            <w:proofErr w:type="spellStart"/>
            <w:r w:rsidRPr="005E51CA">
              <w:t>Meghívódik</w:t>
            </w:r>
            <w:proofErr w:type="spellEnd"/>
            <w:r w:rsidRPr="005E51CA">
              <w:t xml:space="preserve"> M gombafonál konstruktora, amelyben</w:t>
            </w:r>
            <w:r>
              <w:t xml:space="preserve"> </w:t>
            </w:r>
            <w:r w:rsidRPr="005E51CA">
              <w:t>paraméterként átadódik B FertileTecton.</w:t>
            </w:r>
          </w:p>
        </w:tc>
      </w:tr>
      <w:tr w:rsidR="005E51CA" w:rsidRPr="005631AE" w14:paraId="52161AA2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2BD1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C644" w14:textId="0E5DD2F7" w:rsidR="005E51CA" w:rsidRPr="005631AE" w:rsidRDefault="005E51CA" w:rsidP="005E51CA">
            <w:pPr>
              <w:jc w:val="both"/>
              <w:rPr>
                <w:highlight w:val="yellow"/>
              </w:rPr>
            </w:pPr>
            <w:r w:rsidRPr="005E51CA">
              <w:t>5.4.1</w:t>
            </w:r>
            <w:ins w:id="9" w:author="Dr. Taba Szabolcs Sándor" w:date="2025-03-21T13:18:00Z" w16du:dateUtc="2025-03-21T12:18:00Z">
              <w:r w:rsidR="00D01C5A">
                <w:t>. sz. kommunikációs diagram</w:t>
              </w:r>
            </w:ins>
          </w:p>
        </w:tc>
      </w:tr>
      <w:tr w:rsidR="005E51CA" w:rsidRPr="005631AE" w14:paraId="7E5D5EA4" w14:textId="77777777" w:rsidTr="00341344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8A353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285C" w14:textId="5C875464" w:rsidR="005E51CA" w:rsidRPr="005E51CA" w:rsidRDefault="005E51CA" w:rsidP="005E51CA">
            <w:pPr>
              <w:jc w:val="both"/>
            </w:pPr>
            <w:r w:rsidRPr="005E51CA">
              <w:t xml:space="preserve">1. </w:t>
            </w:r>
            <w:ins w:id="10" w:author="Dr. Taba Szabolcs Sándor" w:date="2025-03-21T12:55:00Z" w16du:dateUtc="2025-03-21T11:55:00Z">
              <w:r w:rsidR="00727427">
                <w:t>T</w:t>
              </w:r>
            </w:ins>
            <w:del w:id="11" w:author="Dr. Taba Szabolcs Sándor" w:date="2025-03-21T12:55:00Z" w16du:dateUtc="2025-03-21T11:55:00Z">
              <w:r w:rsidRPr="005E51CA" w:rsidDel="00727427">
                <w:delText>A t</w:delText>
              </w:r>
            </w:del>
            <w:r w:rsidRPr="005E51CA">
              <w:t xml:space="preserve">esztelő </w:t>
            </w:r>
            <w:del w:id="12" w:author="Dr. Taba Szabolcs Sándor" w:date="2025-03-21T12:55:00Z" w16du:dateUtc="2025-03-21T11:55:00Z">
              <w:r w:rsidRPr="005E51CA" w:rsidDel="00727427">
                <w:delText xml:space="preserve">meghívja </w:delText>
              </w:r>
            </w:del>
            <w:ins w:id="13" w:author="Dr. Taba Szabolcs Sándor" w:date="2025-03-21T13:37:00Z" w16du:dateUtc="2025-03-21T12:37:00Z">
              <w:r w:rsidR="00AD66F7">
                <w:t xml:space="preserve">előzetesen </w:t>
              </w:r>
            </w:ins>
            <w:ins w:id="14" w:author="Dr. Taba Szabolcs Sándor" w:date="2025-03-21T13:36:00Z" w16du:dateUtc="2025-03-21T12:36:00Z">
              <w:r w:rsidR="00AD66F7">
                <w:t>megkonstruálja</w:t>
              </w:r>
            </w:ins>
            <w:ins w:id="15" w:author="Dr. Taba Szabolcs Sándor" w:date="2025-03-21T12:55:00Z" w16du:dateUtc="2025-03-21T11:55:00Z">
              <w:r w:rsidR="00727427" w:rsidRPr="005E51CA">
                <w:t xml:space="preserve"> </w:t>
              </w:r>
            </w:ins>
            <w:r w:rsidRPr="005E51CA">
              <w:t>M gombafon</w:t>
            </w:r>
            <w:ins w:id="16" w:author="Dr. Taba Szabolcs Sándor" w:date="2025-03-21T12:55:00Z" w16du:dateUtc="2025-03-21T11:55:00Z">
              <w:r w:rsidR="00727427">
                <w:t>alat</w:t>
              </w:r>
            </w:ins>
            <w:del w:id="17" w:author="Dr. Taba Szabolcs Sándor" w:date="2025-03-21T12:55:00Z" w16du:dateUtc="2025-03-21T11:55:00Z">
              <w:r w:rsidRPr="005E51CA" w:rsidDel="00727427">
                <w:delText>ál</w:delText>
              </w:r>
            </w:del>
            <w:del w:id="18" w:author="Dr. Taba Szabolcs Sándor" w:date="2025-03-21T13:09:00Z" w16du:dateUtc="2025-03-21T12:09:00Z">
              <w:r w:rsidRPr="005E51CA" w:rsidDel="0045654B">
                <w:delText xml:space="preserve"> konstruktorát</w:delText>
              </w:r>
            </w:del>
            <w:del w:id="19" w:author="Dr. Taba Szabolcs Sándor" w:date="2025-03-21T12:55:00Z" w16du:dateUtc="2025-03-21T11:55:00Z">
              <w:r w:rsidRPr="005E51CA" w:rsidDel="00727427">
                <w:delText>,</w:delText>
              </w:r>
              <w:r w:rsidDel="00727427">
                <w:delText xml:space="preserve"> </w:delText>
              </w:r>
              <w:r w:rsidRPr="005E51CA" w:rsidDel="00727427">
                <w:delText>amelyben paraméterként átadja B FertileTectont mint</w:delText>
              </w:r>
              <w:r w:rsidDel="00727427">
                <w:delText xml:space="preserve"> </w:delText>
              </w:r>
              <w:r w:rsidRPr="005E51CA" w:rsidDel="00727427">
                <w:delText>céltektont.</w:delText>
              </w:r>
            </w:del>
            <w:ins w:id="20" w:author="Dr. Taba Szabolcs Sándor" w:date="2025-03-21T12:55:00Z" w16du:dateUtc="2025-03-21T11:55:00Z">
              <w:r w:rsidR="00727427">
                <w:t>.</w:t>
              </w:r>
            </w:ins>
          </w:p>
          <w:p w14:paraId="26B319B9" w14:textId="75D64E25" w:rsidR="005E51CA" w:rsidRPr="005E51CA" w:rsidDel="00727427" w:rsidRDefault="005E51CA" w:rsidP="00727427">
            <w:pPr>
              <w:jc w:val="both"/>
              <w:rPr>
                <w:del w:id="21" w:author="Dr. Taba Szabolcs Sándor" w:date="2025-03-21T12:56:00Z" w16du:dateUtc="2025-03-21T11:56:00Z"/>
              </w:rPr>
            </w:pPr>
            <w:r w:rsidRPr="005E51CA">
              <w:t xml:space="preserve">2. M gombafonál </w:t>
            </w:r>
            <w:ins w:id="22" w:author="Dr. Taba Szabolcs Sándor" w:date="2025-03-21T12:56:00Z" w16du:dateUtc="2025-03-21T11:56:00Z">
              <w:r w:rsidR="00727427">
                <w:t>megvizsgáltatja</w:t>
              </w:r>
            </w:ins>
            <w:del w:id="23" w:author="Dr. Taba Szabolcs Sándor" w:date="2025-03-21T12:56:00Z" w16du:dateUtc="2025-03-21T11:56:00Z">
              <w:r w:rsidRPr="005E51CA" w:rsidDel="00727427">
                <w:delText>meghívja MGE</w:delText>
              </w:r>
              <w:r w:rsidDel="00727427">
                <w:delText xml:space="preserve"> </w:delText>
              </w:r>
              <w:r w:rsidRPr="005E51CA" w:rsidDel="00727427">
                <w:delText>MyceliumGrowthEvaluator konstruktorát.</w:delText>
              </w:r>
            </w:del>
          </w:p>
          <w:p w14:paraId="287DF2CD" w14:textId="5A7F70CC" w:rsidR="005E51CA" w:rsidRPr="005E51CA" w:rsidDel="00727427" w:rsidRDefault="005E51CA" w:rsidP="00727427">
            <w:pPr>
              <w:jc w:val="both"/>
              <w:rPr>
                <w:del w:id="24" w:author="Dr. Taba Szabolcs Sándor" w:date="2025-03-21T12:56:00Z" w16du:dateUtc="2025-03-21T11:56:00Z"/>
              </w:rPr>
            </w:pPr>
            <w:del w:id="25" w:author="Dr. Taba Szabolcs Sándor" w:date="2025-03-21T12:56:00Z" w16du:dateUtc="2025-03-21T11:56:00Z">
              <w:r w:rsidRPr="005E51CA" w:rsidDel="00727427">
                <w:delText>3. M gombafonál meghívja MGE</w:delText>
              </w:r>
              <w:r w:rsidDel="00727427">
                <w:delText xml:space="preserve"> </w:delText>
              </w:r>
              <w:r w:rsidRPr="005E51CA" w:rsidDel="00727427">
                <w:delText>MyceliumGrowthEvaluator visit(b: FertileTecton, m:</w:delText>
              </w:r>
              <w:r w:rsidDel="00727427">
                <w:delText xml:space="preserve"> </w:delText>
              </w:r>
              <w:r w:rsidRPr="005E51CA" w:rsidDel="00727427">
                <w:delText>Mushroom) metódusát.</w:delText>
              </w:r>
            </w:del>
          </w:p>
          <w:p w14:paraId="45FD9C8B" w14:textId="2897C759" w:rsidR="005E51CA" w:rsidRPr="005E51CA" w:rsidDel="00727427" w:rsidRDefault="005E51CA" w:rsidP="00727427">
            <w:pPr>
              <w:jc w:val="both"/>
              <w:rPr>
                <w:del w:id="26" w:author="Dr. Taba Szabolcs Sándor" w:date="2025-03-21T12:56:00Z" w16du:dateUtc="2025-03-21T11:56:00Z"/>
              </w:rPr>
            </w:pPr>
            <w:del w:id="27" w:author="Dr. Taba Szabolcs Sándor" w:date="2025-03-21T12:56:00Z" w16du:dateUtc="2025-03-21T11:56:00Z">
              <w:r w:rsidRPr="005E51CA" w:rsidDel="00727427">
                <w:delText>4. MGE MyceliumGrowthEvaluator meghívja B</w:delText>
              </w:r>
              <w:r w:rsidDel="00727427">
                <w:delText xml:space="preserve"> </w:delText>
              </w:r>
              <w:r w:rsidRPr="005E51CA" w:rsidDel="00727427">
                <w:delText>FertileTectonon az accept(mge, m) metódust.</w:delText>
              </w:r>
            </w:del>
          </w:p>
          <w:p w14:paraId="65BCAD24" w14:textId="5709E9BB" w:rsidR="005E51CA" w:rsidRPr="005E51CA" w:rsidRDefault="005E51CA" w:rsidP="005E51CA">
            <w:pPr>
              <w:jc w:val="both"/>
            </w:pPr>
            <w:del w:id="28" w:author="Dr. Taba Szabolcs Sándor" w:date="2025-03-21T12:56:00Z" w16du:dateUtc="2025-03-21T11:56:00Z">
              <w:r w:rsidRPr="005E51CA" w:rsidDel="00727427">
                <w:delText>5.</w:delText>
              </w:r>
            </w:del>
            <w:r w:rsidRPr="005E51CA">
              <w:t xml:space="preserve"> B </w:t>
            </w:r>
            <w:proofErr w:type="spellStart"/>
            <w:r w:rsidRPr="005E51CA">
              <w:t>FertileTecton</w:t>
            </w:r>
            <w:ins w:id="29" w:author="Dr. Taba Szabolcs Sándor" w:date="2025-03-21T12:56:00Z" w16du:dateUtc="2025-03-21T11:56:00Z">
              <w:r w:rsidR="00727427">
                <w:t>nal</w:t>
              </w:r>
            </w:ins>
            <w:proofErr w:type="spellEnd"/>
            <w:del w:id="30" w:author="Dr. Taba Szabolcs Sándor" w:date="2025-03-21T12:56:00Z" w16du:dateUtc="2025-03-21T11:56:00Z">
              <w:r w:rsidRPr="005E51CA" w:rsidDel="00727427">
                <w:delText xml:space="preserve"> megvizsgálja</w:delText>
              </w:r>
            </w:del>
            <w:r w:rsidRPr="005E51CA">
              <w:t>, hogy hány gombafonál</w:t>
            </w:r>
            <w:r>
              <w:t xml:space="preserve"> </w:t>
            </w:r>
            <w:r w:rsidRPr="005E51CA">
              <w:t>lehet rajta</w:t>
            </w:r>
            <w:del w:id="31" w:author="Dr. Taba Szabolcs Sándor" w:date="2025-03-21T12:56:00Z" w16du:dateUtc="2025-03-21T11:56:00Z">
              <w:r w:rsidRPr="005E51CA" w:rsidDel="00727427">
                <w:delText xml:space="preserve"> (myceliaCapacity: int)</w:delText>
              </w:r>
            </w:del>
            <w:r w:rsidRPr="005E51CA">
              <w:t>, és azt az eredményt</w:t>
            </w:r>
            <w:r>
              <w:t xml:space="preserve"> </w:t>
            </w:r>
            <w:r w:rsidRPr="005E51CA">
              <w:t>kapja, hogy 1.</w:t>
            </w:r>
          </w:p>
          <w:p w14:paraId="66E9D825" w14:textId="55EFE3D0" w:rsidR="005E51CA" w:rsidRPr="005E51CA" w:rsidRDefault="00CF10C2" w:rsidP="005E51CA">
            <w:pPr>
              <w:jc w:val="both"/>
            </w:pPr>
            <w:ins w:id="32" w:author="Dr. Taba Szabolcs Sándor" w:date="2025-03-21T13:01:00Z" w16du:dateUtc="2025-03-21T12:01:00Z">
              <w:r>
                <w:t>3</w:t>
              </w:r>
            </w:ins>
            <w:del w:id="33" w:author="Dr. Taba Szabolcs Sándor" w:date="2025-03-21T13:01:00Z" w16du:dateUtc="2025-03-21T12:01:00Z">
              <w:r w:rsidR="005E51CA" w:rsidRPr="005E51CA" w:rsidDel="00CF10C2">
                <w:delText>6</w:delText>
              </w:r>
            </w:del>
            <w:r w:rsidR="005E51CA" w:rsidRPr="005E51CA">
              <w:t xml:space="preserve">. </w:t>
            </w:r>
            <w:ins w:id="34" w:author="Dr. Taba Szabolcs Sándor" w:date="2025-03-21T12:57:00Z" w16du:dateUtc="2025-03-21T11:57:00Z">
              <w:r w:rsidR="00727427" w:rsidRPr="005E51CA">
                <w:t xml:space="preserve">M gombafonál </w:t>
              </w:r>
              <w:r w:rsidR="00727427">
                <w:t xml:space="preserve">megvizsgáltatja </w:t>
              </w:r>
            </w:ins>
            <w:r w:rsidR="005E51CA" w:rsidRPr="005E51CA">
              <w:t xml:space="preserve">B </w:t>
            </w:r>
            <w:proofErr w:type="spellStart"/>
            <w:r w:rsidR="005E51CA" w:rsidRPr="005E51CA">
              <w:t>FertileTecton</w:t>
            </w:r>
            <w:ins w:id="35" w:author="Dr. Taba Szabolcs Sándor" w:date="2025-03-21T12:57:00Z" w16du:dateUtc="2025-03-21T11:57:00Z">
              <w:r w:rsidR="00727427">
                <w:t>nal</w:t>
              </w:r>
            </w:ins>
            <w:proofErr w:type="spellEnd"/>
            <w:del w:id="36" w:author="Dr. Taba Szabolcs Sándor" w:date="2025-03-21T12:57:00Z" w16du:dateUtc="2025-03-21T11:57:00Z">
              <w:r w:rsidR="005E51CA" w:rsidRPr="005E51CA" w:rsidDel="00727427">
                <w:delText xml:space="preserve"> megvizsgálja</w:delText>
              </w:r>
            </w:del>
            <w:r w:rsidR="005E51CA" w:rsidRPr="005E51CA">
              <w:t>, hogy hány gombafonál</w:t>
            </w:r>
            <w:r w:rsidR="005E51CA">
              <w:t xml:space="preserve"> </w:t>
            </w:r>
            <w:r w:rsidR="005E51CA" w:rsidRPr="005E51CA">
              <w:t>van rajta, és azt az eredményt kapja, hogy 0.</w:t>
            </w:r>
          </w:p>
          <w:p w14:paraId="63EBB8F4" w14:textId="2C7F5B99" w:rsidR="005E51CA" w:rsidRPr="005E51CA" w:rsidDel="00727427" w:rsidRDefault="00CF10C2" w:rsidP="00727427">
            <w:pPr>
              <w:jc w:val="both"/>
              <w:rPr>
                <w:del w:id="37" w:author="Dr. Taba Szabolcs Sándor" w:date="2025-03-21T12:58:00Z" w16du:dateUtc="2025-03-21T11:58:00Z"/>
              </w:rPr>
            </w:pPr>
            <w:ins w:id="38" w:author="Dr. Taba Szabolcs Sándor" w:date="2025-03-21T13:01:00Z" w16du:dateUtc="2025-03-21T12:01:00Z">
              <w:r>
                <w:t>4</w:t>
              </w:r>
            </w:ins>
            <w:del w:id="39" w:author="Dr. Taba Szabolcs Sándor" w:date="2025-03-21T13:01:00Z" w16du:dateUtc="2025-03-21T12:01:00Z">
              <w:r w:rsidR="005E51CA" w:rsidRPr="005E51CA" w:rsidDel="00CF10C2">
                <w:delText>7</w:delText>
              </w:r>
            </w:del>
            <w:r w:rsidR="005E51CA" w:rsidRPr="005E51CA">
              <w:t xml:space="preserve">. B FertileTecton </w:t>
            </w:r>
            <w:ins w:id="40" w:author="Dr. Taba Szabolcs Sándor" w:date="2025-03-21T12:57:00Z" w16du:dateUtc="2025-03-21T11:57:00Z">
              <w:r w:rsidR="00727427">
                <w:t>vizsgálatának eredményeképpen</w:t>
              </w:r>
            </w:ins>
            <w:ins w:id="41" w:author="Dr. Taba Szabolcs Sándor" w:date="2025-03-21T12:59:00Z" w16du:dateUtc="2025-03-21T11:59:00Z">
              <w:r w:rsidR="00727427">
                <w:t xml:space="preserve"> –</w:t>
              </w:r>
            </w:ins>
            <w:ins w:id="42" w:author="Dr. Taba Szabolcs Sándor" w:date="2025-03-21T12:57:00Z" w16du:dateUtc="2025-03-21T11:57:00Z">
              <w:r w:rsidR="00727427">
                <w:t xml:space="preserve"> </w:t>
              </w:r>
            </w:ins>
            <w:ins w:id="43" w:author="Dr. Taba Szabolcs Sándor" w:date="2025-03-21T12:59:00Z" w16du:dateUtc="2025-03-21T11:59:00Z">
              <w:r w:rsidR="00727427">
                <w:t xml:space="preserve">a </w:t>
              </w:r>
            </w:ins>
            <w:ins w:id="44" w:author="Dr. Taba Szabolcs Sándor" w:date="2025-03-21T13:17:00Z" w16du:dateUtc="2025-03-21T12:17:00Z">
              <w:r w:rsidR="001B05C0">
                <w:t>rajta</w:t>
              </w:r>
            </w:ins>
            <w:ins w:id="45" w:author="Dr. Taba Szabolcs Sándor" w:date="2025-03-21T12:59:00Z" w16du:dateUtc="2025-03-21T11:59:00Z">
              <w:r w:rsidR="00727427">
                <w:t xml:space="preserve"> található spórák számának megfelelő sebességgel</w:t>
              </w:r>
              <w:r w:rsidR="00727427">
                <w:t xml:space="preserve"> – </w:t>
              </w:r>
            </w:ins>
            <w:del w:id="46" w:author="Dr. Taba Szabolcs Sándor" w:date="2025-03-21T12:57:00Z" w16du:dateUtc="2025-03-21T11:57:00Z">
              <w:r w:rsidR="005E51CA" w:rsidRPr="005E51CA" w:rsidDel="00727427">
                <w:delText xml:space="preserve">meghívja </w:delText>
              </w:r>
            </w:del>
            <w:r w:rsidR="005E51CA" w:rsidRPr="005E51CA">
              <w:t>M Mycelium</w:t>
            </w:r>
            <w:r w:rsidR="005E51CA">
              <w:t xml:space="preserve"> </w:t>
            </w:r>
            <w:ins w:id="47" w:author="Dr. Taba Szabolcs Sándor" w:date="2025-03-21T13:37:00Z" w16du:dateUtc="2025-03-21T12:37:00Z">
              <w:r w:rsidR="00AD66F7">
                <w:lastRenderedPageBreak/>
                <w:t xml:space="preserve">véglegesen </w:t>
              </w:r>
            </w:ins>
            <w:ins w:id="48" w:author="Dr. Taba Szabolcs Sándor" w:date="2025-03-21T12:57:00Z" w16du:dateUtc="2025-03-21T11:57:00Z">
              <w:r w:rsidR="00727427">
                <w:t>lé</w:t>
              </w:r>
            </w:ins>
            <w:ins w:id="49" w:author="Dr. Taba Szabolcs Sándor" w:date="2025-03-21T12:58:00Z" w16du:dateUtc="2025-03-21T11:58:00Z">
              <w:r w:rsidR="00727427">
                <w:t>trejön</w:t>
              </w:r>
            </w:ins>
            <w:ins w:id="50" w:author="Dr. Taba Szabolcs Sándor" w:date="2025-03-21T12:59:00Z" w16du:dateUtc="2025-03-21T11:59:00Z">
              <w:r w:rsidR="00727427">
                <w:t>.</w:t>
              </w:r>
            </w:ins>
            <w:ins w:id="51" w:author="Dr. Taba Szabolcs Sándor" w:date="2025-03-21T12:58:00Z" w16du:dateUtc="2025-03-21T11:58:00Z">
              <w:r w:rsidR="00727427">
                <w:t xml:space="preserve"> </w:t>
              </w:r>
            </w:ins>
            <w:del w:id="52" w:author="Dr. Taba Szabolcs Sándor" w:date="2025-03-21T12:58:00Z" w16du:dateUtc="2025-03-21T11:58:00Z">
              <w:r w:rsidR="005E51CA" w:rsidRPr="005E51CA" w:rsidDel="00727427">
                <w:delText>grow(sporeCount: int) metódusát. Paraméterben átadja</w:delText>
              </w:r>
              <w:r w:rsidR="005E51CA" w:rsidDel="00727427">
                <w:delText xml:space="preserve"> </w:delText>
              </w:r>
              <w:r w:rsidR="005E51CA" w:rsidRPr="005E51CA" w:rsidDel="00727427">
                <w:delText>a rajta lévő spórák számát, amelynek megfelelő</w:delText>
              </w:r>
              <w:r w:rsidR="005E51CA" w:rsidDel="00727427">
                <w:delText xml:space="preserve"> </w:delText>
              </w:r>
              <w:r w:rsidR="005E51CA" w:rsidRPr="005E51CA" w:rsidDel="00727427">
                <w:delText>sebességgel a gombafonál nőni fog.</w:delText>
              </w:r>
            </w:del>
          </w:p>
          <w:p w14:paraId="134CA4DD" w14:textId="3A6DDB18" w:rsidR="005E51CA" w:rsidRPr="005E51CA" w:rsidRDefault="005E51CA" w:rsidP="00727427">
            <w:pPr>
              <w:jc w:val="both"/>
            </w:pPr>
            <w:del w:id="53" w:author="Dr. Taba Szabolcs Sándor" w:date="2025-03-21T12:58:00Z" w16du:dateUtc="2025-03-21T11:58:00Z">
              <w:r w:rsidDel="00727427">
                <w:delText>8</w:delText>
              </w:r>
              <w:r w:rsidRPr="005E51CA" w:rsidDel="00727427">
                <w:delText>. Meghívódik MGE destruktora.</w:delText>
              </w:r>
            </w:del>
          </w:p>
        </w:tc>
      </w:tr>
      <w:tr w:rsidR="005E51CA" w:rsidRPr="005631AE" w14:paraId="71C415F0" w14:textId="77777777" w:rsidTr="00341344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DBAF" w14:textId="4DA6A0DB" w:rsidR="005E51CA" w:rsidRPr="00D01C5A" w:rsidRDefault="005E51CA" w:rsidP="00D01C5A">
            <w:pPr>
              <w:rPr>
                <w:b/>
                <w:bCs/>
              </w:rPr>
              <w:pPrChange w:id="54" w:author="Dr. Taba Szabolcs Sándor" w:date="2025-03-21T13:20:00Z" w16du:dateUtc="2025-03-21T12:20:00Z">
                <w:pPr>
                  <w:jc w:val="both"/>
                </w:pPr>
              </w:pPrChange>
            </w:pPr>
            <w:r w:rsidRPr="005E51CA">
              <w:rPr>
                <w:b/>
                <w:bCs/>
              </w:rPr>
              <w:lastRenderedPageBreak/>
              <w:t>Kimenet</w:t>
            </w:r>
            <w:ins w:id="55" w:author="Dr. Taba Szabolcs Sándor" w:date="2025-03-21T13:19:00Z" w16du:dateUtc="2025-03-21T12:19:00Z">
              <w:r w:rsidR="00D01C5A">
                <w:rPr>
                  <w:b/>
                  <w:bCs/>
                </w:rPr>
                <w:t xml:space="preserve"> (a</w:t>
              </w:r>
              <w:r w:rsidR="00D01C5A" w:rsidRPr="00D01C5A">
                <w:rPr>
                  <w:b/>
                  <w:bCs/>
                </w:rPr>
                <w:t xml:space="preserve"> </w:t>
              </w:r>
              <w:proofErr w:type="spellStart"/>
              <w:r w:rsidR="00D01C5A" w:rsidRPr="00D01C5A">
                <w:rPr>
                  <w:b/>
                  <w:bCs/>
                </w:rPr>
                <w:t>szkeleton</w:t>
              </w:r>
              <w:proofErr w:type="spellEnd"/>
              <w:r w:rsidR="00D01C5A" w:rsidRPr="00D01C5A">
                <w:rPr>
                  <w:b/>
                  <w:bCs/>
                </w:rPr>
                <w:t xml:space="preserve"> kezelői felületének terve, dialógusok</w:t>
              </w:r>
              <w:r w:rsidR="00D01C5A">
                <w:rPr>
                  <w:b/>
                  <w:bCs/>
                </w:rPr>
                <w:t>)</w:t>
              </w:r>
            </w:ins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232FB" w14:textId="77777777" w:rsidR="005E51CA" w:rsidRPr="005E51CA" w:rsidRDefault="005E51CA" w:rsidP="005E51CA">
            <w:pPr>
              <w:jc w:val="both"/>
            </w:pPr>
            <w:r w:rsidRPr="005E51CA">
              <w:t>Tesztelő</w:t>
            </w:r>
          </w:p>
          <w:p w14:paraId="6B5A98DA" w14:textId="68B04F65" w:rsidR="005E51CA" w:rsidRPr="005E51CA" w:rsidRDefault="005E51CA" w:rsidP="005E51CA">
            <w:pPr>
              <w:ind w:left="361"/>
              <w:jc w:val="both"/>
            </w:pPr>
            <w:r w:rsidRPr="005E51CA">
              <w:t>=</w:t>
            </w:r>
            <w:ins w:id="56" w:author="Dr. Taba Szabolcs Sándor" w:date="2025-03-21T13:14:00Z" w16du:dateUtc="2025-03-21T12:14:00Z">
              <w:r w:rsidR="006E2E2E">
                <w:t xml:space="preserve"> </w:t>
              </w:r>
            </w:ins>
            <w:proofErr w:type="spellStart"/>
            <w:r w:rsidRPr="005E51CA">
              <w:t>Create</w:t>
            </w:r>
            <w:proofErr w:type="spellEnd"/>
            <w:r w:rsidRPr="005E51CA">
              <w:t>(B)</w:t>
            </w:r>
            <w:ins w:id="57" w:author="Dr. Taba Szabolcs Sándor" w:date="2025-03-21T13:14:00Z" w16du:dateUtc="2025-03-21T12:14:00Z">
              <w:r w:rsidR="009505A4">
                <w:t xml:space="preserve"> </w:t>
              </w:r>
            </w:ins>
            <w:r w:rsidRPr="005E51CA">
              <w:t>=&gt; m: Mycelium</w:t>
            </w:r>
          </w:p>
          <w:p w14:paraId="0DA6E2F4" w14:textId="77777777" w:rsidR="005E51CA" w:rsidRPr="005E51CA" w:rsidRDefault="005E51CA" w:rsidP="005E51CA">
            <w:pPr>
              <w:jc w:val="both"/>
            </w:pPr>
            <w:r w:rsidRPr="005E51CA">
              <w:t>m: Mycelium</w:t>
            </w:r>
          </w:p>
          <w:p w14:paraId="565D5294" w14:textId="09783193" w:rsidR="005E51CA" w:rsidRPr="005E51CA" w:rsidRDefault="005E51CA" w:rsidP="005E51CA">
            <w:pPr>
              <w:ind w:left="361"/>
              <w:jc w:val="both"/>
            </w:pPr>
            <w:r w:rsidRPr="005E51CA">
              <w:t>=</w:t>
            </w:r>
            <w:ins w:id="58" w:author="Dr. Taba Szabolcs Sándor" w:date="2025-03-21T13:14:00Z" w16du:dateUtc="2025-03-21T12:14:00Z">
              <w:r w:rsidR="006E2E2E">
                <w:t xml:space="preserve"> </w:t>
              </w:r>
            </w:ins>
            <w:proofErr w:type="spellStart"/>
            <w:r w:rsidRPr="005E51CA">
              <w:t>Create</w:t>
            </w:r>
            <w:proofErr w:type="spellEnd"/>
            <w:r w:rsidRPr="005E51CA">
              <w:t>(m)</w:t>
            </w:r>
            <w:ins w:id="59" w:author="Dr. Taba Szabolcs Sándor" w:date="2025-03-21T13:14:00Z" w16du:dateUtc="2025-03-21T12:14:00Z">
              <w:r w:rsidR="009505A4">
                <w:t xml:space="preserve"> </w:t>
              </w:r>
            </w:ins>
            <w:r w:rsidRPr="005E51CA">
              <w:t xml:space="preserve">=&gt; </w:t>
            </w:r>
            <w:proofErr w:type="spellStart"/>
            <w:r w:rsidRPr="005E51CA">
              <w:t>mge</w:t>
            </w:r>
            <w:proofErr w:type="spellEnd"/>
            <w:r w:rsidRPr="005E51CA">
              <w:t xml:space="preserve">: </w:t>
            </w:r>
            <w:proofErr w:type="spellStart"/>
            <w:r w:rsidRPr="005E51CA">
              <w:t>MyceliumGrowthEvaluator</w:t>
            </w:r>
            <w:proofErr w:type="spellEnd"/>
          </w:p>
          <w:p w14:paraId="5535CA7C" w14:textId="4A490546" w:rsidR="005E51CA" w:rsidRPr="005E51CA" w:rsidRDefault="005E51CA" w:rsidP="005E51CA">
            <w:pPr>
              <w:ind w:left="361"/>
              <w:jc w:val="both"/>
            </w:pPr>
            <w:r w:rsidRPr="005E51CA">
              <w:t>=</w:t>
            </w:r>
            <w:ins w:id="60" w:author="Dr. Taba Szabolcs Sándor" w:date="2025-03-21T13:14:00Z" w16du:dateUtc="2025-03-21T12:14:00Z">
              <w:r w:rsidR="006E2E2E">
                <w:t xml:space="preserve"> </w:t>
              </w:r>
            </w:ins>
            <w:proofErr w:type="spellStart"/>
            <w:r w:rsidRPr="005E51CA">
              <w:t>visit</w:t>
            </w:r>
            <w:proofErr w:type="spellEnd"/>
            <w:r w:rsidRPr="005E51CA">
              <w:t>(B)</w:t>
            </w:r>
            <w:ins w:id="61" w:author="Dr. Taba Szabolcs Sándor" w:date="2025-03-21T13:14:00Z" w16du:dateUtc="2025-03-21T12:14:00Z">
              <w:r w:rsidR="009505A4">
                <w:t xml:space="preserve"> </w:t>
              </w:r>
            </w:ins>
            <w:r w:rsidRPr="005E51CA">
              <w:t xml:space="preserve">=&gt; </w:t>
            </w:r>
            <w:proofErr w:type="spellStart"/>
            <w:r w:rsidRPr="005E51CA">
              <w:t>mge</w:t>
            </w:r>
            <w:proofErr w:type="spellEnd"/>
          </w:p>
          <w:p w14:paraId="0BA5E545" w14:textId="77777777" w:rsidR="005E51CA" w:rsidRPr="005E51CA" w:rsidRDefault="005E51CA" w:rsidP="005E51CA">
            <w:pPr>
              <w:jc w:val="both"/>
            </w:pPr>
            <w:proofErr w:type="spellStart"/>
            <w:r w:rsidRPr="005E51CA">
              <w:t>mge</w:t>
            </w:r>
            <w:proofErr w:type="spellEnd"/>
            <w:r w:rsidRPr="005E51CA">
              <w:t xml:space="preserve">: </w:t>
            </w:r>
            <w:proofErr w:type="spellStart"/>
            <w:r w:rsidRPr="005E51CA">
              <w:t>MyceliumGrowthEvaluator</w:t>
            </w:r>
            <w:proofErr w:type="spellEnd"/>
          </w:p>
          <w:p w14:paraId="765942F5" w14:textId="77CE109A" w:rsidR="005E51CA" w:rsidRPr="005E51CA" w:rsidRDefault="005E51CA" w:rsidP="005E51CA">
            <w:pPr>
              <w:ind w:left="361"/>
              <w:jc w:val="both"/>
            </w:pPr>
            <w:r w:rsidRPr="005E51CA">
              <w:t>=</w:t>
            </w:r>
            <w:ins w:id="62" w:author="Dr. Taba Szabolcs Sándor" w:date="2025-03-21T13:14:00Z" w16du:dateUtc="2025-03-21T12:14:00Z">
              <w:r w:rsidR="006E2E2E">
                <w:t xml:space="preserve"> </w:t>
              </w:r>
            </w:ins>
            <w:proofErr w:type="spellStart"/>
            <w:proofErr w:type="gramStart"/>
            <w:r w:rsidRPr="005E51CA">
              <w:t>accept</w:t>
            </w:r>
            <w:proofErr w:type="spellEnd"/>
            <w:r w:rsidRPr="005E51CA">
              <w:t>(</w:t>
            </w:r>
            <w:proofErr w:type="spellStart"/>
            <w:proofErr w:type="gramEnd"/>
            <w:r w:rsidRPr="005E51CA">
              <w:t>mge</w:t>
            </w:r>
            <w:proofErr w:type="spellEnd"/>
            <w:r w:rsidRPr="005E51CA">
              <w:t xml:space="preserve">, </w:t>
            </w:r>
            <w:proofErr w:type="spellStart"/>
            <w:r w:rsidRPr="005E51CA">
              <w:t>mb</w:t>
            </w:r>
            <w:proofErr w:type="spellEnd"/>
            <w:r w:rsidRPr="005E51CA">
              <w:t>)</w:t>
            </w:r>
            <w:ins w:id="63" w:author="Dr. Taba Szabolcs Sándor" w:date="2025-03-21T13:14:00Z" w16du:dateUtc="2025-03-21T12:14:00Z">
              <w:r w:rsidR="006E2E2E">
                <w:t xml:space="preserve"> </w:t>
              </w:r>
            </w:ins>
            <w:r w:rsidRPr="005E51CA">
              <w:t>=&gt; B: FertileTecton</w:t>
            </w:r>
          </w:p>
          <w:p w14:paraId="596AA85D" w14:textId="77777777" w:rsidR="005E51CA" w:rsidRPr="005E51CA" w:rsidRDefault="005E51CA" w:rsidP="005E51CA">
            <w:pPr>
              <w:jc w:val="both"/>
            </w:pPr>
            <w:r w:rsidRPr="005E51CA">
              <w:t>B: FertileTecton</w:t>
            </w:r>
          </w:p>
          <w:p w14:paraId="6BC9DF42" w14:textId="5AFF00C3" w:rsidR="005E51CA" w:rsidRPr="005E51CA" w:rsidRDefault="005E51CA" w:rsidP="005E51CA">
            <w:pPr>
              <w:ind w:left="361"/>
              <w:jc w:val="both"/>
            </w:pPr>
            <w:r w:rsidRPr="005E51CA">
              <w:t>=</w:t>
            </w:r>
            <w:ins w:id="64" w:author="Dr. Taba Szabolcs Sándor" w:date="2025-03-21T13:14:00Z" w16du:dateUtc="2025-03-21T12:14:00Z">
              <w:r w:rsidR="006E2E2E">
                <w:t xml:space="preserve"> </w:t>
              </w:r>
            </w:ins>
            <w:proofErr w:type="spellStart"/>
            <w:proofErr w:type="gramStart"/>
            <w:r w:rsidRPr="005E51CA">
              <w:t>size</w:t>
            </w:r>
            <w:proofErr w:type="spellEnd"/>
            <w:r w:rsidRPr="005E51CA">
              <w:t>(</w:t>
            </w:r>
            <w:proofErr w:type="gramEnd"/>
            <w:r w:rsidRPr="005E51CA">
              <w:t>)</w:t>
            </w:r>
            <w:ins w:id="65" w:author="Dr. Taba Szabolcs Sándor" w:date="2025-03-21T13:14:00Z" w16du:dateUtc="2025-03-21T12:14:00Z">
              <w:r w:rsidR="006E2E2E">
                <w:t xml:space="preserve"> </w:t>
              </w:r>
            </w:ins>
            <w:r w:rsidRPr="005E51CA">
              <w:t xml:space="preserve">=&gt; </w:t>
            </w:r>
            <w:proofErr w:type="spellStart"/>
            <w:r w:rsidRPr="005E51CA">
              <w:t>TectonSpores</w:t>
            </w:r>
            <w:proofErr w:type="spellEnd"/>
            <w:r w:rsidRPr="005E51CA">
              <w:t xml:space="preserve"> &lt;=</w:t>
            </w:r>
            <w:ins w:id="66" w:author="Dr. Taba Szabolcs Sándor" w:date="2025-03-21T13:14:00Z" w16du:dateUtc="2025-03-21T12:14:00Z">
              <w:r w:rsidR="006E2E2E">
                <w:t xml:space="preserve"> </w:t>
              </w:r>
            </w:ins>
            <w:proofErr w:type="spellStart"/>
            <w:r w:rsidRPr="005E51CA">
              <w:t>sporeCount</w:t>
            </w:r>
            <w:proofErr w:type="spellEnd"/>
            <w:ins w:id="67" w:author="Dr. Taba Szabolcs Sándor" w:date="2025-03-21T13:14:00Z" w16du:dateUtc="2025-03-21T12:14:00Z">
              <w:r w:rsidR="006E2E2E">
                <w:t xml:space="preserve"> </w:t>
              </w:r>
            </w:ins>
            <w:r w:rsidRPr="005E51CA">
              <w:t xml:space="preserve">= </w:t>
            </w:r>
            <w:proofErr w:type="spellStart"/>
            <w:r w:rsidRPr="005E51CA">
              <w:t>TectonSpores</w:t>
            </w:r>
            <w:proofErr w:type="spellEnd"/>
          </w:p>
          <w:p w14:paraId="3A86E143" w14:textId="447C5E21" w:rsidR="005E51CA" w:rsidRPr="005E51CA" w:rsidRDefault="005E51CA" w:rsidP="003C53A8">
            <w:pPr>
              <w:jc w:val="both"/>
            </w:pPr>
            <w:r w:rsidRPr="005E51CA">
              <w:t>=</w:t>
            </w:r>
            <w:proofErr w:type="spellStart"/>
            <w:r w:rsidRPr="005E51CA">
              <w:t>grow</w:t>
            </w:r>
            <w:proofErr w:type="spellEnd"/>
            <w:r w:rsidRPr="005E51CA">
              <w:t>(</w:t>
            </w:r>
            <w:proofErr w:type="spellStart"/>
            <w:r w:rsidRPr="005E51CA">
              <w:t>sporeCount</w:t>
            </w:r>
            <w:proofErr w:type="spellEnd"/>
            <w:r w:rsidRPr="005E51CA">
              <w:t>)</w:t>
            </w:r>
            <w:ins w:id="68" w:author="Dr. Taba Szabolcs Sándor" w:date="2025-03-21T13:14:00Z" w16du:dateUtc="2025-03-21T12:14:00Z">
              <w:r w:rsidR="006E2E2E">
                <w:t xml:space="preserve"> </w:t>
              </w:r>
            </w:ins>
            <w:r w:rsidRPr="005E51CA">
              <w:t>=&gt; m: Mycelium</w:t>
            </w:r>
          </w:p>
          <w:p w14:paraId="637C8B99" w14:textId="77777777" w:rsidR="005E51CA" w:rsidRPr="005E51CA" w:rsidRDefault="005E51CA" w:rsidP="005E51CA">
            <w:pPr>
              <w:jc w:val="both"/>
            </w:pPr>
            <w:proofErr w:type="spellStart"/>
            <w:proofErr w:type="gramStart"/>
            <w:r w:rsidRPr="005E51CA">
              <w:t>mge:MyceliumGrowthEvaluator</w:t>
            </w:r>
            <w:proofErr w:type="spellEnd"/>
            <w:proofErr w:type="gramEnd"/>
          </w:p>
          <w:p w14:paraId="10719DEC" w14:textId="3C0458A1" w:rsidR="005E51CA" w:rsidRPr="005E51CA" w:rsidRDefault="005E51CA" w:rsidP="005E51CA">
            <w:pPr>
              <w:ind w:left="361"/>
              <w:jc w:val="both"/>
            </w:pPr>
            <w:r w:rsidRPr="005E51CA">
              <w:t>~</w:t>
            </w:r>
            <w:proofErr w:type="spellStart"/>
            <w:r w:rsidRPr="005E51CA">
              <w:t>finalize</w:t>
            </w:r>
            <w:proofErr w:type="spellEnd"/>
          </w:p>
        </w:tc>
      </w:tr>
    </w:tbl>
    <w:p w14:paraId="059E6B3D" w14:textId="77777777" w:rsidR="005E51CA" w:rsidRDefault="005E51CA" w:rsidP="005E51CA">
      <w:pPr>
        <w:pStyle w:val="magyarazat"/>
        <w:rPr>
          <w:color w:val="auto"/>
        </w:rPr>
      </w:pPr>
    </w:p>
    <w:p w14:paraId="23E04514" w14:textId="77777777" w:rsidR="003C53A8" w:rsidRDefault="003C53A8" w:rsidP="005E51CA">
      <w:pPr>
        <w:pStyle w:val="magyarazat"/>
        <w:rPr>
          <w:color w:val="auto"/>
        </w:rPr>
      </w:pPr>
    </w:p>
    <w:p w14:paraId="2B6A3B0A" w14:textId="4B25B0B2" w:rsidR="003C53A8" w:rsidRPr="005E51CA" w:rsidRDefault="003C53A8" w:rsidP="003C53A8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2</w:t>
      </w: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. </w:t>
      </w:r>
      <w:r w:rsidRPr="003C53A8">
        <w:rPr>
          <w:rFonts w:ascii="Times New Roman" w:hAnsi="Times New Roman" w:cs="Times New Roman"/>
          <w:caps/>
          <w:sz w:val="24"/>
          <w:szCs w:val="24"/>
        </w:rPr>
        <w:t>Gombafonál növesztés „Fertile” típusú tektonra, amin már van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C53A8" w:rsidRPr="005631AE" w14:paraId="3A9E016F" w14:textId="77777777" w:rsidTr="0049402C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8492AA8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9F65815" w14:textId="455D181F" w:rsidR="003C53A8" w:rsidRPr="005631AE" w:rsidRDefault="003C53A8" w:rsidP="003C53A8">
            <w:pPr>
              <w:jc w:val="both"/>
            </w:pPr>
            <w:r w:rsidRPr="003C53A8">
              <w:t>Gombafonál növesztés „</w:t>
            </w:r>
            <w:proofErr w:type="spellStart"/>
            <w:r w:rsidRPr="003C53A8">
              <w:t>Fertile</w:t>
            </w:r>
            <w:proofErr w:type="spellEnd"/>
            <w:r w:rsidRPr="003C53A8">
              <w:t>” típusú tektonra, amin már</w:t>
            </w:r>
            <w:r>
              <w:t xml:space="preserve"> </w:t>
            </w:r>
            <w:r w:rsidRPr="003C53A8">
              <w:t>van gombafonál</w:t>
            </w:r>
          </w:p>
        </w:tc>
      </w:tr>
      <w:tr w:rsidR="003C53A8" w:rsidRPr="005631AE" w14:paraId="33267BEA" w14:textId="77777777" w:rsidTr="0049402C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D710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758D" w14:textId="35ADD391" w:rsidR="003C53A8" w:rsidRPr="005631AE" w:rsidRDefault="003C53A8" w:rsidP="003C53A8">
            <w:pPr>
              <w:jc w:val="both"/>
            </w:pPr>
            <w:r w:rsidRPr="003C53A8">
              <w:t>Az a játékutasítás érkezik, hogy M gombafonál növekedjen a</w:t>
            </w:r>
            <w:r>
              <w:t xml:space="preserve"> </w:t>
            </w:r>
            <w:r w:rsidRPr="003C53A8">
              <w:t xml:space="preserve">szomszédos B </w:t>
            </w:r>
            <w:proofErr w:type="spellStart"/>
            <w:r w:rsidRPr="003C53A8">
              <w:t>FertileTectonra</w:t>
            </w:r>
            <w:proofErr w:type="spellEnd"/>
            <w:r w:rsidRPr="003C53A8">
              <w:t>, amely nem</w:t>
            </w:r>
            <w:r>
              <w:t xml:space="preserve"> </w:t>
            </w:r>
            <w:r w:rsidRPr="003C53A8">
              <w:t>MultiLayeredTecton és nem AridTecton, és amelyen már van</w:t>
            </w:r>
            <w:r>
              <w:t xml:space="preserve"> </w:t>
            </w:r>
            <w:r w:rsidRPr="003C53A8">
              <w:t>gombafonál.</w:t>
            </w:r>
          </w:p>
        </w:tc>
      </w:tr>
      <w:tr w:rsidR="003C53A8" w:rsidRPr="005631AE" w14:paraId="61718781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83BE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F1A7" w14:textId="77777777" w:rsidR="003C53A8" w:rsidRPr="005631AE" w:rsidRDefault="003C53A8" w:rsidP="0049402C">
            <w:pPr>
              <w:jc w:val="both"/>
            </w:pPr>
            <w:r w:rsidRPr="005631AE">
              <w:t>Tesztelő</w:t>
            </w:r>
          </w:p>
        </w:tc>
      </w:tr>
      <w:tr w:rsidR="003C53A8" w:rsidRPr="005631AE" w14:paraId="0A157949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8592C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C9BF" w14:textId="7CFBCA60" w:rsidR="003C53A8" w:rsidRPr="005631AE" w:rsidRDefault="003C53A8" w:rsidP="003C53A8">
            <w:pPr>
              <w:jc w:val="both"/>
            </w:pPr>
            <w:r w:rsidRPr="003C53A8">
              <w:t xml:space="preserve">M gombafonál A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található. A szomszédos B</w:t>
            </w:r>
            <w:r>
              <w:t xml:space="preserve">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van gombafonál.</w:t>
            </w:r>
          </w:p>
        </w:tc>
      </w:tr>
      <w:tr w:rsidR="003C53A8" w:rsidRPr="005631AE" w14:paraId="3B57556D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9146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2DA2" w14:textId="40ADC042" w:rsidR="003C53A8" w:rsidRPr="005631AE" w:rsidRDefault="003C53A8" w:rsidP="003C53A8">
            <w:pPr>
              <w:jc w:val="both"/>
            </w:pPr>
            <w:proofErr w:type="spellStart"/>
            <w:r w:rsidRPr="003C53A8">
              <w:t>Meghívódik</w:t>
            </w:r>
            <w:proofErr w:type="spellEnd"/>
            <w:r w:rsidRPr="003C53A8">
              <w:t xml:space="preserve"> M gombafonál konstruktora, amelyben</w:t>
            </w:r>
            <w:r>
              <w:t xml:space="preserve"> </w:t>
            </w:r>
            <w:r w:rsidRPr="003C53A8">
              <w:t>paraméterként átadódik B FertileTecton.</w:t>
            </w:r>
          </w:p>
        </w:tc>
      </w:tr>
      <w:tr w:rsidR="003C53A8" w:rsidRPr="005631AE" w14:paraId="34A409FE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0B9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A0A1" w14:textId="1776010F" w:rsidR="003C53A8" w:rsidRPr="005631AE" w:rsidRDefault="003C53A8" w:rsidP="0049402C">
            <w:pPr>
              <w:jc w:val="both"/>
              <w:rPr>
                <w:highlight w:val="yellow"/>
              </w:rPr>
            </w:pPr>
            <w:r w:rsidRPr="003C53A8">
              <w:t>5.4.2</w:t>
            </w:r>
          </w:p>
        </w:tc>
      </w:tr>
      <w:tr w:rsidR="003C53A8" w:rsidRPr="005631AE" w14:paraId="61A2F2BC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0366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F11E" w14:textId="65F97E4D" w:rsidR="003C53A8" w:rsidRPr="003C53A8" w:rsidRDefault="003C53A8" w:rsidP="003C53A8">
            <w:pPr>
              <w:jc w:val="both"/>
            </w:pPr>
            <w:r w:rsidRPr="003C53A8">
              <w:t>1. A tesztelő meghívja M gombafonál konstruktorát,</w:t>
            </w:r>
            <w:r>
              <w:t xml:space="preserve"> </w:t>
            </w:r>
            <w:r w:rsidRPr="003C53A8">
              <w:t xml:space="preserve">amelyben paraméterként átadja B </w:t>
            </w:r>
            <w:proofErr w:type="spellStart"/>
            <w:r w:rsidRPr="003C53A8">
              <w:t>FertileTectont</w:t>
            </w:r>
            <w:proofErr w:type="spellEnd"/>
            <w:r w:rsidRPr="003C53A8">
              <w:t xml:space="preserve"> mint</w:t>
            </w:r>
            <w:r>
              <w:t xml:space="preserve"> </w:t>
            </w:r>
            <w:proofErr w:type="spellStart"/>
            <w:r w:rsidRPr="003C53A8">
              <w:t>céltektont</w:t>
            </w:r>
            <w:proofErr w:type="spellEnd"/>
            <w:r w:rsidRPr="003C53A8">
              <w:t>.</w:t>
            </w:r>
          </w:p>
          <w:p w14:paraId="7CC6BAE4" w14:textId="5B584C0C" w:rsidR="003C53A8" w:rsidRPr="003C53A8" w:rsidRDefault="003C53A8" w:rsidP="003C53A8">
            <w:pPr>
              <w:jc w:val="both"/>
            </w:pPr>
            <w:r w:rsidRPr="003C53A8">
              <w:t>2. M gombafonál meghívja MGE</w:t>
            </w:r>
            <w:r>
              <w:t xml:space="preserve"> </w:t>
            </w:r>
            <w:proofErr w:type="spellStart"/>
            <w:r w:rsidRPr="003C53A8">
              <w:t>MyceliumGrowthEvaluator</w:t>
            </w:r>
            <w:proofErr w:type="spellEnd"/>
            <w:r w:rsidRPr="003C53A8">
              <w:t xml:space="preserve"> konstruktorát.</w:t>
            </w:r>
          </w:p>
          <w:p w14:paraId="2D887BF3" w14:textId="24B9EC5E" w:rsidR="003C53A8" w:rsidRPr="003C53A8" w:rsidRDefault="003C53A8" w:rsidP="003C53A8">
            <w:pPr>
              <w:jc w:val="both"/>
            </w:pPr>
            <w:r w:rsidRPr="003C53A8">
              <w:t>3. M gombafonál meghívja MGE</w:t>
            </w:r>
            <w:r>
              <w:t xml:space="preserve"> </w:t>
            </w:r>
            <w:proofErr w:type="spellStart"/>
            <w:r w:rsidRPr="003C53A8">
              <w:t>MyceliumGrowthEvaluator</w:t>
            </w:r>
            <w:proofErr w:type="spellEnd"/>
            <w:r w:rsidRPr="003C53A8">
              <w:t xml:space="preserve"> </w:t>
            </w:r>
            <w:proofErr w:type="spellStart"/>
            <w:proofErr w:type="gramStart"/>
            <w:r w:rsidRPr="003C53A8">
              <w:t>visit</w:t>
            </w:r>
            <w:proofErr w:type="spellEnd"/>
            <w:r w:rsidRPr="003C53A8">
              <w:t>(</w:t>
            </w:r>
            <w:proofErr w:type="gramEnd"/>
            <w:r w:rsidRPr="003C53A8">
              <w:t>b: FertileTecton, m:</w:t>
            </w:r>
            <w:r>
              <w:t xml:space="preserve"> </w:t>
            </w:r>
            <w:proofErr w:type="spellStart"/>
            <w:r w:rsidRPr="003C53A8">
              <w:t>Mushroom</w:t>
            </w:r>
            <w:proofErr w:type="spellEnd"/>
            <w:r w:rsidRPr="003C53A8">
              <w:t>) metódusát.</w:t>
            </w:r>
          </w:p>
          <w:p w14:paraId="1251AB3B" w14:textId="1E9DD240" w:rsidR="003C53A8" w:rsidRPr="003C53A8" w:rsidRDefault="003C53A8" w:rsidP="003C53A8">
            <w:pPr>
              <w:jc w:val="both"/>
            </w:pPr>
            <w:r w:rsidRPr="003C53A8">
              <w:t xml:space="preserve">4. MGE </w:t>
            </w:r>
            <w:proofErr w:type="spellStart"/>
            <w:r w:rsidRPr="003C53A8">
              <w:t>MyceliumGrowthEvaluator</w:t>
            </w:r>
            <w:proofErr w:type="spellEnd"/>
            <w:r w:rsidRPr="003C53A8">
              <w:t xml:space="preserve"> meghívja B</w:t>
            </w:r>
            <w:r>
              <w:t xml:space="preserve">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az </w:t>
            </w:r>
            <w:proofErr w:type="spellStart"/>
            <w:proofErr w:type="gramStart"/>
            <w:r w:rsidRPr="003C53A8">
              <w:t>accept</w:t>
            </w:r>
            <w:proofErr w:type="spellEnd"/>
            <w:r w:rsidRPr="003C53A8">
              <w:t>(</w:t>
            </w:r>
            <w:proofErr w:type="spellStart"/>
            <w:proofErr w:type="gramEnd"/>
            <w:r w:rsidRPr="003C53A8">
              <w:t>mge</w:t>
            </w:r>
            <w:proofErr w:type="spellEnd"/>
            <w:r w:rsidRPr="003C53A8">
              <w:t>, m) metódust.</w:t>
            </w:r>
          </w:p>
          <w:p w14:paraId="14E2FC1B" w14:textId="194E265A" w:rsidR="003C53A8" w:rsidRPr="003C53A8" w:rsidRDefault="003C53A8" w:rsidP="003C53A8">
            <w:pPr>
              <w:jc w:val="both"/>
            </w:pPr>
            <w:r w:rsidRPr="003C53A8">
              <w:t>5. B FertileTecton megvizsgálja, hogy hány gombafonál</w:t>
            </w:r>
            <w:r>
              <w:t xml:space="preserve"> </w:t>
            </w:r>
            <w:r w:rsidRPr="003C53A8">
              <w:t>lehet rajta (</w:t>
            </w:r>
            <w:proofErr w:type="spellStart"/>
            <w:r w:rsidRPr="003C53A8">
              <w:t>myceliaCapacity</w:t>
            </w:r>
            <w:proofErr w:type="spellEnd"/>
            <w:r w:rsidRPr="003C53A8">
              <w:t>: int), és azt az eredményt</w:t>
            </w:r>
            <w:r>
              <w:t xml:space="preserve"> </w:t>
            </w:r>
            <w:r w:rsidRPr="003C53A8">
              <w:t>kapja, hogy 1.</w:t>
            </w:r>
          </w:p>
          <w:p w14:paraId="6C660EB2" w14:textId="4446E461" w:rsidR="003C53A8" w:rsidRPr="003C53A8" w:rsidRDefault="003C53A8" w:rsidP="003C53A8">
            <w:pPr>
              <w:jc w:val="both"/>
            </w:pPr>
            <w:r w:rsidRPr="003C53A8">
              <w:t>6. B FertileTecton megvizsgálja, hogy hány gombafonál</w:t>
            </w:r>
            <w:r>
              <w:t xml:space="preserve"> </w:t>
            </w:r>
            <w:r w:rsidRPr="003C53A8">
              <w:t>van rajta, és azt az eredményt kapja, hogy 1.</w:t>
            </w:r>
          </w:p>
          <w:p w14:paraId="224EB48F" w14:textId="77777777" w:rsidR="003C53A8" w:rsidRPr="003C53A8" w:rsidRDefault="003C53A8" w:rsidP="003C53A8">
            <w:pPr>
              <w:jc w:val="both"/>
            </w:pPr>
            <w:r w:rsidRPr="003C53A8">
              <w:t xml:space="preserve">7. </w:t>
            </w:r>
            <w:proofErr w:type="spellStart"/>
            <w:r w:rsidRPr="003C53A8">
              <w:t>Meghívódik</w:t>
            </w:r>
            <w:proofErr w:type="spellEnd"/>
            <w:r w:rsidRPr="003C53A8">
              <w:t xml:space="preserve"> MGE </w:t>
            </w:r>
            <w:proofErr w:type="spellStart"/>
            <w:r w:rsidRPr="003C53A8">
              <w:t>destruktora</w:t>
            </w:r>
            <w:proofErr w:type="spellEnd"/>
            <w:r w:rsidRPr="003C53A8">
              <w:t>.</w:t>
            </w:r>
          </w:p>
          <w:p w14:paraId="5D56AFCB" w14:textId="35F3AE81" w:rsidR="003C53A8" w:rsidRPr="005E51CA" w:rsidRDefault="003C53A8" w:rsidP="003C53A8">
            <w:pPr>
              <w:jc w:val="both"/>
            </w:pPr>
            <w:r w:rsidRPr="003C53A8">
              <w:t xml:space="preserve">B FertileTecton meghívja M Mycelium </w:t>
            </w:r>
            <w:proofErr w:type="spellStart"/>
            <w:proofErr w:type="gramStart"/>
            <w:r w:rsidRPr="003C53A8">
              <w:t>delete</w:t>
            </w:r>
            <w:proofErr w:type="spellEnd"/>
            <w:r w:rsidRPr="003C53A8">
              <w:t>(</w:t>
            </w:r>
            <w:proofErr w:type="gramEnd"/>
            <w:r w:rsidRPr="003C53A8">
              <w:t>) függvényét</w:t>
            </w:r>
          </w:p>
        </w:tc>
      </w:tr>
      <w:tr w:rsidR="003C53A8" w:rsidRPr="005631AE" w14:paraId="22B5D4D2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F70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D24B" w14:textId="77777777" w:rsidR="003C53A8" w:rsidRPr="003C53A8" w:rsidRDefault="003C53A8" w:rsidP="003C53A8">
            <w:pPr>
              <w:jc w:val="both"/>
            </w:pPr>
            <w:r w:rsidRPr="003C53A8">
              <w:t>Tesztelő</w:t>
            </w:r>
          </w:p>
          <w:p w14:paraId="0A263EB2" w14:textId="77777777" w:rsidR="003C53A8" w:rsidRPr="003C53A8" w:rsidRDefault="003C53A8" w:rsidP="003C53A8">
            <w:pPr>
              <w:ind w:left="361"/>
              <w:jc w:val="both"/>
            </w:pPr>
            <w:r w:rsidRPr="003C53A8">
              <w:lastRenderedPageBreak/>
              <w:t>=</w:t>
            </w:r>
            <w:proofErr w:type="spellStart"/>
            <w:r w:rsidRPr="003C53A8">
              <w:t>Create</w:t>
            </w:r>
            <w:proofErr w:type="spellEnd"/>
            <w:r w:rsidRPr="003C53A8">
              <w:t>(B)=&gt; m: Mycelium</w:t>
            </w:r>
          </w:p>
          <w:p w14:paraId="783FF606" w14:textId="77777777" w:rsidR="003C53A8" w:rsidRPr="003C53A8" w:rsidRDefault="003C53A8" w:rsidP="003C53A8">
            <w:pPr>
              <w:jc w:val="both"/>
            </w:pPr>
            <w:r w:rsidRPr="003C53A8">
              <w:t>m: Mycelium</w:t>
            </w:r>
          </w:p>
          <w:p w14:paraId="48CE2955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r w:rsidRPr="003C53A8">
              <w:t>Create</w:t>
            </w:r>
            <w:proofErr w:type="spellEnd"/>
            <w:r w:rsidRPr="003C53A8">
              <w:t xml:space="preserve">(m)=&gt; </w:t>
            </w:r>
            <w:proofErr w:type="spellStart"/>
            <w:r w:rsidRPr="003C53A8">
              <w:t>mge</w:t>
            </w:r>
            <w:proofErr w:type="spellEnd"/>
            <w:r w:rsidRPr="003C53A8">
              <w:t xml:space="preserve">: </w:t>
            </w:r>
            <w:proofErr w:type="spellStart"/>
            <w:r w:rsidRPr="003C53A8">
              <w:t>MyceliumGrowthEvaluator</w:t>
            </w:r>
            <w:proofErr w:type="spellEnd"/>
          </w:p>
          <w:p w14:paraId="2814841D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r w:rsidRPr="003C53A8">
              <w:t>visit</w:t>
            </w:r>
            <w:proofErr w:type="spellEnd"/>
            <w:r w:rsidRPr="003C53A8">
              <w:t xml:space="preserve">(B)=&gt; </w:t>
            </w:r>
            <w:proofErr w:type="spellStart"/>
            <w:r w:rsidRPr="003C53A8">
              <w:t>mge</w:t>
            </w:r>
            <w:proofErr w:type="spellEnd"/>
          </w:p>
          <w:p w14:paraId="361D0508" w14:textId="77777777" w:rsidR="003C53A8" w:rsidRPr="003C53A8" w:rsidRDefault="003C53A8" w:rsidP="003C53A8">
            <w:pPr>
              <w:jc w:val="both"/>
            </w:pPr>
            <w:proofErr w:type="spellStart"/>
            <w:r w:rsidRPr="003C53A8">
              <w:t>mge</w:t>
            </w:r>
            <w:proofErr w:type="spellEnd"/>
            <w:r w:rsidRPr="003C53A8">
              <w:t xml:space="preserve">: </w:t>
            </w:r>
            <w:proofErr w:type="spellStart"/>
            <w:r w:rsidRPr="003C53A8">
              <w:t>MyceliumGrowthEvaluator</w:t>
            </w:r>
            <w:proofErr w:type="spellEnd"/>
          </w:p>
          <w:p w14:paraId="1256DC1A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proofErr w:type="gramStart"/>
            <w:r w:rsidRPr="003C53A8">
              <w:t>accept</w:t>
            </w:r>
            <w:proofErr w:type="spellEnd"/>
            <w:r w:rsidRPr="003C53A8">
              <w:t>(</w:t>
            </w:r>
            <w:proofErr w:type="spellStart"/>
            <w:proofErr w:type="gramEnd"/>
            <w:r w:rsidRPr="003C53A8">
              <w:t>mge</w:t>
            </w:r>
            <w:proofErr w:type="spellEnd"/>
            <w:r w:rsidRPr="003C53A8">
              <w:t xml:space="preserve">, </w:t>
            </w:r>
            <w:proofErr w:type="spellStart"/>
            <w:r w:rsidRPr="003C53A8">
              <w:t>mb</w:t>
            </w:r>
            <w:proofErr w:type="spellEnd"/>
            <w:r w:rsidRPr="003C53A8">
              <w:t>)=&gt; B: FertileTecton</w:t>
            </w:r>
          </w:p>
          <w:p w14:paraId="29467CE8" w14:textId="77777777" w:rsidR="003C53A8" w:rsidRPr="003C53A8" w:rsidRDefault="003C53A8" w:rsidP="003C53A8">
            <w:pPr>
              <w:jc w:val="both"/>
            </w:pPr>
            <w:r w:rsidRPr="003C53A8">
              <w:t>B: FertileTecton</w:t>
            </w:r>
          </w:p>
          <w:p w14:paraId="1032913F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proofErr w:type="gramStart"/>
            <w:r w:rsidRPr="003C53A8">
              <w:t>size</w:t>
            </w:r>
            <w:proofErr w:type="spellEnd"/>
            <w:r w:rsidRPr="003C53A8">
              <w:t>(</w:t>
            </w:r>
            <w:proofErr w:type="gramEnd"/>
            <w:r w:rsidRPr="003C53A8">
              <w:t xml:space="preserve">)=&gt; </w:t>
            </w:r>
            <w:proofErr w:type="spellStart"/>
            <w:r w:rsidRPr="003C53A8">
              <w:t>TectonSpores</w:t>
            </w:r>
            <w:proofErr w:type="spellEnd"/>
            <w:r w:rsidRPr="003C53A8">
              <w:t xml:space="preserve"> &lt;=</w:t>
            </w:r>
            <w:proofErr w:type="spellStart"/>
            <w:r w:rsidRPr="003C53A8">
              <w:t>sporeCount</w:t>
            </w:r>
            <w:proofErr w:type="spellEnd"/>
            <w:r w:rsidRPr="003C53A8">
              <w:t xml:space="preserve">= </w:t>
            </w:r>
            <w:proofErr w:type="spellStart"/>
            <w:r w:rsidRPr="003C53A8">
              <w:t>TectonSpores</w:t>
            </w:r>
            <w:proofErr w:type="spellEnd"/>
          </w:p>
          <w:p w14:paraId="7EFAE3DE" w14:textId="77777777" w:rsidR="003C53A8" w:rsidRPr="003C53A8" w:rsidRDefault="003C53A8" w:rsidP="003C53A8">
            <w:pPr>
              <w:jc w:val="both"/>
            </w:pPr>
            <w:proofErr w:type="spellStart"/>
            <w:proofErr w:type="gramStart"/>
            <w:r w:rsidRPr="003C53A8">
              <w:t>mge:MyceliumGrowthEvaluator</w:t>
            </w:r>
            <w:proofErr w:type="spellEnd"/>
            <w:proofErr w:type="gramEnd"/>
          </w:p>
          <w:p w14:paraId="7A04AE83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~</w:t>
            </w:r>
            <w:proofErr w:type="spellStart"/>
            <w:r w:rsidRPr="003C53A8">
              <w:t>finalize</w:t>
            </w:r>
            <w:proofErr w:type="spellEnd"/>
          </w:p>
          <w:p w14:paraId="20A7C2F7" w14:textId="77777777" w:rsidR="003C53A8" w:rsidRPr="003C53A8" w:rsidRDefault="003C53A8" w:rsidP="003C53A8">
            <w:pPr>
              <w:jc w:val="both"/>
            </w:pPr>
            <w:r w:rsidRPr="003C53A8">
              <w:t>B: FertileTecton</w:t>
            </w:r>
          </w:p>
          <w:p w14:paraId="3B756BD0" w14:textId="5EEF3C72" w:rsidR="003C53A8" w:rsidRPr="005E51CA" w:rsidRDefault="003C53A8" w:rsidP="003C53A8">
            <w:pPr>
              <w:ind w:left="361"/>
              <w:jc w:val="both"/>
            </w:pPr>
            <w:r w:rsidRPr="003C53A8">
              <w:t>1. =</w:t>
            </w:r>
            <w:proofErr w:type="spellStart"/>
            <w:proofErr w:type="gramStart"/>
            <w:r w:rsidRPr="003C53A8">
              <w:t>delete</w:t>
            </w:r>
            <w:proofErr w:type="spellEnd"/>
            <w:r w:rsidRPr="003C53A8">
              <w:t>(</w:t>
            </w:r>
            <w:proofErr w:type="gramEnd"/>
            <w:r w:rsidRPr="003C53A8">
              <w:t>)=&gt;m: Mycelium</w:t>
            </w:r>
          </w:p>
        </w:tc>
      </w:tr>
    </w:tbl>
    <w:p w14:paraId="024C6847" w14:textId="77777777" w:rsidR="003C53A8" w:rsidRDefault="003C53A8" w:rsidP="005E51CA">
      <w:pPr>
        <w:pStyle w:val="magyarazat"/>
        <w:rPr>
          <w:color w:val="auto"/>
        </w:rPr>
      </w:pPr>
    </w:p>
    <w:p w14:paraId="068130F2" w14:textId="047D3DB7" w:rsidR="003C53A8" w:rsidRPr="005E51CA" w:rsidRDefault="003C53A8" w:rsidP="003C53A8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3</w:t>
      </w: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. </w:t>
      </w:r>
      <w:r w:rsidRPr="003C53A8">
        <w:rPr>
          <w:rFonts w:ascii="Times New Roman" w:hAnsi="Times New Roman" w:cs="Times New Roman"/>
          <w:caps/>
          <w:sz w:val="24"/>
          <w:szCs w:val="24"/>
        </w:rPr>
        <w:t>Előfeltételnek megfelelő gombafonál növesztés „SemiFertile” típusú tektonra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C53A8" w:rsidRPr="005631AE" w14:paraId="75D8E232" w14:textId="77777777" w:rsidTr="0049402C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53F5F4D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B37C6F9" w14:textId="2579F70A" w:rsidR="003C53A8" w:rsidRPr="005631AE" w:rsidRDefault="003C53A8" w:rsidP="003C53A8">
            <w:pPr>
              <w:jc w:val="both"/>
            </w:pPr>
            <w:r w:rsidRPr="003C53A8">
              <w:t>Előfeltételnek megfelelő gombafonál növesztés „</w:t>
            </w:r>
            <w:proofErr w:type="spellStart"/>
            <w:r w:rsidRPr="003C53A8">
              <w:t>SemiFertile</w:t>
            </w:r>
            <w:proofErr w:type="spellEnd"/>
            <w:r w:rsidRPr="003C53A8">
              <w:t>”</w:t>
            </w:r>
            <w:r>
              <w:t xml:space="preserve"> </w:t>
            </w:r>
            <w:r w:rsidRPr="003C53A8">
              <w:t>típusú tektonra</w:t>
            </w:r>
          </w:p>
        </w:tc>
      </w:tr>
      <w:tr w:rsidR="003C53A8" w:rsidRPr="005631AE" w14:paraId="07CFE2B1" w14:textId="77777777" w:rsidTr="0049402C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8AA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177D" w14:textId="4B59C5B3" w:rsidR="003C53A8" w:rsidRPr="005631AE" w:rsidRDefault="003C53A8" w:rsidP="003C53A8">
            <w:pPr>
              <w:jc w:val="both"/>
            </w:pPr>
            <w:r w:rsidRPr="003C53A8">
              <w:t>Az a játékutasítás érkezik, hogy M gombafonál növekedjen a</w:t>
            </w:r>
            <w:r>
              <w:t xml:space="preserve"> </w:t>
            </w:r>
            <w:r w:rsidRPr="003C53A8">
              <w:t xml:space="preserve">szomszédos B </w:t>
            </w:r>
            <w:proofErr w:type="spellStart"/>
            <w:r w:rsidRPr="003C53A8">
              <w:t>SemiFertileTectonra</w:t>
            </w:r>
            <w:proofErr w:type="spellEnd"/>
            <w:r w:rsidRPr="003C53A8">
              <w:t>, amely nem</w:t>
            </w:r>
            <w:r>
              <w:t xml:space="preserve"> </w:t>
            </w:r>
            <w:r w:rsidRPr="003C53A8">
              <w:t>MultiLayeredTecton és nem AridTecton, és amelyen még</w:t>
            </w:r>
            <w:r>
              <w:t xml:space="preserve"> </w:t>
            </w:r>
            <w:r w:rsidRPr="003C53A8">
              <w:t>nincs gombafonál.</w:t>
            </w:r>
          </w:p>
        </w:tc>
      </w:tr>
      <w:tr w:rsidR="003C53A8" w:rsidRPr="005631AE" w14:paraId="20BA3827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5054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90EB" w14:textId="77777777" w:rsidR="003C53A8" w:rsidRPr="005631AE" w:rsidRDefault="003C53A8" w:rsidP="0049402C">
            <w:pPr>
              <w:jc w:val="both"/>
            </w:pPr>
            <w:r w:rsidRPr="005631AE">
              <w:t>Tesztelő</w:t>
            </w:r>
          </w:p>
        </w:tc>
      </w:tr>
      <w:tr w:rsidR="003C53A8" w:rsidRPr="005631AE" w14:paraId="2DE9A28A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ED29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1231" w14:textId="46122A92" w:rsidR="003C53A8" w:rsidRPr="005631AE" w:rsidRDefault="003C53A8" w:rsidP="003C53A8">
            <w:pPr>
              <w:jc w:val="both"/>
            </w:pPr>
            <w:r w:rsidRPr="003C53A8">
              <w:t xml:space="preserve">M gombafonál A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található. A szomszédos B</w:t>
            </w:r>
            <w:r>
              <w:t xml:space="preserve">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nincs gombafonál.</w:t>
            </w:r>
          </w:p>
        </w:tc>
      </w:tr>
      <w:tr w:rsidR="003C53A8" w:rsidRPr="005631AE" w14:paraId="5DA51206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5F9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6344" w14:textId="63989F4B" w:rsidR="003C53A8" w:rsidRPr="005631AE" w:rsidRDefault="003C53A8" w:rsidP="003C53A8">
            <w:pPr>
              <w:jc w:val="both"/>
            </w:pPr>
            <w:proofErr w:type="spellStart"/>
            <w:r w:rsidRPr="003C53A8">
              <w:t>Meghívódik</w:t>
            </w:r>
            <w:proofErr w:type="spellEnd"/>
            <w:r w:rsidRPr="003C53A8">
              <w:t xml:space="preserve"> M gombafonál konstruktora, amelyben</w:t>
            </w:r>
            <w:r>
              <w:t xml:space="preserve"> </w:t>
            </w:r>
            <w:r w:rsidRPr="003C53A8">
              <w:t xml:space="preserve">paraméterként átadódik B </w:t>
            </w:r>
            <w:proofErr w:type="spellStart"/>
            <w:r w:rsidRPr="003C53A8">
              <w:t>SemiFertileTectonra</w:t>
            </w:r>
            <w:proofErr w:type="spellEnd"/>
            <w:r w:rsidRPr="003C53A8">
              <w:t>.</w:t>
            </w:r>
          </w:p>
        </w:tc>
      </w:tr>
      <w:tr w:rsidR="003C53A8" w:rsidRPr="005631AE" w14:paraId="32C0C7ED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166B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61F5" w14:textId="034AD1C6" w:rsidR="003C53A8" w:rsidRPr="005631AE" w:rsidRDefault="003C53A8" w:rsidP="0049402C">
            <w:pPr>
              <w:jc w:val="both"/>
              <w:rPr>
                <w:highlight w:val="yellow"/>
              </w:rPr>
            </w:pPr>
            <w:r w:rsidRPr="003C53A8">
              <w:t>5.4.</w:t>
            </w:r>
            <w:r>
              <w:t>1</w:t>
            </w:r>
          </w:p>
        </w:tc>
      </w:tr>
      <w:tr w:rsidR="003C53A8" w:rsidRPr="005631AE" w14:paraId="3F242051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935C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BF59" w14:textId="6BE5DE2D" w:rsidR="003C53A8" w:rsidRPr="003C53A8" w:rsidRDefault="003C53A8" w:rsidP="003C53A8">
            <w:pPr>
              <w:jc w:val="both"/>
            </w:pPr>
            <w:r w:rsidRPr="003C53A8">
              <w:t>1. A tesztelő meghívja M gombafonál konstruktorát,</w:t>
            </w:r>
            <w:r>
              <w:t xml:space="preserve"> </w:t>
            </w:r>
            <w:r w:rsidRPr="003C53A8">
              <w:t xml:space="preserve">amelyben paraméterként átadja B </w:t>
            </w:r>
            <w:proofErr w:type="spellStart"/>
            <w:r w:rsidRPr="003C53A8">
              <w:t>SemiFertileTectont</w:t>
            </w:r>
            <w:proofErr w:type="spellEnd"/>
            <w:r>
              <w:t xml:space="preserve"> </w:t>
            </w:r>
            <w:r w:rsidRPr="003C53A8">
              <w:t xml:space="preserve">mint </w:t>
            </w:r>
            <w:proofErr w:type="spellStart"/>
            <w:r w:rsidRPr="003C53A8">
              <w:t>céltektont</w:t>
            </w:r>
            <w:proofErr w:type="spellEnd"/>
            <w:r w:rsidRPr="003C53A8">
              <w:t>.</w:t>
            </w:r>
          </w:p>
          <w:p w14:paraId="5C77CF82" w14:textId="6A962CFD" w:rsidR="003C53A8" w:rsidRPr="003C53A8" w:rsidRDefault="003C53A8" w:rsidP="003C53A8">
            <w:pPr>
              <w:jc w:val="both"/>
            </w:pPr>
            <w:r w:rsidRPr="003C53A8">
              <w:t>2. M gombafonál meghívja MGE</w:t>
            </w:r>
            <w:r>
              <w:t xml:space="preserve"> </w:t>
            </w:r>
            <w:proofErr w:type="spellStart"/>
            <w:r w:rsidRPr="003C53A8">
              <w:t>MyceliumGrowthEvaluator</w:t>
            </w:r>
            <w:proofErr w:type="spellEnd"/>
            <w:r w:rsidRPr="003C53A8">
              <w:t xml:space="preserve"> konstruktorát.</w:t>
            </w:r>
          </w:p>
          <w:p w14:paraId="69B6C4A8" w14:textId="47B7E8B1" w:rsidR="003C53A8" w:rsidRPr="003C53A8" w:rsidRDefault="003C53A8" w:rsidP="003C53A8">
            <w:pPr>
              <w:jc w:val="both"/>
            </w:pPr>
            <w:r w:rsidRPr="003C53A8">
              <w:t>3. M gombafonál meghívja MGE</w:t>
            </w:r>
            <w:r>
              <w:t xml:space="preserve"> </w:t>
            </w:r>
            <w:proofErr w:type="spellStart"/>
            <w:r w:rsidRPr="003C53A8">
              <w:t>MyceliumGrowthEvaluator</w:t>
            </w:r>
            <w:proofErr w:type="spellEnd"/>
            <w:r w:rsidRPr="003C53A8">
              <w:t xml:space="preserve"> </w:t>
            </w:r>
            <w:proofErr w:type="spellStart"/>
            <w:proofErr w:type="gramStart"/>
            <w:r w:rsidRPr="003C53A8">
              <w:t>visit</w:t>
            </w:r>
            <w:proofErr w:type="spellEnd"/>
            <w:r w:rsidRPr="003C53A8">
              <w:t>(</w:t>
            </w:r>
            <w:proofErr w:type="gramEnd"/>
            <w:r w:rsidRPr="003C53A8">
              <w:t>b:</w:t>
            </w:r>
            <w:r>
              <w:t xml:space="preserve"> </w:t>
            </w:r>
            <w:r w:rsidRPr="003C53A8">
              <w:t xml:space="preserve">SemiFertileTecton, m: </w:t>
            </w:r>
            <w:proofErr w:type="spellStart"/>
            <w:r w:rsidRPr="003C53A8">
              <w:t>Mushroom</w:t>
            </w:r>
            <w:proofErr w:type="spellEnd"/>
            <w:r w:rsidRPr="003C53A8">
              <w:t>) metódusát.</w:t>
            </w:r>
          </w:p>
          <w:p w14:paraId="4D20F49E" w14:textId="007DC589" w:rsidR="003C53A8" w:rsidRPr="003C53A8" w:rsidRDefault="003C53A8" w:rsidP="003C53A8">
            <w:pPr>
              <w:jc w:val="both"/>
            </w:pPr>
            <w:r w:rsidRPr="003C53A8">
              <w:t xml:space="preserve">4. MGE </w:t>
            </w:r>
            <w:proofErr w:type="spellStart"/>
            <w:r w:rsidRPr="003C53A8">
              <w:t>MyceliumGrowthEvaluator</w:t>
            </w:r>
            <w:proofErr w:type="spellEnd"/>
            <w:r w:rsidRPr="003C53A8">
              <w:t xml:space="preserve"> meghívja B</w:t>
            </w:r>
            <w:r>
              <w:t xml:space="preserve"> </w:t>
            </w:r>
            <w:proofErr w:type="spellStart"/>
            <w:r w:rsidRPr="003C53A8">
              <w:t>SemiFertileTectonon</w:t>
            </w:r>
            <w:proofErr w:type="spellEnd"/>
            <w:r w:rsidRPr="003C53A8">
              <w:t xml:space="preserve"> az </w:t>
            </w:r>
            <w:proofErr w:type="spellStart"/>
            <w:proofErr w:type="gramStart"/>
            <w:r w:rsidRPr="003C53A8">
              <w:t>accept</w:t>
            </w:r>
            <w:proofErr w:type="spellEnd"/>
            <w:r w:rsidRPr="003C53A8">
              <w:t>(</w:t>
            </w:r>
            <w:proofErr w:type="spellStart"/>
            <w:proofErr w:type="gramEnd"/>
            <w:r w:rsidRPr="003C53A8">
              <w:t>mge</w:t>
            </w:r>
            <w:proofErr w:type="spellEnd"/>
            <w:r w:rsidRPr="003C53A8">
              <w:t>, m) metódust.</w:t>
            </w:r>
          </w:p>
          <w:p w14:paraId="38C0D470" w14:textId="08440161" w:rsidR="003C53A8" w:rsidRPr="003C53A8" w:rsidRDefault="003C53A8" w:rsidP="003C53A8">
            <w:pPr>
              <w:jc w:val="both"/>
            </w:pPr>
            <w:r w:rsidRPr="003C53A8">
              <w:t>5. B SemiFertileTecton megvizsgálja, hogy hány</w:t>
            </w:r>
            <w:r>
              <w:t xml:space="preserve"> </w:t>
            </w:r>
            <w:r w:rsidRPr="003C53A8">
              <w:t>gombafonál lehet rajta (</w:t>
            </w:r>
            <w:proofErr w:type="spellStart"/>
            <w:r w:rsidRPr="003C53A8">
              <w:t>myceliaCapacity</w:t>
            </w:r>
            <w:proofErr w:type="spellEnd"/>
            <w:r w:rsidRPr="003C53A8">
              <w:t>: int), és azt az</w:t>
            </w:r>
            <w:r>
              <w:t xml:space="preserve"> </w:t>
            </w:r>
            <w:r w:rsidRPr="003C53A8">
              <w:t>eredményt kapja, hogy 1.</w:t>
            </w:r>
          </w:p>
          <w:p w14:paraId="727D1D2B" w14:textId="76A07B8C" w:rsidR="003C53A8" w:rsidRPr="003C53A8" w:rsidRDefault="003C53A8" w:rsidP="003C53A8">
            <w:pPr>
              <w:jc w:val="both"/>
            </w:pPr>
            <w:r w:rsidRPr="003C53A8">
              <w:t>6. B SemiFertileTecton megvizsgálja, hogy hány</w:t>
            </w:r>
            <w:r>
              <w:t xml:space="preserve"> </w:t>
            </w:r>
            <w:r w:rsidRPr="003C53A8">
              <w:t>gombafonál van rajta, és azt az eredményt kapja, hogy</w:t>
            </w:r>
            <w:r>
              <w:t xml:space="preserve"> </w:t>
            </w:r>
            <w:r w:rsidRPr="003C53A8">
              <w:t>0.</w:t>
            </w:r>
          </w:p>
          <w:p w14:paraId="2AFF8C21" w14:textId="09698C4E" w:rsidR="003C53A8" w:rsidRPr="003C53A8" w:rsidRDefault="003C53A8" w:rsidP="003C53A8">
            <w:pPr>
              <w:jc w:val="both"/>
            </w:pPr>
            <w:r w:rsidRPr="003C53A8">
              <w:t>7. B SemiFertileTecton meghívja M Mycelium</w:t>
            </w:r>
            <w:r>
              <w:t xml:space="preserve"> </w:t>
            </w:r>
            <w:proofErr w:type="spellStart"/>
            <w:proofErr w:type="gramStart"/>
            <w:r w:rsidRPr="003C53A8">
              <w:t>grow</w:t>
            </w:r>
            <w:proofErr w:type="spellEnd"/>
            <w:r w:rsidRPr="003C53A8">
              <w:t>(</w:t>
            </w:r>
            <w:proofErr w:type="spellStart"/>
            <w:proofErr w:type="gramEnd"/>
            <w:r w:rsidRPr="003C53A8">
              <w:t>sporeCount</w:t>
            </w:r>
            <w:proofErr w:type="spellEnd"/>
            <w:r w:rsidRPr="003C53A8">
              <w:t>: int) metódusát. Paraméterben átadja</w:t>
            </w:r>
            <w:r>
              <w:t xml:space="preserve"> </w:t>
            </w:r>
            <w:r w:rsidRPr="003C53A8">
              <w:t>a rajta lévő spórák számát, amelynek megfelelő</w:t>
            </w:r>
            <w:r>
              <w:t xml:space="preserve"> </w:t>
            </w:r>
            <w:r w:rsidRPr="003C53A8">
              <w:t>sebességgel a gombafonál nőni fog.</w:t>
            </w:r>
          </w:p>
          <w:p w14:paraId="353B4DCA" w14:textId="28AF9FBD" w:rsidR="003C53A8" w:rsidRPr="005E51CA" w:rsidRDefault="003C53A8" w:rsidP="003C53A8">
            <w:pPr>
              <w:jc w:val="both"/>
            </w:pPr>
            <w:proofErr w:type="spellStart"/>
            <w:r w:rsidRPr="003C53A8">
              <w:t>Meghívódik</w:t>
            </w:r>
            <w:proofErr w:type="spellEnd"/>
            <w:r w:rsidRPr="003C53A8">
              <w:t xml:space="preserve"> MGE </w:t>
            </w:r>
            <w:proofErr w:type="spellStart"/>
            <w:r w:rsidRPr="003C53A8">
              <w:t>destruktora</w:t>
            </w:r>
            <w:proofErr w:type="spellEnd"/>
            <w:r w:rsidRPr="003C53A8">
              <w:t>.</w:t>
            </w:r>
          </w:p>
        </w:tc>
      </w:tr>
      <w:tr w:rsidR="003C53A8" w:rsidRPr="005631AE" w14:paraId="558D185C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8669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3940" w14:textId="77777777" w:rsidR="003C53A8" w:rsidRPr="003C53A8" w:rsidRDefault="003C53A8" w:rsidP="003C53A8">
            <w:pPr>
              <w:jc w:val="both"/>
            </w:pPr>
            <w:r w:rsidRPr="003C53A8">
              <w:t>Tesztelő</w:t>
            </w:r>
          </w:p>
          <w:p w14:paraId="2CDDF649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r w:rsidRPr="003C53A8">
              <w:t>Create</w:t>
            </w:r>
            <w:proofErr w:type="spellEnd"/>
            <w:r w:rsidRPr="003C53A8">
              <w:t>(B)=&gt; m: Mycelium</w:t>
            </w:r>
          </w:p>
          <w:p w14:paraId="5A3E248A" w14:textId="77777777" w:rsidR="003C53A8" w:rsidRPr="003C53A8" w:rsidRDefault="003C53A8" w:rsidP="003C53A8">
            <w:pPr>
              <w:jc w:val="both"/>
            </w:pPr>
            <w:r w:rsidRPr="003C53A8">
              <w:t>m: Mycelium</w:t>
            </w:r>
          </w:p>
          <w:p w14:paraId="1D0C9814" w14:textId="77777777" w:rsidR="003C53A8" w:rsidRPr="003C53A8" w:rsidRDefault="003C53A8" w:rsidP="003C53A8">
            <w:pPr>
              <w:ind w:left="361"/>
              <w:jc w:val="both"/>
            </w:pPr>
            <w:r w:rsidRPr="003C53A8">
              <w:lastRenderedPageBreak/>
              <w:t>=</w:t>
            </w:r>
            <w:proofErr w:type="spellStart"/>
            <w:r w:rsidRPr="003C53A8">
              <w:t>Create</w:t>
            </w:r>
            <w:proofErr w:type="spellEnd"/>
            <w:r w:rsidRPr="003C53A8">
              <w:t xml:space="preserve">(m)=&gt; </w:t>
            </w:r>
            <w:proofErr w:type="spellStart"/>
            <w:r w:rsidRPr="003C53A8">
              <w:t>mge</w:t>
            </w:r>
            <w:proofErr w:type="spellEnd"/>
            <w:r w:rsidRPr="003C53A8">
              <w:t xml:space="preserve">: </w:t>
            </w:r>
            <w:proofErr w:type="spellStart"/>
            <w:r w:rsidRPr="003C53A8">
              <w:t>MyceliumGrowthEvaluator</w:t>
            </w:r>
            <w:proofErr w:type="spellEnd"/>
          </w:p>
          <w:p w14:paraId="0732F7DC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r w:rsidRPr="003C53A8">
              <w:t>visit</w:t>
            </w:r>
            <w:proofErr w:type="spellEnd"/>
            <w:r w:rsidRPr="003C53A8">
              <w:t xml:space="preserve">(B)=&gt; </w:t>
            </w:r>
            <w:proofErr w:type="spellStart"/>
            <w:r w:rsidRPr="003C53A8">
              <w:t>mge</w:t>
            </w:r>
            <w:proofErr w:type="spellEnd"/>
          </w:p>
          <w:p w14:paraId="495B5610" w14:textId="77777777" w:rsidR="003C53A8" w:rsidRPr="003C53A8" w:rsidRDefault="003C53A8" w:rsidP="003C53A8">
            <w:pPr>
              <w:jc w:val="both"/>
            </w:pPr>
            <w:proofErr w:type="spellStart"/>
            <w:r w:rsidRPr="003C53A8">
              <w:t>mge</w:t>
            </w:r>
            <w:proofErr w:type="spellEnd"/>
            <w:r w:rsidRPr="003C53A8">
              <w:t xml:space="preserve">: </w:t>
            </w:r>
            <w:proofErr w:type="spellStart"/>
            <w:r w:rsidRPr="003C53A8">
              <w:t>MyceliumGrowthEvaluator</w:t>
            </w:r>
            <w:proofErr w:type="spellEnd"/>
          </w:p>
          <w:p w14:paraId="500184EB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proofErr w:type="gramStart"/>
            <w:r w:rsidRPr="003C53A8">
              <w:t>accept</w:t>
            </w:r>
            <w:proofErr w:type="spellEnd"/>
            <w:r w:rsidRPr="003C53A8">
              <w:t>(</w:t>
            </w:r>
            <w:proofErr w:type="spellStart"/>
            <w:proofErr w:type="gramEnd"/>
            <w:r w:rsidRPr="003C53A8">
              <w:t>mge</w:t>
            </w:r>
            <w:proofErr w:type="spellEnd"/>
            <w:r w:rsidRPr="003C53A8">
              <w:t xml:space="preserve">, </w:t>
            </w:r>
            <w:proofErr w:type="spellStart"/>
            <w:r w:rsidRPr="003C53A8">
              <w:t>mb</w:t>
            </w:r>
            <w:proofErr w:type="spellEnd"/>
            <w:r w:rsidRPr="003C53A8">
              <w:t>)=&gt; B: SemiFertileTecton</w:t>
            </w:r>
          </w:p>
          <w:p w14:paraId="655514CB" w14:textId="77777777" w:rsidR="003C53A8" w:rsidRPr="003C53A8" w:rsidRDefault="003C53A8" w:rsidP="003C53A8">
            <w:pPr>
              <w:jc w:val="both"/>
            </w:pPr>
            <w:r w:rsidRPr="003C53A8">
              <w:t>B: SemiFertileTecton</w:t>
            </w:r>
          </w:p>
          <w:p w14:paraId="0C0B9F65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proofErr w:type="gramStart"/>
            <w:r w:rsidRPr="003C53A8">
              <w:t>size</w:t>
            </w:r>
            <w:proofErr w:type="spellEnd"/>
            <w:r w:rsidRPr="003C53A8">
              <w:t>(</w:t>
            </w:r>
            <w:proofErr w:type="gramEnd"/>
            <w:r w:rsidRPr="003C53A8">
              <w:t xml:space="preserve">)=&gt; </w:t>
            </w:r>
            <w:proofErr w:type="spellStart"/>
            <w:r w:rsidRPr="003C53A8">
              <w:t>TectonSpores</w:t>
            </w:r>
            <w:proofErr w:type="spellEnd"/>
            <w:r w:rsidRPr="003C53A8">
              <w:t xml:space="preserve"> &lt;=</w:t>
            </w:r>
            <w:proofErr w:type="spellStart"/>
            <w:r w:rsidRPr="003C53A8">
              <w:t>sporeCount</w:t>
            </w:r>
            <w:proofErr w:type="spellEnd"/>
            <w:r w:rsidRPr="003C53A8">
              <w:t xml:space="preserve">= </w:t>
            </w:r>
            <w:proofErr w:type="spellStart"/>
            <w:r w:rsidRPr="003C53A8">
              <w:t>TectonSpores</w:t>
            </w:r>
            <w:proofErr w:type="spellEnd"/>
          </w:p>
          <w:p w14:paraId="34EE8B88" w14:textId="77777777" w:rsidR="003C53A8" w:rsidRPr="003C53A8" w:rsidRDefault="003C53A8" w:rsidP="003C53A8">
            <w:pPr>
              <w:jc w:val="both"/>
            </w:pPr>
            <w:r w:rsidRPr="003C53A8">
              <w:t>=</w:t>
            </w:r>
            <w:proofErr w:type="spellStart"/>
            <w:r w:rsidRPr="003C53A8">
              <w:t>grow</w:t>
            </w:r>
            <w:proofErr w:type="spellEnd"/>
            <w:r w:rsidRPr="003C53A8">
              <w:t>(</w:t>
            </w:r>
            <w:proofErr w:type="spellStart"/>
            <w:r w:rsidRPr="003C53A8">
              <w:t>sporeCount</w:t>
            </w:r>
            <w:proofErr w:type="spellEnd"/>
            <w:r w:rsidRPr="003C53A8">
              <w:t>)=&gt; m: Mycelium</w:t>
            </w:r>
          </w:p>
          <w:p w14:paraId="3E6BAFD5" w14:textId="77777777" w:rsidR="003C53A8" w:rsidRPr="003C53A8" w:rsidRDefault="003C53A8" w:rsidP="003C53A8">
            <w:pPr>
              <w:jc w:val="both"/>
            </w:pPr>
            <w:proofErr w:type="spellStart"/>
            <w:proofErr w:type="gramStart"/>
            <w:r w:rsidRPr="003C53A8">
              <w:t>mge:MyceliumGrowthEvaluator</w:t>
            </w:r>
            <w:proofErr w:type="spellEnd"/>
            <w:proofErr w:type="gramEnd"/>
          </w:p>
          <w:p w14:paraId="43274BA0" w14:textId="44454689" w:rsidR="003C53A8" w:rsidRPr="005E51CA" w:rsidRDefault="003C53A8" w:rsidP="003C53A8">
            <w:pPr>
              <w:ind w:left="361"/>
              <w:jc w:val="both"/>
            </w:pPr>
            <w:r w:rsidRPr="003C53A8">
              <w:t>~</w:t>
            </w:r>
            <w:proofErr w:type="spellStart"/>
            <w:r w:rsidRPr="003C53A8">
              <w:t>finalize</w:t>
            </w:r>
            <w:proofErr w:type="spellEnd"/>
          </w:p>
        </w:tc>
      </w:tr>
    </w:tbl>
    <w:p w14:paraId="20EC5618" w14:textId="77777777" w:rsidR="003C53A8" w:rsidRPr="005E51CA" w:rsidRDefault="003C53A8" w:rsidP="003C53A8">
      <w:pPr>
        <w:pStyle w:val="magyarazat"/>
        <w:rPr>
          <w:color w:val="auto"/>
        </w:rPr>
      </w:pPr>
    </w:p>
    <w:p w14:paraId="648CBED0" w14:textId="77777777" w:rsidR="003C53A8" w:rsidRDefault="003C53A8" w:rsidP="005E51CA">
      <w:pPr>
        <w:pStyle w:val="magyarazat"/>
        <w:rPr>
          <w:color w:val="auto"/>
        </w:rPr>
      </w:pPr>
    </w:p>
    <w:p w14:paraId="0AF9DBE1" w14:textId="19C0B630" w:rsidR="0006392F" w:rsidRPr="005E51CA" w:rsidRDefault="0006392F" w:rsidP="0006392F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06392F">
        <w:rPr>
          <w:rFonts w:ascii="Times New Roman" w:hAnsi="Times New Roman" w:cs="Times New Roman"/>
          <w:caps/>
          <w:sz w:val="24"/>
          <w:szCs w:val="24"/>
        </w:rPr>
        <w:t>4. Gombafonál növesztés „SemiFertile” típusú tektonra, amin már van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6392F" w:rsidRPr="005631AE" w14:paraId="7E434F19" w14:textId="77777777" w:rsidTr="0049402C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E74F771" w14:textId="77777777" w:rsidR="0006392F" w:rsidRPr="005631AE" w:rsidRDefault="0006392F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8458670" w14:textId="2225A389" w:rsidR="0006392F" w:rsidRPr="005631AE" w:rsidRDefault="00CD5640" w:rsidP="00CD5640">
            <w:pPr>
              <w:jc w:val="both"/>
            </w:pPr>
            <w:r w:rsidRPr="00CD5640">
              <w:t>Gombafonál növesztés „</w:t>
            </w:r>
            <w:proofErr w:type="spellStart"/>
            <w:r w:rsidRPr="00CD5640">
              <w:t>SemiFertile</w:t>
            </w:r>
            <w:proofErr w:type="spellEnd"/>
            <w:r w:rsidRPr="00CD5640">
              <w:t>” típusú tektonra, amin</w:t>
            </w:r>
            <w:r>
              <w:t xml:space="preserve"> </w:t>
            </w:r>
            <w:r w:rsidRPr="00CD5640">
              <w:t>már van gombafonál</w:t>
            </w:r>
          </w:p>
        </w:tc>
      </w:tr>
      <w:tr w:rsidR="0006392F" w:rsidRPr="005631AE" w14:paraId="59053254" w14:textId="77777777" w:rsidTr="0049402C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7F2B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9606" w14:textId="0BF3E88B" w:rsidR="0006392F" w:rsidRPr="005631AE" w:rsidRDefault="00CD5640" w:rsidP="00CD5640">
            <w:pPr>
              <w:jc w:val="both"/>
            </w:pPr>
            <w:r w:rsidRPr="00CD5640">
              <w:t>Az a játékutasítás érkezik, hogy M gombafonál növekedjen a</w:t>
            </w:r>
            <w:r>
              <w:t xml:space="preserve"> </w:t>
            </w:r>
            <w:r w:rsidRPr="00CD5640">
              <w:t xml:space="preserve">szomszédos B </w:t>
            </w:r>
            <w:proofErr w:type="spellStart"/>
            <w:r w:rsidRPr="00CD5640">
              <w:t>SemiFertileTectonra</w:t>
            </w:r>
            <w:proofErr w:type="spellEnd"/>
            <w:r w:rsidRPr="00CD5640">
              <w:t>, amely nem</w:t>
            </w:r>
            <w:r>
              <w:t xml:space="preserve"> </w:t>
            </w:r>
            <w:r w:rsidRPr="00CD5640">
              <w:t>MultiLayeredTecton és nem AridTecton, és amelyen már van</w:t>
            </w:r>
            <w:r>
              <w:t xml:space="preserve"> </w:t>
            </w:r>
            <w:r w:rsidRPr="00CD5640">
              <w:t>gombafonál.</w:t>
            </w:r>
          </w:p>
        </w:tc>
      </w:tr>
      <w:tr w:rsidR="0006392F" w:rsidRPr="005631AE" w14:paraId="03597A12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ABAA" w14:textId="77777777" w:rsidR="0006392F" w:rsidRPr="005631AE" w:rsidRDefault="0006392F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68DB" w14:textId="77777777" w:rsidR="0006392F" w:rsidRPr="005631AE" w:rsidRDefault="0006392F" w:rsidP="0049402C">
            <w:pPr>
              <w:jc w:val="both"/>
            </w:pPr>
            <w:r w:rsidRPr="005631AE">
              <w:t>Tesztelő</w:t>
            </w:r>
          </w:p>
        </w:tc>
      </w:tr>
      <w:tr w:rsidR="0006392F" w:rsidRPr="005631AE" w14:paraId="53AE0EA3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B638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463A" w14:textId="7E8965BC" w:rsidR="0006392F" w:rsidRPr="005631AE" w:rsidRDefault="00CD5640" w:rsidP="00CD5640">
            <w:pPr>
              <w:jc w:val="both"/>
            </w:pPr>
            <w:r w:rsidRPr="00CD5640">
              <w:t xml:space="preserve">M gombafonál A </w:t>
            </w:r>
            <w:proofErr w:type="spellStart"/>
            <w:r w:rsidRPr="00CD5640">
              <w:t>FertileTectonon</w:t>
            </w:r>
            <w:proofErr w:type="spellEnd"/>
            <w:r w:rsidRPr="00CD5640">
              <w:t xml:space="preserve"> található. A szomszédos B</w:t>
            </w:r>
            <w:r>
              <w:t xml:space="preserve"> </w:t>
            </w:r>
            <w:proofErr w:type="spellStart"/>
            <w:r w:rsidRPr="00CD5640">
              <w:t>SemiFertileTectonon</w:t>
            </w:r>
            <w:proofErr w:type="spellEnd"/>
            <w:r w:rsidRPr="00CD5640">
              <w:t xml:space="preserve"> van gombafonál.</w:t>
            </w:r>
          </w:p>
        </w:tc>
      </w:tr>
      <w:tr w:rsidR="0006392F" w:rsidRPr="005631AE" w14:paraId="21CD64D9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46EE3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D4FB" w14:textId="3B3C1B98" w:rsidR="0006392F" w:rsidRPr="005631AE" w:rsidRDefault="00CD5640" w:rsidP="00CD5640">
            <w:pPr>
              <w:jc w:val="both"/>
            </w:pPr>
            <w:proofErr w:type="spellStart"/>
            <w:r w:rsidRPr="00CD5640">
              <w:t>Meghívódik</w:t>
            </w:r>
            <w:proofErr w:type="spellEnd"/>
            <w:r w:rsidRPr="00CD5640">
              <w:t xml:space="preserve"> M gombafonál konstruktora, amelyben</w:t>
            </w:r>
            <w:r>
              <w:t xml:space="preserve"> </w:t>
            </w:r>
            <w:r w:rsidRPr="00CD5640">
              <w:t>paraméterként átadódik B SemiFertileTecton.</w:t>
            </w:r>
          </w:p>
        </w:tc>
      </w:tr>
      <w:tr w:rsidR="0006392F" w:rsidRPr="005631AE" w14:paraId="650296B2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8D21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22F2" w14:textId="63AE1575" w:rsidR="0006392F" w:rsidRPr="005631AE" w:rsidRDefault="0006392F" w:rsidP="0049402C">
            <w:pPr>
              <w:jc w:val="both"/>
              <w:rPr>
                <w:highlight w:val="yellow"/>
              </w:rPr>
            </w:pPr>
            <w:r w:rsidRPr="005E51CA">
              <w:t>5.4.</w:t>
            </w:r>
            <w:r w:rsidR="00CD5640">
              <w:t>2</w:t>
            </w:r>
          </w:p>
        </w:tc>
      </w:tr>
      <w:tr w:rsidR="0006392F" w:rsidRPr="005631AE" w14:paraId="6CD5F3AF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2360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822B" w14:textId="29E0C5E3" w:rsidR="00CD5640" w:rsidRPr="00CD5640" w:rsidRDefault="00CD5640" w:rsidP="00CD5640">
            <w:pPr>
              <w:jc w:val="both"/>
            </w:pPr>
            <w:r w:rsidRPr="00CD5640">
              <w:t>1. A tesztelő meghívja M gombafonál konstruktorát,</w:t>
            </w:r>
            <w:r>
              <w:t xml:space="preserve"> </w:t>
            </w:r>
            <w:r w:rsidRPr="00CD5640">
              <w:t xml:space="preserve">amelyben paraméterként átadja B </w:t>
            </w:r>
            <w:proofErr w:type="spellStart"/>
            <w:r w:rsidRPr="00CD5640">
              <w:t>SemiFertileTectont</w:t>
            </w:r>
            <w:proofErr w:type="spellEnd"/>
            <w:r>
              <w:t xml:space="preserve"> </w:t>
            </w:r>
            <w:r w:rsidRPr="00CD5640">
              <w:t xml:space="preserve">mint </w:t>
            </w:r>
            <w:proofErr w:type="spellStart"/>
            <w:r w:rsidRPr="00CD5640">
              <w:t>céltektont</w:t>
            </w:r>
            <w:proofErr w:type="spellEnd"/>
            <w:r w:rsidRPr="00CD5640">
              <w:t>.</w:t>
            </w:r>
          </w:p>
          <w:p w14:paraId="564FBCCA" w14:textId="398108BD" w:rsidR="00CD5640" w:rsidRPr="00CD5640" w:rsidRDefault="00CD5640" w:rsidP="00CD5640">
            <w:pPr>
              <w:jc w:val="both"/>
            </w:pPr>
            <w:r w:rsidRPr="00CD5640">
              <w:t>2. M gombafonál meghívja MGE</w:t>
            </w:r>
            <w:r>
              <w:t xml:space="preserve"> </w:t>
            </w:r>
            <w:proofErr w:type="spellStart"/>
            <w:r w:rsidRPr="00CD5640">
              <w:t>MyceliumGrowthEvaluator</w:t>
            </w:r>
            <w:proofErr w:type="spellEnd"/>
            <w:r w:rsidRPr="00CD5640">
              <w:t xml:space="preserve"> konstruktorát.</w:t>
            </w:r>
          </w:p>
          <w:p w14:paraId="00BB8CEF" w14:textId="4A3FBDB7" w:rsidR="00CD5640" w:rsidRPr="00CD5640" w:rsidRDefault="00CD5640" w:rsidP="00CD5640">
            <w:pPr>
              <w:jc w:val="both"/>
            </w:pPr>
            <w:r w:rsidRPr="00CD5640">
              <w:t>3. M gombafonál meghívja MGE</w:t>
            </w:r>
            <w:r>
              <w:t xml:space="preserve"> </w:t>
            </w:r>
            <w:proofErr w:type="spellStart"/>
            <w:r w:rsidRPr="00CD5640">
              <w:t>MyceliumGrowthEvaluator</w:t>
            </w:r>
            <w:proofErr w:type="spellEnd"/>
            <w:r w:rsidRPr="00CD5640">
              <w:t xml:space="preserve"> </w:t>
            </w:r>
            <w:proofErr w:type="spellStart"/>
            <w:proofErr w:type="gramStart"/>
            <w:r w:rsidRPr="00CD5640">
              <w:t>visit</w:t>
            </w:r>
            <w:proofErr w:type="spellEnd"/>
            <w:r w:rsidRPr="00CD5640">
              <w:t>(</w:t>
            </w:r>
            <w:proofErr w:type="gramEnd"/>
            <w:r w:rsidRPr="00CD5640">
              <w:t>b:</w:t>
            </w:r>
            <w:r>
              <w:t xml:space="preserve"> </w:t>
            </w:r>
            <w:r w:rsidRPr="00CD5640">
              <w:t xml:space="preserve">SemiFertileTecton, m: </w:t>
            </w:r>
            <w:proofErr w:type="spellStart"/>
            <w:r w:rsidRPr="00CD5640">
              <w:t>Mushroom</w:t>
            </w:r>
            <w:proofErr w:type="spellEnd"/>
            <w:r w:rsidRPr="00CD5640">
              <w:t>) metódusát.</w:t>
            </w:r>
          </w:p>
          <w:p w14:paraId="2F09A355" w14:textId="4FBE9974" w:rsidR="00CD5640" w:rsidRPr="00CD5640" w:rsidRDefault="00CD5640" w:rsidP="00CD5640">
            <w:pPr>
              <w:jc w:val="both"/>
            </w:pPr>
            <w:r w:rsidRPr="00CD5640">
              <w:t xml:space="preserve">4. MGE </w:t>
            </w:r>
            <w:proofErr w:type="spellStart"/>
            <w:r w:rsidRPr="00CD5640">
              <w:t>MyceliumGrowthEvaluator</w:t>
            </w:r>
            <w:proofErr w:type="spellEnd"/>
            <w:r w:rsidRPr="00CD5640">
              <w:t xml:space="preserve"> meghívja B</w:t>
            </w:r>
            <w:r>
              <w:t xml:space="preserve"> </w:t>
            </w:r>
            <w:proofErr w:type="spellStart"/>
            <w:r w:rsidRPr="00CD5640">
              <w:t>SemiFertileTectonon</w:t>
            </w:r>
            <w:proofErr w:type="spellEnd"/>
            <w:r w:rsidRPr="00CD5640">
              <w:t xml:space="preserve"> az </w:t>
            </w:r>
            <w:proofErr w:type="spellStart"/>
            <w:proofErr w:type="gramStart"/>
            <w:r w:rsidRPr="00CD5640">
              <w:t>accept</w:t>
            </w:r>
            <w:proofErr w:type="spellEnd"/>
            <w:r w:rsidRPr="00CD5640">
              <w:t>(</w:t>
            </w:r>
            <w:proofErr w:type="spellStart"/>
            <w:proofErr w:type="gramEnd"/>
            <w:r w:rsidRPr="00CD5640">
              <w:t>mge</w:t>
            </w:r>
            <w:proofErr w:type="spellEnd"/>
            <w:r w:rsidRPr="00CD5640">
              <w:t>, m) metódust.</w:t>
            </w:r>
          </w:p>
          <w:p w14:paraId="16EF5B35" w14:textId="63DA8505" w:rsidR="00CD5640" w:rsidRPr="00CD5640" w:rsidRDefault="00CD5640" w:rsidP="00CD5640">
            <w:pPr>
              <w:jc w:val="both"/>
            </w:pPr>
            <w:r w:rsidRPr="00CD5640">
              <w:t>5. B SemiFertileTecton megvizsgálja, hogy hány</w:t>
            </w:r>
            <w:r>
              <w:t xml:space="preserve"> </w:t>
            </w:r>
            <w:r w:rsidRPr="00CD5640">
              <w:t>gombafonál lehet rajta (</w:t>
            </w:r>
            <w:proofErr w:type="spellStart"/>
            <w:r w:rsidRPr="00CD5640">
              <w:t>myceliaCapacity</w:t>
            </w:r>
            <w:proofErr w:type="spellEnd"/>
            <w:r w:rsidRPr="00CD5640">
              <w:t>: int), és azt</w:t>
            </w:r>
            <w:r>
              <w:t xml:space="preserve"> </w:t>
            </w:r>
            <w:r w:rsidRPr="00CD5640">
              <w:t>az eredményt kapja, hogy 1.</w:t>
            </w:r>
          </w:p>
          <w:p w14:paraId="4DF2D11A" w14:textId="34ADFA52" w:rsidR="00CD5640" w:rsidRPr="00CD5640" w:rsidRDefault="00CD5640" w:rsidP="00CD5640">
            <w:pPr>
              <w:jc w:val="both"/>
            </w:pPr>
            <w:r w:rsidRPr="00CD5640">
              <w:t>6. B SemiFertileTecton megvizsgálja, hogy hány</w:t>
            </w:r>
            <w:r>
              <w:t xml:space="preserve"> </w:t>
            </w:r>
            <w:r w:rsidRPr="00CD5640">
              <w:t>gombafonál van rajta, és azt az eredményt kapja, hogy</w:t>
            </w:r>
            <w:r>
              <w:t xml:space="preserve"> </w:t>
            </w:r>
            <w:r w:rsidRPr="00CD5640">
              <w:t>1.</w:t>
            </w:r>
          </w:p>
          <w:p w14:paraId="774CA636" w14:textId="77777777" w:rsidR="00CD5640" w:rsidRPr="00CD5640" w:rsidRDefault="00CD5640" w:rsidP="00CD5640">
            <w:pPr>
              <w:jc w:val="both"/>
            </w:pPr>
            <w:r w:rsidRPr="00CD5640">
              <w:t xml:space="preserve">7. </w:t>
            </w:r>
            <w:proofErr w:type="spellStart"/>
            <w:r w:rsidRPr="00CD5640">
              <w:t>Meghívódik</w:t>
            </w:r>
            <w:proofErr w:type="spellEnd"/>
            <w:r w:rsidRPr="00CD5640">
              <w:t xml:space="preserve"> MGE </w:t>
            </w:r>
            <w:proofErr w:type="spellStart"/>
            <w:r w:rsidRPr="00CD5640">
              <w:t>destruktora</w:t>
            </w:r>
            <w:proofErr w:type="spellEnd"/>
            <w:r w:rsidRPr="00CD5640">
              <w:t>.</w:t>
            </w:r>
          </w:p>
          <w:p w14:paraId="0877892B" w14:textId="03254D58" w:rsidR="0006392F" w:rsidRPr="005E51CA" w:rsidRDefault="00CD5640" w:rsidP="00CD5640">
            <w:pPr>
              <w:jc w:val="both"/>
            </w:pPr>
            <w:r w:rsidRPr="00CD5640">
              <w:t xml:space="preserve">8. B SemiFertileTecton meghívja M Mycelium </w:t>
            </w:r>
            <w:proofErr w:type="spellStart"/>
            <w:proofErr w:type="gramStart"/>
            <w:r w:rsidRPr="00CD5640">
              <w:t>delete</w:t>
            </w:r>
            <w:proofErr w:type="spellEnd"/>
            <w:r w:rsidRPr="00CD5640">
              <w:t>(</w:t>
            </w:r>
            <w:proofErr w:type="gramEnd"/>
            <w:r w:rsidRPr="00CD5640">
              <w:t>)</w:t>
            </w:r>
            <w:r>
              <w:t xml:space="preserve"> </w:t>
            </w:r>
            <w:r w:rsidRPr="00CD5640">
              <w:t>függvényét</w:t>
            </w:r>
          </w:p>
        </w:tc>
      </w:tr>
      <w:tr w:rsidR="0006392F" w:rsidRPr="005631AE" w14:paraId="3D681233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8233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DD80" w14:textId="77777777" w:rsidR="00CD5640" w:rsidRPr="00CD5640" w:rsidRDefault="00CD5640" w:rsidP="00CD5640">
            <w:pPr>
              <w:jc w:val="both"/>
            </w:pPr>
            <w:r w:rsidRPr="00CD5640">
              <w:t>Tesztelő</w:t>
            </w:r>
          </w:p>
          <w:p w14:paraId="6E0A4A25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r w:rsidRPr="00CD5640">
              <w:t>Create</w:t>
            </w:r>
            <w:proofErr w:type="spellEnd"/>
            <w:r w:rsidRPr="00CD5640">
              <w:t>(B)=&gt; m: Mycelium</w:t>
            </w:r>
          </w:p>
          <w:p w14:paraId="1BCB54B2" w14:textId="77777777" w:rsidR="00CD5640" w:rsidRPr="00CD5640" w:rsidRDefault="00CD5640" w:rsidP="00CD5640">
            <w:pPr>
              <w:jc w:val="both"/>
            </w:pPr>
            <w:r w:rsidRPr="00CD5640">
              <w:t>m: Mycelium</w:t>
            </w:r>
          </w:p>
          <w:p w14:paraId="627CEFD4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r w:rsidRPr="00CD5640">
              <w:t>Create</w:t>
            </w:r>
            <w:proofErr w:type="spellEnd"/>
            <w:r w:rsidRPr="00CD5640">
              <w:t xml:space="preserve">(m)=&gt; </w:t>
            </w:r>
            <w:proofErr w:type="spellStart"/>
            <w:r w:rsidRPr="00CD5640">
              <w:t>mge</w:t>
            </w:r>
            <w:proofErr w:type="spellEnd"/>
            <w:r w:rsidRPr="00CD5640">
              <w:t xml:space="preserve">: </w:t>
            </w:r>
            <w:proofErr w:type="spellStart"/>
            <w:r w:rsidRPr="00CD5640">
              <w:t>MyceliumGrowthEvaluator</w:t>
            </w:r>
            <w:proofErr w:type="spellEnd"/>
          </w:p>
          <w:p w14:paraId="6E097693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r w:rsidRPr="00CD5640">
              <w:t>visit</w:t>
            </w:r>
            <w:proofErr w:type="spellEnd"/>
            <w:r w:rsidRPr="00CD5640">
              <w:t xml:space="preserve">(B)=&gt; </w:t>
            </w:r>
            <w:proofErr w:type="spellStart"/>
            <w:r w:rsidRPr="00CD5640">
              <w:t>mge</w:t>
            </w:r>
            <w:proofErr w:type="spellEnd"/>
          </w:p>
          <w:p w14:paraId="7C16C814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mge</w:t>
            </w:r>
            <w:proofErr w:type="spellEnd"/>
            <w:r w:rsidRPr="00CD5640">
              <w:t xml:space="preserve">: </w:t>
            </w:r>
            <w:proofErr w:type="spellStart"/>
            <w:r w:rsidRPr="00CD5640">
              <w:t>MyceliumGrowthEvaluator</w:t>
            </w:r>
            <w:proofErr w:type="spellEnd"/>
          </w:p>
          <w:p w14:paraId="1106B003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proofErr w:type="gramStart"/>
            <w:r w:rsidRPr="00CD5640">
              <w:t>accept</w:t>
            </w:r>
            <w:proofErr w:type="spellEnd"/>
            <w:r w:rsidRPr="00CD5640">
              <w:t>(</w:t>
            </w:r>
            <w:proofErr w:type="spellStart"/>
            <w:proofErr w:type="gramEnd"/>
            <w:r w:rsidRPr="00CD5640">
              <w:t>mge</w:t>
            </w:r>
            <w:proofErr w:type="spellEnd"/>
            <w:r w:rsidRPr="00CD5640">
              <w:t xml:space="preserve">, </w:t>
            </w:r>
            <w:proofErr w:type="spellStart"/>
            <w:r w:rsidRPr="00CD5640">
              <w:t>mb</w:t>
            </w:r>
            <w:proofErr w:type="spellEnd"/>
            <w:r w:rsidRPr="00CD5640">
              <w:t>)=&gt; B: SemiFertileTecton</w:t>
            </w:r>
          </w:p>
          <w:p w14:paraId="489B2999" w14:textId="77777777" w:rsidR="00CD5640" w:rsidRPr="00CD5640" w:rsidRDefault="00CD5640" w:rsidP="00CD5640">
            <w:pPr>
              <w:jc w:val="both"/>
            </w:pPr>
            <w:r w:rsidRPr="00CD5640">
              <w:lastRenderedPageBreak/>
              <w:t>B: SemiFertileTecton</w:t>
            </w:r>
          </w:p>
          <w:p w14:paraId="0397A981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proofErr w:type="gramStart"/>
            <w:r w:rsidRPr="00CD5640">
              <w:t>size</w:t>
            </w:r>
            <w:proofErr w:type="spellEnd"/>
            <w:r w:rsidRPr="00CD5640">
              <w:t>(</w:t>
            </w:r>
            <w:proofErr w:type="gramEnd"/>
            <w:r w:rsidRPr="00CD5640">
              <w:t xml:space="preserve">)=&gt; </w:t>
            </w:r>
            <w:proofErr w:type="spellStart"/>
            <w:r w:rsidRPr="00CD5640">
              <w:t>TectonSpores</w:t>
            </w:r>
            <w:proofErr w:type="spellEnd"/>
            <w:r w:rsidRPr="00CD5640">
              <w:t xml:space="preserve"> &lt;=</w:t>
            </w:r>
            <w:proofErr w:type="spellStart"/>
            <w:r w:rsidRPr="00CD5640">
              <w:t>sporeCount</w:t>
            </w:r>
            <w:proofErr w:type="spellEnd"/>
            <w:r w:rsidRPr="00CD5640">
              <w:t xml:space="preserve">= </w:t>
            </w:r>
            <w:proofErr w:type="spellStart"/>
            <w:r w:rsidRPr="00CD5640">
              <w:t>TectonSpores</w:t>
            </w:r>
            <w:proofErr w:type="spellEnd"/>
          </w:p>
          <w:p w14:paraId="6C4E61F3" w14:textId="77777777" w:rsidR="00CD5640" w:rsidRPr="00CD5640" w:rsidRDefault="00CD5640" w:rsidP="00CD5640">
            <w:pPr>
              <w:jc w:val="both"/>
            </w:pPr>
            <w:proofErr w:type="spellStart"/>
            <w:proofErr w:type="gramStart"/>
            <w:r w:rsidRPr="00CD5640">
              <w:t>mge:MyceliumGrowthEvaluator</w:t>
            </w:r>
            <w:proofErr w:type="spellEnd"/>
            <w:proofErr w:type="gramEnd"/>
          </w:p>
          <w:p w14:paraId="161087F0" w14:textId="77777777" w:rsidR="00CD5640" w:rsidRPr="00CD5640" w:rsidRDefault="00CD5640" w:rsidP="00CD5640">
            <w:pPr>
              <w:jc w:val="both"/>
            </w:pPr>
            <w:r w:rsidRPr="00CD5640">
              <w:t>~</w:t>
            </w:r>
            <w:proofErr w:type="spellStart"/>
            <w:r w:rsidRPr="00CD5640">
              <w:t>finalize</w:t>
            </w:r>
            <w:proofErr w:type="spellEnd"/>
          </w:p>
          <w:p w14:paraId="133BC1F4" w14:textId="77777777" w:rsidR="00CD5640" w:rsidRPr="00CD5640" w:rsidRDefault="00CD5640" w:rsidP="00CD5640">
            <w:pPr>
              <w:jc w:val="both"/>
            </w:pPr>
            <w:r w:rsidRPr="00CD5640">
              <w:t>B: SemiFertileTecton</w:t>
            </w:r>
          </w:p>
          <w:p w14:paraId="31E1C5A5" w14:textId="768C7738" w:rsidR="0006392F" w:rsidRPr="005E51CA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proofErr w:type="gramStart"/>
            <w:r w:rsidRPr="00CD5640">
              <w:t>delete</w:t>
            </w:r>
            <w:proofErr w:type="spellEnd"/>
            <w:r w:rsidRPr="00CD5640">
              <w:t>(</w:t>
            </w:r>
            <w:proofErr w:type="gramEnd"/>
            <w:r w:rsidRPr="00CD5640">
              <w:t>)=&gt;m: Mycelium</w:t>
            </w:r>
          </w:p>
        </w:tc>
      </w:tr>
    </w:tbl>
    <w:p w14:paraId="51497AD3" w14:textId="77777777" w:rsidR="0006392F" w:rsidRDefault="0006392F" w:rsidP="005E51CA">
      <w:pPr>
        <w:pStyle w:val="magyarazat"/>
        <w:rPr>
          <w:color w:val="auto"/>
        </w:rPr>
      </w:pPr>
    </w:p>
    <w:p w14:paraId="6FA389A5" w14:textId="77777777" w:rsidR="00CD5640" w:rsidRDefault="00CD5640" w:rsidP="005E51CA">
      <w:pPr>
        <w:pStyle w:val="magyarazat"/>
        <w:rPr>
          <w:color w:val="auto"/>
        </w:rPr>
      </w:pPr>
    </w:p>
    <w:p w14:paraId="73AC8F87" w14:textId="488C3703" w:rsidR="00CD5640" w:rsidRPr="005E51CA" w:rsidRDefault="00CD5640" w:rsidP="00CD5640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D5640">
        <w:rPr>
          <w:rFonts w:ascii="Times New Roman" w:hAnsi="Times New Roman" w:cs="Times New Roman"/>
          <w:caps/>
          <w:sz w:val="24"/>
          <w:szCs w:val="24"/>
        </w:rPr>
        <w:t>5. Előfeltételnek megfelelő gombafonál növesztés „Arid” típusú tektonra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D5640" w:rsidRPr="005631AE" w14:paraId="02832668" w14:textId="77777777" w:rsidTr="0049402C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E0B14D8" w14:textId="77777777" w:rsidR="00CD5640" w:rsidRPr="005631AE" w:rsidRDefault="00CD5640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AD3277C" w14:textId="77777777" w:rsidR="00CD5640" w:rsidRPr="00CD5640" w:rsidRDefault="00CD5640" w:rsidP="00CD5640">
            <w:pPr>
              <w:jc w:val="both"/>
            </w:pPr>
            <w:r w:rsidRPr="00CD5640">
              <w:t>Előfeltételnek megfelelő gombafonál növesztés „Arid” típusú</w:t>
            </w:r>
          </w:p>
          <w:p w14:paraId="4A2B8466" w14:textId="519E9F94" w:rsidR="00CD5640" w:rsidRPr="005631AE" w:rsidRDefault="00CD5640" w:rsidP="00CD5640">
            <w:pPr>
              <w:jc w:val="both"/>
            </w:pPr>
            <w:r w:rsidRPr="00CD5640">
              <w:t>tektonra</w:t>
            </w:r>
          </w:p>
        </w:tc>
      </w:tr>
      <w:tr w:rsidR="00CD5640" w:rsidRPr="005631AE" w14:paraId="12138720" w14:textId="77777777" w:rsidTr="0049402C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2617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6E06" w14:textId="77777777" w:rsidR="00CD5640" w:rsidRPr="00CD5640" w:rsidRDefault="00CD5640" w:rsidP="00CD5640">
            <w:pPr>
              <w:jc w:val="both"/>
            </w:pPr>
            <w:r w:rsidRPr="00CD5640">
              <w:t>Az a játékutasítás érkezik, hogy M gombafonál növekedjen a</w:t>
            </w:r>
          </w:p>
          <w:p w14:paraId="4F73370B" w14:textId="4DE8B964" w:rsidR="00CD5640" w:rsidRPr="005631AE" w:rsidRDefault="00CD5640" w:rsidP="00CD5640">
            <w:pPr>
              <w:jc w:val="both"/>
            </w:pPr>
            <w:r w:rsidRPr="00CD5640">
              <w:t xml:space="preserve">szomszédos B </w:t>
            </w:r>
            <w:proofErr w:type="spellStart"/>
            <w:r w:rsidRPr="00CD5640">
              <w:t>AridTectonra</w:t>
            </w:r>
            <w:proofErr w:type="spellEnd"/>
            <w:r w:rsidRPr="00CD5640">
              <w:t>, amelyen még nincs gombafonál.</w:t>
            </w:r>
          </w:p>
        </w:tc>
      </w:tr>
      <w:tr w:rsidR="00CD5640" w:rsidRPr="005631AE" w14:paraId="4BCB3308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A035" w14:textId="77777777" w:rsidR="00CD5640" w:rsidRPr="005631AE" w:rsidRDefault="00CD5640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D2F7" w14:textId="77777777" w:rsidR="00CD5640" w:rsidRPr="005631AE" w:rsidRDefault="00CD5640" w:rsidP="0049402C">
            <w:pPr>
              <w:jc w:val="both"/>
            </w:pPr>
            <w:r w:rsidRPr="005631AE">
              <w:t>Tesztelő</w:t>
            </w:r>
          </w:p>
        </w:tc>
      </w:tr>
      <w:tr w:rsidR="00CD5640" w:rsidRPr="005631AE" w14:paraId="76010079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A9EC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E4A0" w14:textId="77777777" w:rsidR="00CD5640" w:rsidRPr="00CD5640" w:rsidRDefault="00CD5640" w:rsidP="00CD5640">
            <w:pPr>
              <w:jc w:val="both"/>
            </w:pPr>
            <w:r w:rsidRPr="00CD5640">
              <w:t xml:space="preserve">M gombafonál A </w:t>
            </w:r>
            <w:proofErr w:type="spellStart"/>
            <w:r w:rsidRPr="00CD5640">
              <w:t>FertileTectonon</w:t>
            </w:r>
            <w:proofErr w:type="spellEnd"/>
            <w:r w:rsidRPr="00CD5640">
              <w:t xml:space="preserve"> található. A szomszédos B</w:t>
            </w:r>
          </w:p>
          <w:p w14:paraId="1C90B1C8" w14:textId="1152D453" w:rsidR="00CD5640" w:rsidRPr="005631AE" w:rsidRDefault="00CD5640" w:rsidP="00CD5640">
            <w:pPr>
              <w:jc w:val="both"/>
            </w:pPr>
            <w:proofErr w:type="spellStart"/>
            <w:r w:rsidRPr="00CD5640">
              <w:t>AridTectonon</w:t>
            </w:r>
            <w:proofErr w:type="spellEnd"/>
            <w:r w:rsidRPr="00CD5640">
              <w:t xml:space="preserve"> nincs gombafonál.</w:t>
            </w:r>
          </w:p>
        </w:tc>
      </w:tr>
      <w:tr w:rsidR="00CD5640" w:rsidRPr="005631AE" w14:paraId="19115D23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C125A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3965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Meghívódik</w:t>
            </w:r>
            <w:proofErr w:type="spellEnd"/>
            <w:r w:rsidRPr="00CD5640">
              <w:t xml:space="preserve"> M gombafonál konstruktora, amelyben</w:t>
            </w:r>
          </w:p>
          <w:p w14:paraId="75D8CBDA" w14:textId="74B18CAA" w:rsidR="00CD5640" w:rsidRPr="005631AE" w:rsidRDefault="00CD5640" w:rsidP="00CD5640">
            <w:pPr>
              <w:jc w:val="both"/>
            </w:pPr>
            <w:r w:rsidRPr="00CD5640">
              <w:t>paraméterként átadódik B AridTecton.</w:t>
            </w:r>
          </w:p>
        </w:tc>
      </w:tr>
      <w:tr w:rsidR="00CD5640" w:rsidRPr="005631AE" w14:paraId="7D7F5F7B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D3C4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EE0F" w14:textId="4728A606" w:rsidR="00CD5640" w:rsidRPr="005631AE" w:rsidRDefault="00CD5640" w:rsidP="0049402C">
            <w:pPr>
              <w:jc w:val="both"/>
              <w:rPr>
                <w:highlight w:val="yellow"/>
              </w:rPr>
            </w:pPr>
            <w:r w:rsidRPr="005E51CA">
              <w:t>5.4.</w:t>
            </w:r>
            <w:r>
              <w:t>1</w:t>
            </w:r>
          </w:p>
        </w:tc>
      </w:tr>
      <w:tr w:rsidR="00CD5640" w:rsidRPr="005631AE" w14:paraId="5E1F0956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EEE11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EC7C" w14:textId="77777777" w:rsidR="00CD5640" w:rsidRPr="00CD5640" w:rsidRDefault="00CD5640" w:rsidP="00CD5640">
            <w:pPr>
              <w:jc w:val="both"/>
            </w:pPr>
            <w:r w:rsidRPr="00CD5640">
              <w:t>1. A tesztelő meghívja M gombafonál konstruktorát,</w:t>
            </w:r>
          </w:p>
          <w:p w14:paraId="2A492C76" w14:textId="77777777" w:rsidR="00CD5640" w:rsidRPr="00CD5640" w:rsidRDefault="00CD5640" w:rsidP="00CD5640">
            <w:pPr>
              <w:jc w:val="both"/>
            </w:pPr>
            <w:r w:rsidRPr="00CD5640">
              <w:t xml:space="preserve">amelyben paraméterként átadja B </w:t>
            </w:r>
            <w:proofErr w:type="spellStart"/>
            <w:r w:rsidRPr="00CD5640">
              <w:t>AridTectont</w:t>
            </w:r>
            <w:proofErr w:type="spellEnd"/>
            <w:r w:rsidRPr="00CD5640">
              <w:t xml:space="preserve"> mint</w:t>
            </w:r>
          </w:p>
          <w:p w14:paraId="543B756C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céltektont</w:t>
            </w:r>
            <w:proofErr w:type="spellEnd"/>
            <w:r w:rsidRPr="00CD5640">
              <w:t>.</w:t>
            </w:r>
          </w:p>
          <w:p w14:paraId="08147FD0" w14:textId="77777777" w:rsidR="00CD5640" w:rsidRPr="00CD5640" w:rsidRDefault="00CD5640" w:rsidP="00CD5640">
            <w:pPr>
              <w:jc w:val="both"/>
            </w:pPr>
            <w:r w:rsidRPr="00CD5640">
              <w:t>2. M gombafonál meghívja MGE</w:t>
            </w:r>
          </w:p>
          <w:p w14:paraId="1577FE4B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MyceliumGrowthEvaluator</w:t>
            </w:r>
            <w:proofErr w:type="spellEnd"/>
            <w:r w:rsidRPr="00CD5640">
              <w:t xml:space="preserve"> konstruktorát.</w:t>
            </w:r>
          </w:p>
          <w:p w14:paraId="376351C6" w14:textId="77777777" w:rsidR="00CD5640" w:rsidRPr="00CD5640" w:rsidRDefault="00CD5640" w:rsidP="00CD5640">
            <w:pPr>
              <w:jc w:val="both"/>
            </w:pPr>
            <w:r w:rsidRPr="00CD5640">
              <w:t>3. M gombafonál meghívja MGE</w:t>
            </w:r>
          </w:p>
          <w:p w14:paraId="7844DA30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MyceliumGrowthEvaluator</w:t>
            </w:r>
            <w:proofErr w:type="spellEnd"/>
            <w:r w:rsidRPr="00CD5640">
              <w:t xml:space="preserve"> </w:t>
            </w:r>
            <w:proofErr w:type="spellStart"/>
            <w:proofErr w:type="gramStart"/>
            <w:r w:rsidRPr="00CD5640">
              <w:t>visit</w:t>
            </w:r>
            <w:proofErr w:type="spellEnd"/>
            <w:r w:rsidRPr="00CD5640">
              <w:t>(</w:t>
            </w:r>
            <w:proofErr w:type="gramEnd"/>
            <w:r w:rsidRPr="00CD5640">
              <w:t>b: AridTecton, m:</w:t>
            </w:r>
          </w:p>
          <w:p w14:paraId="04736BA9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Mushroom</w:t>
            </w:r>
            <w:proofErr w:type="spellEnd"/>
            <w:r w:rsidRPr="00CD5640">
              <w:t>) metódusát.</w:t>
            </w:r>
          </w:p>
          <w:p w14:paraId="5AF5EE90" w14:textId="77777777" w:rsidR="00CD5640" w:rsidRPr="00CD5640" w:rsidRDefault="00CD5640" w:rsidP="00CD5640">
            <w:pPr>
              <w:jc w:val="both"/>
            </w:pPr>
            <w:r w:rsidRPr="00CD5640">
              <w:t xml:space="preserve">4. MGE </w:t>
            </w:r>
            <w:proofErr w:type="spellStart"/>
            <w:r w:rsidRPr="00CD5640">
              <w:t>MyceliumGrowthEvaluator</w:t>
            </w:r>
            <w:proofErr w:type="spellEnd"/>
            <w:r w:rsidRPr="00CD5640">
              <w:t xml:space="preserve"> meghívja B</w:t>
            </w:r>
          </w:p>
          <w:p w14:paraId="27CDDEAF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AridTectonon</w:t>
            </w:r>
            <w:proofErr w:type="spellEnd"/>
            <w:r w:rsidRPr="00CD5640">
              <w:t xml:space="preserve"> az </w:t>
            </w:r>
            <w:proofErr w:type="spellStart"/>
            <w:proofErr w:type="gramStart"/>
            <w:r w:rsidRPr="00CD5640">
              <w:t>accept</w:t>
            </w:r>
            <w:proofErr w:type="spellEnd"/>
            <w:r w:rsidRPr="00CD5640">
              <w:t>(</w:t>
            </w:r>
            <w:proofErr w:type="spellStart"/>
            <w:proofErr w:type="gramEnd"/>
            <w:r w:rsidRPr="00CD5640">
              <w:t>mge</w:t>
            </w:r>
            <w:proofErr w:type="spellEnd"/>
            <w:r w:rsidRPr="00CD5640">
              <w:t>, m) metódust.</w:t>
            </w:r>
          </w:p>
          <w:p w14:paraId="1FE4A748" w14:textId="77777777" w:rsidR="00CD5640" w:rsidRPr="00CD5640" w:rsidRDefault="00CD5640" w:rsidP="00CD5640">
            <w:pPr>
              <w:jc w:val="both"/>
            </w:pPr>
            <w:r w:rsidRPr="00CD5640">
              <w:t>5. B AridTecton megvizsgálja, hogy hány gombafonál</w:t>
            </w:r>
          </w:p>
          <w:p w14:paraId="21F2487B" w14:textId="77777777" w:rsidR="00CD5640" w:rsidRPr="00CD5640" w:rsidRDefault="00CD5640" w:rsidP="00CD5640">
            <w:pPr>
              <w:jc w:val="both"/>
            </w:pPr>
            <w:r w:rsidRPr="00CD5640">
              <w:t>lehet rajta (</w:t>
            </w:r>
            <w:proofErr w:type="spellStart"/>
            <w:r w:rsidRPr="00CD5640">
              <w:t>myceliaCapacity</w:t>
            </w:r>
            <w:proofErr w:type="spellEnd"/>
            <w:r w:rsidRPr="00CD5640">
              <w:t>: int), és azt az eredményt</w:t>
            </w:r>
          </w:p>
          <w:p w14:paraId="66D3498F" w14:textId="77777777" w:rsidR="00CD5640" w:rsidRPr="00CD5640" w:rsidRDefault="00CD5640" w:rsidP="00CD5640">
            <w:pPr>
              <w:jc w:val="both"/>
            </w:pPr>
            <w:r w:rsidRPr="00CD5640">
              <w:t>kapja, hogy 1.</w:t>
            </w:r>
          </w:p>
          <w:p w14:paraId="52B9D99A" w14:textId="77777777" w:rsidR="00CD5640" w:rsidRPr="00CD5640" w:rsidRDefault="00CD5640" w:rsidP="00CD5640">
            <w:pPr>
              <w:jc w:val="both"/>
            </w:pPr>
            <w:r w:rsidRPr="00CD5640">
              <w:t>6. B AridTecton megvizsgálja, hogy hány gombafonál</w:t>
            </w:r>
          </w:p>
          <w:p w14:paraId="3EDDBCF1" w14:textId="77777777" w:rsidR="00CD5640" w:rsidRPr="00CD5640" w:rsidRDefault="00CD5640" w:rsidP="00CD5640">
            <w:pPr>
              <w:jc w:val="both"/>
            </w:pPr>
            <w:r w:rsidRPr="00CD5640">
              <w:t>van rajta, és azt az eredményt kapja, hogy 0.</w:t>
            </w:r>
          </w:p>
          <w:p w14:paraId="5BA634C7" w14:textId="77777777" w:rsidR="00CD5640" w:rsidRPr="00CD5640" w:rsidRDefault="00CD5640" w:rsidP="00CD5640">
            <w:pPr>
              <w:jc w:val="both"/>
            </w:pPr>
            <w:r w:rsidRPr="00CD5640">
              <w:t>7. B AridTecton meghívja M Mycelium</w:t>
            </w:r>
          </w:p>
          <w:p w14:paraId="12439E39" w14:textId="77777777" w:rsidR="00CD5640" w:rsidRPr="00CD5640" w:rsidRDefault="00CD5640" w:rsidP="00CD5640">
            <w:pPr>
              <w:jc w:val="both"/>
            </w:pPr>
            <w:proofErr w:type="spellStart"/>
            <w:proofErr w:type="gramStart"/>
            <w:r w:rsidRPr="00CD5640">
              <w:t>grow</w:t>
            </w:r>
            <w:proofErr w:type="spellEnd"/>
            <w:r w:rsidRPr="00CD5640">
              <w:t>(</w:t>
            </w:r>
            <w:proofErr w:type="spellStart"/>
            <w:proofErr w:type="gramEnd"/>
            <w:r w:rsidRPr="00CD5640">
              <w:t>sporeCount</w:t>
            </w:r>
            <w:proofErr w:type="spellEnd"/>
            <w:r w:rsidRPr="00CD5640">
              <w:t>: int) metódusát. Paraméterben átadja</w:t>
            </w:r>
          </w:p>
          <w:p w14:paraId="4719A1B6" w14:textId="77777777" w:rsidR="00CD5640" w:rsidRPr="00CD5640" w:rsidRDefault="00CD5640" w:rsidP="00CD5640">
            <w:pPr>
              <w:jc w:val="both"/>
            </w:pPr>
            <w:r w:rsidRPr="00CD5640">
              <w:t>a rajta lévő spórák számát, amelynek megfelelő</w:t>
            </w:r>
          </w:p>
          <w:p w14:paraId="3D5D9504" w14:textId="77777777" w:rsidR="00CD5640" w:rsidRPr="00CD5640" w:rsidRDefault="00CD5640" w:rsidP="00CD5640">
            <w:pPr>
              <w:jc w:val="both"/>
            </w:pPr>
            <w:r w:rsidRPr="00CD5640">
              <w:t>sebességgel a gombafonál nőni fog.</w:t>
            </w:r>
          </w:p>
          <w:p w14:paraId="0416148D" w14:textId="4A2A8262" w:rsidR="00CD5640" w:rsidRPr="005E51CA" w:rsidRDefault="00CD5640" w:rsidP="00CD5640">
            <w:pPr>
              <w:jc w:val="both"/>
            </w:pPr>
            <w:r w:rsidRPr="00CD5640">
              <w:t xml:space="preserve">8. </w:t>
            </w:r>
            <w:proofErr w:type="spellStart"/>
            <w:r w:rsidRPr="00CD5640">
              <w:t>Meghívódik</w:t>
            </w:r>
            <w:proofErr w:type="spellEnd"/>
            <w:r w:rsidRPr="00CD5640">
              <w:t xml:space="preserve"> MGE </w:t>
            </w:r>
            <w:proofErr w:type="spellStart"/>
            <w:r w:rsidRPr="00CD5640">
              <w:t>destruktora</w:t>
            </w:r>
            <w:proofErr w:type="spellEnd"/>
            <w:r w:rsidRPr="00CD5640">
              <w:t>.</w:t>
            </w:r>
          </w:p>
        </w:tc>
      </w:tr>
      <w:tr w:rsidR="00CD5640" w:rsidRPr="005631AE" w14:paraId="6974234D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1735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E020" w14:textId="77777777" w:rsidR="00CD5640" w:rsidRPr="00CD5640" w:rsidRDefault="00CD5640" w:rsidP="00CD5640">
            <w:pPr>
              <w:jc w:val="both"/>
            </w:pPr>
            <w:r w:rsidRPr="00CD5640">
              <w:t>Tesztelő</w:t>
            </w:r>
          </w:p>
          <w:p w14:paraId="6BE1089C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r w:rsidRPr="00CD5640">
              <w:t>Create</w:t>
            </w:r>
            <w:proofErr w:type="spellEnd"/>
            <w:r w:rsidRPr="00CD5640">
              <w:t>(B)=&gt; m: Mycelium</w:t>
            </w:r>
          </w:p>
          <w:p w14:paraId="33143279" w14:textId="77777777" w:rsidR="00CD5640" w:rsidRPr="00CD5640" w:rsidRDefault="00CD5640" w:rsidP="00CD5640">
            <w:pPr>
              <w:jc w:val="both"/>
            </w:pPr>
            <w:r w:rsidRPr="00CD5640">
              <w:t>m: Mycelium</w:t>
            </w:r>
          </w:p>
          <w:p w14:paraId="28E111B8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r w:rsidRPr="00CD5640">
              <w:t>Create</w:t>
            </w:r>
            <w:proofErr w:type="spellEnd"/>
            <w:r w:rsidRPr="00CD5640">
              <w:t xml:space="preserve">(m)=&gt; </w:t>
            </w:r>
            <w:proofErr w:type="spellStart"/>
            <w:r w:rsidRPr="00CD5640">
              <w:t>mge</w:t>
            </w:r>
            <w:proofErr w:type="spellEnd"/>
            <w:r w:rsidRPr="00CD5640">
              <w:t xml:space="preserve">: </w:t>
            </w:r>
            <w:proofErr w:type="spellStart"/>
            <w:r w:rsidRPr="00CD5640">
              <w:t>MyceliumGrowthEvaluator</w:t>
            </w:r>
            <w:proofErr w:type="spellEnd"/>
          </w:p>
          <w:p w14:paraId="5D717770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r w:rsidRPr="00CD5640">
              <w:t>visit</w:t>
            </w:r>
            <w:proofErr w:type="spellEnd"/>
            <w:r w:rsidRPr="00CD5640">
              <w:t xml:space="preserve">(B)=&gt; </w:t>
            </w:r>
            <w:proofErr w:type="spellStart"/>
            <w:r w:rsidRPr="00CD5640">
              <w:t>mge</w:t>
            </w:r>
            <w:proofErr w:type="spellEnd"/>
          </w:p>
          <w:p w14:paraId="64FFFB59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mge</w:t>
            </w:r>
            <w:proofErr w:type="spellEnd"/>
            <w:r w:rsidRPr="00CD5640">
              <w:t xml:space="preserve">: </w:t>
            </w:r>
            <w:proofErr w:type="spellStart"/>
            <w:r w:rsidRPr="00CD5640">
              <w:t>MyceliumGrowthEvaluator</w:t>
            </w:r>
            <w:proofErr w:type="spellEnd"/>
          </w:p>
          <w:p w14:paraId="4B5A623E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proofErr w:type="gramStart"/>
            <w:r w:rsidRPr="00CD5640">
              <w:t>accept</w:t>
            </w:r>
            <w:proofErr w:type="spellEnd"/>
            <w:r w:rsidRPr="00CD5640">
              <w:t>(</w:t>
            </w:r>
            <w:proofErr w:type="spellStart"/>
            <w:proofErr w:type="gramEnd"/>
            <w:r w:rsidRPr="00CD5640">
              <w:t>mge</w:t>
            </w:r>
            <w:proofErr w:type="spellEnd"/>
            <w:r w:rsidRPr="00CD5640">
              <w:t xml:space="preserve">, </w:t>
            </w:r>
            <w:proofErr w:type="spellStart"/>
            <w:r w:rsidRPr="00CD5640">
              <w:t>mb</w:t>
            </w:r>
            <w:proofErr w:type="spellEnd"/>
            <w:r w:rsidRPr="00CD5640">
              <w:t>)=&gt; B: AridTecton</w:t>
            </w:r>
          </w:p>
          <w:p w14:paraId="6577C75A" w14:textId="77777777" w:rsidR="00CD5640" w:rsidRPr="00CD5640" w:rsidRDefault="00CD5640" w:rsidP="00CD5640">
            <w:pPr>
              <w:jc w:val="both"/>
            </w:pPr>
            <w:r w:rsidRPr="00CD5640">
              <w:t>B: AridTecton</w:t>
            </w:r>
          </w:p>
          <w:p w14:paraId="3F27B7F0" w14:textId="77777777" w:rsidR="00CD5640" w:rsidRPr="00CD5640" w:rsidRDefault="00CD5640" w:rsidP="00CD5640">
            <w:pPr>
              <w:ind w:left="361"/>
              <w:jc w:val="both"/>
            </w:pPr>
            <w:r w:rsidRPr="00CD5640">
              <w:lastRenderedPageBreak/>
              <w:t>=</w:t>
            </w:r>
            <w:proofErr w:type="spellStart"/>
            <w:proofErr w:type="gramStart"/>
            <w:r w:rsidRPr="00CD5640">
              <w:t>size</w:t>
            </w:r>
            <w:proofErr w:type="spellEnd"/>
            <w:r w:rsidRPr="00CD5640">
              <w:t>(</w:t>
            </w:r>
            <w:proofErr w:type="gramEnd"/>
            <w:r w:rsidRPr="00CD5640">
              <w:t xml:space="preserve">)=&gt; </w:t>
            </w:r>
            <w:proofErr w:type="spellStart"/>
            <w:r w:rsidRPr="00CD5640">
              <w:t>TectonSpores</w:t>
            </w:r>
            <w:proofErr w:type="spellEnd"/>
            <w:r w:rsidRPr="00CD5640">
              <w:t xml:space="preserve"> &lt;=</w:t>
            </w:r>
            <w:proofErr w:type="spellStart"/>
            <w:r w:rsidRPr="00CD5640">
              <w:t>sporeCount</w:t>
            </w:r>
            <w:proofErr w:type="spellEnd"/>
            <w:r w:rsidRPr="00CD5640">
              <w:t xml:space="preserve">= </w:t>
            </w:r>
            <w:proofErr w:type="spellStart"/>
            <w:r w:rsidRPr="00CD5640">
              <w:t>TectonSpores</w:t>
            </w:r>
            <w:proofErr w:type="spellEnd"/>
          </w:p>
          <w:p w14:paraId="71C84FC5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r w:rsidRPr="00CD5640">
              <w:t>grow</w:t>
            </w:r>
            <w:proofErr w:type="spellEnd"/>
            <w:r w:rsidRPr="00CD5640">
              <w:t>(</w:t>
            </w:r>
            <w:proofErr w:type="spellStart"/>
            <w:r w:rsidRPr="00CD5640">
              <w:t>sporeCount</w:t>
            </w:r>
            <w:proofErr w:type="spellEnd"/>
            <w:r w:rsidRPr="00CD5640">
              <w:t>)=&gt; m: Mycelium</w:t>
            </w:r>
          </w:p>
          <w:p w14:paraId="2CA933C0" w14:textId="77777777" w:rsidR="00CD5640" w:rsidRPr="00CD5640" w:rsidRDefault="00CD5640" w:rsidP="00CD5640">
            <w:pPr>
              <w:jc w:val="both"/>
            </w:pPr>
            <w:proofErr w:type="spellStart"/>
            <w:proofErr w:type="gramStart"/>
            <w:r w:rsidRPr="00CD5640">
              <w:t>mge:MyceliumGrowthEvaluator</w:t>
            </w:r>
            <w:proofErr w:type="spellEnd"/>
            <w:proofErr w:type="gramEnd"/>
          </w:p>
          <w:p w14:paraId="273CFAF4" w14:textId="723317E6" w:rsidR="00CD5640" w:rsidRPr="005E51CA" w:rsidRDefault="00CD5640" w:rsidP="00CD5640">
            <w:pPr>
              <w:ind w:left="361"/>
              <w:jc w:val="both"/>
            </w:pPr>
            <w:r w:rsidRPr="00CD5640">
              <w:t>~</w:t>
            </w:r>
            <w:proofErr w:type="spellStart"/>
            <w:r w:rsidRPr="00CD5640">
              <w:t>finalize</w:t>
            </w:r>
            <w:proofErr w:type="spellEnd"/>
          </w:p>
        </w:tc>
      </w:tr>
    </w:tbl>
    <w:p w14:paraId="2C9538B0" w14:textId="77777777" w:rsidR="00CD5640" w:rsidRDefault="00CD5640" w:rsidP="005E51CA">
      <w:pPr>
        <w:pStyle w:val="magyarazat"/>
        <w:rPr>
          <w:color w:val="auto"/>
        </w:rPr>
      </w:pPr>
    </w:p>
    <w:p w14:paraId="451F4A03" w14:textId="77777777" w:rsidR="008C5F54" w:rsidRDefault="008C5F54" w:rsidP="005E51CA">
      <w:pPr>
        <w:pStyle w:val="magyarazat"/>
        <w:rPr>
          <w:color w:val="auto"/>
        </w:rPr>
      </w:pPr>
    </w:p>
    <w:p w14:paraId="0153CB81" w14:textId="7F56931B" w:rsidR="008C5F54" w:rsidRPr="005E51CA" w:rsidRDefault="008C5F54" w:rsidP="008C5F54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8C5F54">
        <w:rPr>
          <w:rFonts w:ascii="Times New Roman" w:hAnsi="Times New Roman" w:cs="Times New Roman"/>
          <w:caps/>
          <w:sz w:val="24"/>
          <w:szCs w:val="24"/>
        </w:rPr>
        <w:t>6. Gombafonál növesztés „Arid” típusú tektonra, amin már van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8C5F54" w:rsidRPr="005631AE" w14:paraId="6CDE7B4D" w14:textId="77777777" w:rsidTr="0049402C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6B2BE0D" w14:textId="77777777" w:rsidR="008C5F54" w:rsidRPr="005631AE" w:rsidRDefault="008C5F54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5910EDD" w14:textId="77777777" w:rsidR="008C5F54" w:rsidRPr="008C5F54" w:rsidRDefault="008C5F54" w:rsidP="008C5F54">
            <w:pPr>
              <w:jc w:val="both"/>
            </w:pPr>
            <w:r w:rsidRPr="008C5F54">
              <w:t>Gombafonál növesztés „Arid” típusú tektonra, amin már van</w:t>
            </w:r>
          </w:p>
          <w:p w14:paraId="182C0C3F" w14:textId="38F41AF0" w:rsidR="008C5F54" w:rsidRPr="005631AE" w:rsidRDefault="008C5F54" w:rsidP="008C5F54">
            <w:pPr>
              <w:jc w:val="both"/>
            </w:pPr>
            <w:r w:rsidRPr="008C5F54">
              <w:t>gombafonál</w:t>
            </w:r>
          </w:p>
        </w:tc>
      </w:tr>
      <w:tr w:rsidR="008C5F54" w:rsidRPr="005631AE" w14:paraId="5FC15B0D" w14:textId="77777777" w:rsidTr="0049402C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3A30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40EA" w14:textId="77777777" w:rsidR="008C5F54" w:rsidRPr="008C5F54" w:rsidRDefault="008C5F54" w:rsidP="008C5F54">
            <w:pPr>
              <w:jc w:val="both"/>
            </w:pPr>
            <w:r w:rsidRPr="008C5F54">
              <w:t>Az a játékutasítás érkezik, hogy M gombafonál növekedjen a</w:t>
            </w:r>
          </w:p>
          <w:p w14:paraId="54DA8F89" w14:textId="5FB70169" w:rsidR="008C5F54" w:rsidRPr="005631AE" w:rsidRDefault="008C5F54" w:rsidP="008C5F54">
            <w:pPr>
              <w:jc w:val="both"/>
            </w:pPr>
            <w:r w:rsidRPr="008C5F54">
              <w:t xml:space="preserve">szomszédos B </w:t>
            </w:r>
            <w:proofErr w:type="spellStart"/>
            <w:r w:rsidRPr="008C5F54">
              <w:t>AridTectonra</w:t>
            </w:r>
            <w:proofErr w:type="spellEnd"/>
            <w:r w:rsidRPr="008C5F54">
              <w:t>, amelyen már van gombafonál.</w:t>
            </w:r>
          </w:p>
        </w:tc>
      </w:tr>
      <w:tr w:rsidR="008C5F54" w:rsidRPr="005631AE" w14:paraId="6744B415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EB39" w14:textId="77777777" w:rsidR="008C5F54" w:rsidRPr="005631AE" w:rsidRDefault="008C5F54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B9F4" w14:textId="77777777" w:rsidR="008C5F54" w:rsidRPr="005631AE" w:rsidRDefault="008C5F54" w:rsidP="0049402C">
            <w:pPr>
              <w:jc w:val="both"/>
            </w:pPr>
            <w:r w:rsidRPr="005631AE">
              <w:t>Tesztelő</w:t>
            </w:r>
          </w:p>
        </w:tc>
      </w:tr>
      <w:tr w:rsidR="008C5F54" w:rsidRPr="005631AE" w14:paraId="65C4FA11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7FF1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AD25" w14:textId="77777777" w:rsidR="008C5F54" w:rsidRPr="008C5F54" w:rsidRDefault="008C5F54" w:rsidP="008C5F54">
            <w:pPr>
              <w:jc w:val="both"/>
            </w:pPr>
            <w:r w:rsidRPr="008C5F54">
              <w:t xml:space="preserve">M gombafonál A </w:t>
            </w:r>
            <w:proofErr w:type="spellStart"/>
            <w:r w:rsidRPr="008C5F54">
              <w:t>FertileTectonon</w:t>
            </w:r>
            <w:proofErr w:type="spellEnd"/>
            <w:r w:rsidRPr="008C5F54">
              <w:t xml:space="preserve"> található. A szomszédos B</w:t>
            </w:r>
          </w:p>
          <w:p w14:paraId="15046C8C" w14:textId="79032434" w:rsidR="008C5F54" w:rsidRPr="005631AE" w:rsidRDefault="008C5F54" w:rsidP="008C5F54">
            <w:pPr>
              <w:jc w:val="both"/>
            </w:pPr>
            <w:proofErr w:type="spellStart"/>
            <w:r w:rsidRPr="008C5F54">
              <w:t>AridTectonon</w:t>
            </w:r>
            <w:proofErr w:type="spellEnd"/>
            <w:r w:rsidRPr="008C5F54">
              <w:t xml:space="preserve"> van gombafonál.</w:t>
            </w:r>
          </w:p>
        </w:tc>
      </w:tr>
      <w:tr w:rsidR="008C5F54" w:rsidRPr="005631AE" w14:paraId="6610E465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5BC1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570B" w14:textId="77777777" w:rsidR="008C5F54" w:rsidRPr="008C5F54" w:rsidRDefault="008C5F54" w:rsidP="008C5F54">
            <w:pPr>
              <w:jc w:val="both"/>
            </w:pPr>
            <w:proofErr w:type="spellStart"/>
            <w:r w:rsidRPr="008C5F54">
              <w:t>Meghívódik</w:t>
            </w:r>
            <w:proofErr w:type="spellEnd"/>
            <w:r w:rsidRPr="008C5F54">
              <w:t xml:space="preserve"> M gombafonál konstruktora, amelyben</w:t>
            </w:r>
          </w:p>
          <w:p w14:paraId="0B94C9DD" w14:textId="6850160A" w:rsidR="008C5F54" w:rsidRPr="005631AE" w:rsidRDefault="008C5F54" w:rsidP="008C5F54">
            <w:pPr>
              <w:jc w:val="both"/>
            </w:pPr>
            <w:r w:rsidRPr="008C5F54">
              <w:t>paraméterként átadódik B AridTecton.</w:t>
            </w:r>
          </w:p>
        </w:tc>
      </w:tr>
      <w:tr w:rsidR="008C5F54" w:rsidRPr="005631AE" w14:paraId="7B43CA4F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F0FA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6B14" w14:textId="0D575779" w:rsidR="008C5F54" w:rsidRPr="005631AE" w:rsidRDefault="008C5F54" w:rsidP="0049402C">
            <w:pPr>
              <w:jc w:val="both"/>
              <w:rPr>
                <w:highlight w:val="yellow"/>
              </w:rPr>
            </w:pPr>
            <w:r w:rsidRPr="005E51CA">
              <w:t>5.4.</w:t>
            </w:r>
            <w:r>
              <w:t>2</w:t>
            </w:r>
          </w:p>
        </w:tc>
      </w:tr>
      <w:tr w:rsidR="008C5F54" w:rsidRPr="005631AE" w14:paraId="29AD6524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360D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FDE5" w14:textId="37DB3CF5" w:rsidR="008C5F54" w:rsidRPr="008C5F54" w:rsidRDefault="008C5F54" w:rsidP="008C5F54">
            <w:pPr>
              <w:jc w:val="both"/>
            </w:pPr>
            <w:r w:rsidRPr="008C5F54">
              <w:t>1. A tesztelő meghívja M gombafonál konstruktorát,</w:t>
            </w:r>
            <w:r>
              <w:t xml:space="preserve"> </w:t>
            </w:r>
            <w:r w:rsidRPr="008C5F54">
              <w:t xml:space="preserve">amelyben paraméterként átadja B </w:t>
            </w:r>
            <w:proofErr w:type="spellStart"/>
            <w:r w:rsidRPr="008C5F54">
              <w:t>AridTectont</w:t>
            </w:r>
            <w:proofErr w:type="spellEnd"/>
            <w:r w:rsidRPr="008C5F54">
              <w:t xml:space="preserve"> mint</w:t>
            </w:r>
            <w:r>
              <w:t xml:space="preserve"> </w:t>
            </w:r>
            <w:proofErr w:type="spellStart"/>
            <w:r w:rsidRPr="008C5F54">
              <w:t>céltektont</w:t>
            </w:r>
            <w:proofErr w:type="spellEnd"/>
            <w:r w:rsidRPr="008C5F54">
              <w:t>.</w:t>
            </w:r>
          </w:p>
          <w:p w14:paraId="6844A6F4" w14:textId="52167AFA" w:rsidR="008C5F54" w:rsidRPr="008C5F54" w:rsidRDefault="008C5F54" w:rsidP="008C5F54">
            <w:pPr>
              <w:jc w:val="both"/>
            </w:pPr>
            <w:r w:rsidRPr="008C5F54">
              <w:t>2. M gombafonál meghívja MGE</w:t>
            </w:r>
            <w:r>
              <w:t xml:space="preserve"> </w:t>
            </w:r>
            <w:proofErr w:type="spellStart"/>
            <w:r w:rsidRPr="008C5F54">
              <w:t>MyceliumGrowthEvaluator</w:t>
            </w:r>
            <w:proofErr w:type="spellEnd"/>
            <w:r w:rsidRPr="008C5F54">
              <w:t xml:space="preserve"> konstruktorát.</w:t>
            </w:r>
          </w:p>
          <w:p w14:paraId="6D4A9D2A" w14:textId="0B7B3356" w:rsidR="008C5F54" w:rsidRPr="008C5F54" w:rsidRDefault="008C5F54" w:rsidP="008C5F54">
            <w:pPr>
              <w:jc w:val="both"/>
            </w:pPr>
            <w:r w:rsidRPr="008C5F54">
              <w:t>3. M gombafonál meghívja MGE</w:t>
            </w:r>
            <w:r>
              <w:t xml:space="preserve"> </w:t>
            </w:r>
            <w:proofErr w:type="spellStart"/>
            <w:r w:rsidRPr="008C5F54">
              <w:t>MyceliumGrowthEvaluator</w:t>
            </w:r>
            <w:proofErr w:type="spellEnd"/>
            <w:r w:rsidRPr="008C5F54">
              <w:t xml:space="preserve"> </w:t>
            </w:r>
            <w:proofErr w:type="spellStart"/>
            <w:proofErr w:type="gramStart"/>
            <w:r w:rsidRPr="008C5F54">
              <w:t>visit</w:t>
            </w:r>
            <w:proofErr w:type="spellEnd"/>
            <w:r w:rsidRPr="008C5F54">
              <w:t>(</w:t>
            </w:r>
            <w:proofErr w:type="gramEnd"/>
            <w:r w:rsidRPr="008C5F54">
              <w:t>b: AridTecton, m:</w:t>
            </w:r>
            <w:r>
              <w:t>n</w:t>
            </w:r>
            <w:r w:rsidRPr="008C5F54">
              <w:t>Mushroom) metódusát.</w:t>
            </w:r>
          </w:p>
          <w:p w14:paraId="56B2A556" w14:textId="4827CA57" w:rsidR="008C5F54" w:rsidRPr="008C5F54" w:rsidRDefault="008C5F54" w:rsidP="008C5F54">
            <w:pPr>
              <w:jc w:val="both"/>
            </w:pPr>
            <w:r w:rsidRPr="008C5F54">
              <w:t xml:space="preserve">4. MGE </w:t>
            </w:r>
            <w:proofErr w:type="spellStart"/>
            <w:r w:rsidRPr="008C5F54">
              <w:t>MyceliumGrowthEvaluator</w:t>
            </w:r>
            <w:proofErr w:type="spellEnd"/>
            <w:r w:rsidRPr="008C5F54">
              <w:t xml:space="preserve"> meghívja </w:t>
            </w:r>
            <w:proofErr w:type="spellStart"/>
            <w:r w:rsidRPr="008C5F54">
              <w:t>B</w:t>
            </w:r>
            <w:r>
              <w:t>n</w:t>
            </w:r>
            <w:r w:rsidRPr="008C5F54">
              <w:t>AridTectonon</w:t>
            </w:r>
            <w:proofErr w:type="spellEnd"/>
            <w:r w:rsidRPr="008C5F54">
              <w:t xml:space="preserve"> az </w:t>
            </w:r>
            <w:proofErr w:type="spellStart"/>
            <w:proofErr w:type="gramStart"/>
            <w:r w:rsidRPr="008C5F54">
              <w:t>accept</w:t>
            </w:r>
            <w:proofErr w:type="spellEnd"/>
            <w:r w:rsidRPr="008C5F54">
              <w:t>(</w:t>
            </w:r>
            <w:proofErr w:type="spellStart"/>
            <w:proofErr w:type="gramEnd"/>
            <w:r w:rsidRPr="008C5F54">
              <w:t>mge</w:t>
            </w:r>
            <w:proofErr w:type="spellEnd"/>
            <w:r w:rsidRPr="008C5F54">
              <w:t>, m) metódust.</w:t>
            </w:r>
          </w:p>
          <w:p w14:paraId="4D052898" w14:textId="73B72095" w:rsidR="008C5F54" w:rsidRPr="008C5F54" w:rsidRDefault="008C5F54" w:rsidP="008C5F54">
            <w:pPr>
              <w:jc w:val="both"/>
            </w:pPr>
            <w:r w:rsidRPr="008C5F54">
              <w:t>5. B AridTecton megvizsgálja, hogy hány gombafonál</w:t>
            </w:r>
            <w:r>
              <w:t xml:space="preserve"> </w:t>
            </w:r>
            <w:r w:rsidRPr="008C5F54">
              <w:t>lehet rajta (</w:t>
            </w:r>
            <w:proofErr w:type="spellStart"/>
            <w:r w:rsidRPr="008C5F54">
              <w:t>myceliaCapacity</w:t>
            </w:r>
            <w:proofErr w:type="spellEnd"/>
            <w:r w:rsidRPr="008C5F54">
              <w:t>: int), és azt az eredményt</w:t>
            </w:r>
            <w:r>
              <w:t xml:space="preserve"> </w:t>
            </w:r>
            <w:r w:rsidRPr="008C5F54">
              <w:t>kapja, hogy 1.</w:t>
            </w:r>
          </w:p>
          <w:p w14:paraId="6149ECCF" w14:textId="1F7C58E9" w:rsidR="008C5F54" w:rsidRPr="008C5F54" w:rsidRDefault="008C5F54" w:rsidP="008C5F54">
            <w:pPr>
              <w:jc w:val="both"/>
            </w:pPr>
            <w:r w:rsidRPr="008C5F54">
              <w:t>6. B AridTecton megvizsgálja, hogy hány gombafonál</w:t>
            </w:r>
            <w:r>
              <w:t xml:space="preserve"> </w:t>
            </w:r>
            <w:r w:rsidRPr="008C5F54">
              <w:t>van rajta, és azt az eredményt kapja, hogy 1.</w:t>
            </w:r>
          </w:p>
          <w:p w14:paraId="6C0EA4C7" w14:textId="77777777" w:rsidR="008C5F54" w:rsidRPr="008C5F54" w:rsidRDefault="008C5F54" w:rsidP="008C5F54">
            <w:pPr>
              <w:jc w:val="both"/>
            </w:pPr>
            <w:r w:rsidRPr="008C5F54">
              <w:t xml:space="preserve">7. </w:t>
            </w:r>
            <w:proofErr w:type="spellStart"/>
            <w:r w:rsidRPr="008C5F54">
              <w:t>Meghívódik</w:t>
            </w:r>
            <w:proofErr w:type="spellEnd"/>
            <w:r w:rsidRPr="008C5F54">
              <w:t xml:space="preserve"> MGE </w:t>
            </w:r>
            <w:proofErr w:type="spellStart"/>
            <w:r w:rsidRPr="008C5F54">
              <w:t>destruktora</w:t>
            </w:r>
            <w:proofErr w:type="spellEnd"/>
            <w:r w:rsidRPr="008C5F54">
              <w:t>.</w:t>
            </w:r>
          </w:p>
          <w:p w14:paraId="2C508FE7" w14:textId="08D44F7F" w:rsidR="008C5F54" w:rsidRPr="005E51CA" w:rsidRDefault="008C5F54" w:rsidP="008C5F54">
            <w:pPr>
              <w:jc w:val="both"/>
            </w:pPr>
            <w:r w:rsidRPr="008C5F54">
              <w:t xml:space="preserve">B AridTecton meghívja M Mycelium </w:t>
            </w:r>
            <w:proofErr w:type="spellStart"/>
            <w:proofErr w:type="gramStart"/>
            <w:r w:rsidRPr="008C5F54">
              <w:t>delete</w:t>
            </w:r>
            <w:proofErr w:type="spellEnd"/>
            <w:r w:rsidRPr="008C5F54">
              <w:t>(</w:t>
            </w:r>
            <w:proofErr w:type="gramEnd"/>
            <w:r w:rsidRPr="008C5F54">
              <w:t>) függvényét</w:t>
            </w:r>
          </w:p>
        </w:tc>
      </w:tr>
      <w:tr w:rsidR="008C5F54" w:rsidRPr="005631AE" w14:paraId="76D59072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CFD8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7BF4B" w14:textId="77777777" w:rsidR="008C5F54" w:rsidRPr="008C5F54" w:rsidRDefault="008C5F54" w:rsidP="008C5F54">
            <w:pPr>
              <w:jc w:val="both"/>
            </w:pPr>
            <w:r w:rsidRPr="008C5F54">
              <w:t>Tesztelő</w:t>
            </w:r>
          </w:p>
          <w:p w14:paraId="08F271EC" w14:textId="77777777" w:rsidR="008C5F54" w:rsidRPr="008C5F54" w:rsidRDefault="008C5F54" w:rsidP="008C5F54">
            <w:pPr>
              <w:ind w:left="361"/>
              <w:jc w:val="both"/>
            </w:pPr>
            <w:r w:rsidRPr="008C5F54">
              <w:t>=</w:t>
            </w:r>
            <w:proofErr w:type="spellStart"/>
            <w:r w:rsidRPr="008C5F54">
              <w:t>Create</w:t>
            </w:r>
            <w:proofErr w:type="spellEnd"/>
            <w:r w:rsidRPr="008C5F54">
              <w:t>(B)=&gt; m: Mycelium</w:t>
            </w:r>
          </w:p>
          <w:p w14:paraId="58091DC2" w14:textId="77777777" w:rsidR="008C5F54" w:rsidRPr="008C5F54" w:rsidRDefault="008C5F54" w:rsidP="008C5F54">
            <w:pPr>
              <w:jc w:val="both"/>
            </w:pPr>
            <w:r w:rsidRPr="008C5F54">
              <w:t>m: Mycelium</w:t>
            </w:r>
          </w:p>
          <w:p w14:paraId="70C79010" w14:textId="77777777" w:rsidR="008C5F54" w:rsidRPr="008C5F54" w:rsidRDefault="008C5F54" w:rsidP="008C5F54">
            <w:pPr>
              <w:ind w:left="361"/>
              <w:jc w:val="both"/>
            </w:pPr>
            <w:r w:rsidRPr="008C5F54">
              <w:t>=</w:t>
            </w:r>
            <w:proofErr w:type="spellStart"/>
            <w:r w:rsidRPr="008C5F54">
              <w:t>Create</w:t>
            </w:r>
            <w:proofErr w:type="spellEnd"/>
            <w:r w:rsidRPr="008C5F54">
              <w:t xml:space="preserve">(m)=&gt; </w:t>
            </w:r>
            <w:proofErr w:type="spellStart"/>
            <w:r w:rsidRPr="008C5F54">
              <w:t>mge</w:t>
            </w:r>
            <w:proofErr w:type="spellEnd"/>
            <w:r w:rsidRPr="008C5F54">
              <w:t xml:space="preserve">: </w:t>
            </w:r>
            <w:proofErr w:type="spellStart"/>
            <w:r w:rsidRPr="008C5F54">
              <w:t>MyceliumGrowthEvaluator</w:t>
            </w:r>
            <w:proofErr w:type="spellEnd"/>
          </w:p>
          <w:p w14:paraId="32EEA7EE" w14:textId="77777777" w:rsidR="008C5F54" w:rsidRPr="008C5F54" w:rsidRDefault="008C5F54" w:rsidP="008C5F54">
            <w:pPr>
              <w:ind w:left="361"/>
              <w:jc w:val="both"/>
            </w:pPr>
            <w:r w:rsidRPr="008C5F54">
              <w:t>=</w:t>
            </w:r>
            <w:proofErr w:type="spellStart"/>
            <w:r w:rsidRPr="008C5F54">
              <w:t>visit</w:t>
            </w:r>
            <w:proofErr w:type="spellEnd"/>
            <w:r w:rsidRPr="008C5F54">
              <w:t xml:space="preserve">(B)=&gt; </w:t>
            </w:r>
            <w:proofErr w:type="spellStart"/>
            <w:r w:rsidRPr="008C5F54">
              <w:t>mge</w:t>
            </w:r>
            <w:proofErr w:type="spellEnd"/>
          </w:p>
          <w:p w14:paraId="08AD2184" w14:textId="77777777" w:rsidR="008C5F54" w:rsidRPr="008C5F54" w:rsidRDefault="008C5F54" w:rsidP="008C5F54">
            <w:pPr>
              <w:jc w:val="both"/>
            </w:pPr>
            <w:proofErr w:type="spellStart"/>
            <w:r w:rsidRPr="008C5F54">
              <w:t>mge</w:t>
            </w:r>
            <w:proofErr w:type="spellEnd"/>
            <w:r w:rsidRPr="008C5F54">
              <w:t xml:space="preserve">: </w:t>
            </w:r>
            <w:proofErr w:type="spellStart"/>
            <w:r w:rsidRPr="008C5F54">
              <w:t>MyceliumGrowthEvaluator</w:t>
            </w:r>
            <w:proofErr w:type="spellEnd"/>
          </w:p>
          <w:p w14:paraId="74EB8670" w14:textId="77777777" w:rsidR="008C5F54" w:rsidRPr="008C5F54" w:rsidRDefault="008C5F54" w:rsidP="008C5F54">
            <w:pPr>
              <w:ind w:left="361"/>
              <w:jc w:val="both"/>
            </w:pPr>
            <w:r w:rsidRPr="008C5F54">
              <w:t>=</w:t>
            </w:r>
            <w:proofErr w:type="spellStart"/>
            <w:proofErr w:type="gramStart"/>
            <w:r w:rsidRPr="008C5F54">
              <w:t>accept</w:t>
            </w:r>
            <w:proofErr w:type="spellEnd"/>
            <w:r w:rsidRPr="008C5F54">
              <w:t>(</w:t>
            </w:r>
            <w:proofErr w:type="spellStart"/>
            <w:proofErr w:type="gramEnd"/>
            <w:r w:rsidRPr="008C5F54">
              <w:t>mge</w:t>
            </w:r>
            <w:proofErr w:type="spellEnd"/>
            <w:r w:rsidRPr="008C5F54">
              <w:t xml:space="preserve">, </w:t>
            </w:r>
            <w:proofErr w:type="spellStart"/>
            <w:r w:rsidRPr="008C5F54">
              <w:t>mb</w:t>
            </w:r>
            <w:proofErr w:type="spellEnd"/>
            <w:r w:rsidRPr="008C5F54">
              <w:t>)=&gt; B: AridTecton</w:t>
            </w:r>
          </w:p>
          <w:p w14:paraId="0A916D74" w14:textId="77777777" w:rsidR="008C5F54" w:rsidRPr="008C5F54" w:rsidRDefault="008C5F54" w:rsidP="008C5F54">
            <w:pPr>
              <w:jc w:val="both"/>
            </w:pPr>
            <w:r w:rsidRPr="008C5F54">
              <w:t>B: AridTecton</w:t>
            </w:r>
          </w:p>
          <w:p w14:paraId="0820AAE0" w14:textId="77777777" w:rsidR="008C5F54" w:rsidRPr="008C5F54" w:rsidRDefault="008C5F54" w:rsidP="008C5F54">
            <w:pPr>
              <w:ind w:left="361"/>
              <w:jc w:val="both"/>
            </w:pPr>
            <w:r w:rsidRPr="008C5F54">
              <w:t>=</w:t>
            </w:r>
            <w:proofErr w:type="spellStart"/>
            <w:proofErr w:type="gramStart"/>
            <w:r w:rsidRPr="008C5F54">
              <w:t>size</w:t>
            </w:r>
            <w:proofErr w:type="spellEnd"/>
            <w:r w:rsidRPr="008C5F54">
              <w:t>(</w:t>
            </w:r>
            <w:proofErr w:type="gramEnd"/>
            <w:r w:rsidRPr="008C5F54">
              <w:t xml:space="preserve">)=&gt; </w:t>
            </w:r>
            <w:proofErr w:type="spellStart"/>
            <w:r w:rsidRPr="008C5F54">
              <w:t>TectonSpores</w:t>
            </w:r>
            <w:proofErr w:type="spellEnd"/>
            <w:r w:rsidRPr="008C5F54">
              <w:t xml:space="preserve"> &lt;=</w:t>
            </w:r>
            <w:proofErr w:type="spellStart"/>
            <w:r w:rsidRPr="008C5F54">
              <w:t>sporeCount</w:t>
            </w:r>
            <w:proofErr w:type="spellEnd"/>
            <w:r w:rsidRPr="008C5F54">
              <w:t xml:space="preserve">= </w:t>
            </w:r>
            <w:proofErr w:type="spellStart"/>
            <w:r w:rsidRPr="008C5F54">
              <w:t>TectonSpores</w:t>
            </w:r>
            <w:proofErr w:type="spellEnd"/>
          </w:p>
          <w:p w14:paraId="6847FB89" w14:textId="77777777" w:rsidR="008C5F54" w:rsidRPr="008C5F54" w:rsidRDefault="008C5F54" w:rsidP="008C5F54">
            <w:pPr>
              <w:jc w:val="both"/>
            </w:pPr>
            <w:proofErr w:type="spellStart"/>
            <w:proofErr w:type="gramStart"/>
            <w:r w:rsidRPr="008C5F54">
              <w:t>mge:MyceliumGrowthEvaluator</w:t>
            </w:r>
            <w:proofErr w:type="spellEnd"/>
            <w:proofErr w:type="gramEnd"/>
          </w:p>
          <w:p w14:paraId="2C899E66" w14:textId="77777777" w:rsidR="008C5F54" w:rsidRPr="008C5F54" w:rsidRDefault="008C5F54" w:rsidP="008C5F54">
            <w:pPr>
              <w:jc w:val="both"/>
            </w:pPr>
            <w:r w:rsidRPr="008C5F54">
              <w:t>~</w:t>
            </w:r>
            <w:proofErr w:type="spellStart"/>
            <w:r w:rsidRPr="008C5F54">
              <w:t>finalize</w:t>
            </w:r>
            <w:proofErr w:type="spellEnd"/>
          </w:p>
          <w:p w14:paraId="368E6A8C" w14:textId="77777777" w:rsidR="008C5F54" w:rsidRPr="008C5F54" w:rsidRDefault="008C5F54" w:rsidP="008C5F54">
            <w:pPr>
              <w:jc w:val="both"/>
            </w:pPr>
            <w:r w:rsidRPr="008C5F54">
              <w:t>B: AridTecton</w:t>
            </w:r>
          </w:p>
          <w:p w14:paraId="776EF5B8" w14:textId="109A5F3E" w:rsidR="008C5F54" w:rsidRPr="005E51CA" w:rsidRDefault="008C5F54" w:rsidP="008C5F54">
            <w:pPr>
              <w:ind w:left="361"/>
              <w:jc w:val="both"/>
            </w:pPr>
            <w:r w:rsidRPr="008C5F54">
              <w:t>=</w:t>
            </w:r>
            <w:proofErr w:type="spellStart"/>
            <w:proofErr w:type="gramStart"/>
            <w:r w:rsidRPr="008C5F54">
              <w:t>delete</w:t>
            </w:r>
            <w:proofErr w:type="spellEnd"/>
            <w:r w:rsidRPr="008C5F54">
              <w:t>(</w:t>
            </w:r>
            <w:proofErr w:type="gramEnd"/>
            <w:r w:rsidRPr="008C5F54">
              <w:t>)=&gt;m: Mycelium</w:t>
            </w:r>
          </w:p>
        </w:tc>
      </w:tr>
    </w:tbl>
    <w:p w14:paraId="7B442BDE" w14:textId="77777777" w:rsidR="008C5F54" w:rsidRDefault="008C5F54" w:rsidP="005E51CA">
      <w:pPr>
        <w:pStyle w:val="magyarazat"/>
        <w:rPr>
          <w:color w:val="auto"/>
        </w:rPr>
      </w:pPr>
    </w:p>
    <w:p w14:paraId="08627D94" w14:textId="77777777" w:rsidR="007665B8" w:rsidRDefault="007665B8" w:rsidP="005E51CA">
      <w:pPr>
        <w:pStyle w:val="magyarazat"/>
        <w:rPr>
          <w:color w:val="auto"/>
        </w:rPr>
      </w:pPr>
    </w:p>
    <w:p w14:paraId="6C0402D0" w14:textId="727CD5D0" w:rsidR="007665B8" w:rsidRPr="005E51CA" w:rsidRDefault="007665B8" w:rsidP="007665B8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7665B8">
        <w:rPr>
          <w:rFonts w:ascii="Times New Roman" w:hAnsi="Times New Roman" w:cs="Times New Roman"/>
          <w:caps/>
          <w:sz w:val="24"/>
          <w:szCs w:val="24"/>
        </w:rPr>
        <w:lastRenderedPageBreak/>
        <w:t>7. Előfeltételnek megfelelő gombafonál növesztés „MultiLayered” típusú tektonra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665B8" w:rsidRPr="005631AE" w14:paraId="140AA228" w14:textId="77777777" w:rsidTr="0049402C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0ECD9EC" w14:textId="77777777" w:rsidR="007665B8" w:rsidRPr="005631AE" w:rsidRDefault="007665B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7402CFD" w14:textId="0E1C963B" w:rsidR="007665B8" w:rsidRPr="005631AE" w:rsidRDefault="007665B8" w:rsidP="00C4476B">
            <w:pPr>
              <w:jc w:val="both"/>
            </w:pPr>
            <w:r w:rsidRPr="007665B8">
              <w:t>Előfeltételnek megfelelő gombafonál növesztés</w:t>
            </w:r>
            <w:r w:rsidR="00C4476B">
              <w:t xml:space="preserve"> </w:t>
            </w:r>
            <w:r w:rsidRPr="007665B8">
              <w:t>„</w:t>
            </w:r>
            <w:proofErr w:type="spellStart"/>
            <w:r w:rsidRPr="007665B8">
              <w:t>MultiLayered</w:t>
            </w:r>
            <w:proofErr w:type="spellEnd"/>
            <w:r w:rsidRPr="007665B8">
              <w:t>” típusú tektonra</w:t>
            </w:r>
          </w:p>
        </w:tc>
      </w:tr>
      <w:tr w:rsidR="007665B8" w:rsidRPr="005631AE" w14:paraId="6E1A8B6F" w14:textId="77777777" w:rsidTr="0049402C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8D81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3A69" w14:textId="6873108E" w:rsidR="007665B8" w:rsidRPr="005631AE" w:rsidRDefault="007665B8" w:rsidP="00C4476B">
            <w:pPr>
              <w:jc w:val="both"/>
            </w:pPr>
            <w:r w:rsidRPr="007665B8">
              <w:t>Az a játékutasítás érkezik, hogy M gombafonál növekedjen a</w:t>
            </w:r>
            <w:r w:rsidR="00C4476B">
              <w:t xml:space="preserve"> </w:t>
            </w:r>
            <w:r w:rsidRPr="007665B8">
              <w:t xml:space="preserve">szomszédos B </w:t>
            </w:r>
            <w:proofErr w:type="spellStart"/>
            <w:r w:rsidRPr="007665B8">
              <w:t>MultiLayered</w:t>
            </w:r>
            <w:proofErr w:type="spellEnd"/>
            <w:r w:rsidRPr="007665B8">
              <w:t xml:space="preserve"> </w:t>
            </w:r>
            <w:proofErr w:type="spellStart"/>
            <w:r w:rsidRPr="007665B8">
              <w:t>Tectonra</w:t>
            </w:r>
            <w:proofErr w:type="spellEnd"/>
            <w:r w:rsidRPr="007665B8">
              <w:t>, amelyen még nincs</w:t>
            </w:r>
            <w:r w:rsidR="00C4476B">
              <w:t xml:space="preserve"> </w:t>
            </w:r>
            <w:r w:rsidRPr="007665B8">
              <w:t>gombafonál.</w:t>
            </w:r>
          </w:p>
        </w:tc>
      </w:tr>
      <w:tr w:rsidR="007665B8" w:rsidRPr="005631AE" w14:paraId="2C12E624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17F" w14:textId="77777777" w:rsidR="007665B8" w:rsidRPr="005631AE" w:rsidRDefault="007665B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E578" w14:textId="77777777" w:rsidR="007665B8" w:rsidRPr="005631AE" w:rsidRDefault="007665B8" w:rsidP="0049402C">
            <w:pPr>
              <w:jc w:val="both"/>
            </w:pPr>
            <w:r w:rsidRPr="005631AE">
              <w:t>Tesztelő</w:t>
            </w:r>
          </w:p>
        </w:tc>
      </w:tr>
      <w:tr w:rsidR="007665B8" w:rsidRPr="005631AE" w14:paraId="080E6007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B9BC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0C88" w14:textId="6F25D686" w:rsidR="007665B8" w:rsidRPr="005631AE" w:rsidRDefault="007665B8" w:rsidP="00C4476B">
            <w:pPr>
              <w:jc w:val="both"/>
            </w:pPr>
            <w:r w:rsidRPr="007665B8">
              <w:t xml:space="preserve">M gombafonál A </w:t>
            </w:r>
            <w:proofErr w:type="spellStart"/>
            <w:r w:rsidRPr="007665B8">
              <w:t>FertileTectonon</w:t>
            </w:r>
            <w:proofErr w:type="spellEnd"/>
            <w:r w:rsidRPr="007665B8">
              <w:t xml:space="preserve"> található. A szomszédos B</w:t>
            </w:r>
            <w:r w:rsidR="00C4476B">
              <w:t xml:space="preserve"> </w:t>
            </w:r>
            <w:proofErr w:type="spellStart"/>
            <w:r w:rsidRPr="007665B8">
              <w:t>MultyLayeredTectonon</w:t>
            </w:r>
            <w:proofErr w:type="spellEnd"/>
            <w:r w:rsidRPr="007665B8">
              <w:t xml:space="preserve"> nincs gombafonál.</w:t>
            </w:r>
          </w:p>
        </w:tc>
      </w:tr>
      <w:tr w:rsidR="007665B8" w:rsidRPr="005631AE" w14:paraId="6D6C1B2E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9CE0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8265" w14:textId="38BC2971" w:rsidR="007665B8" w:rsidRPr="005631AE" w:rsidRDefault="007665B8" w:rsidP="00C4476B">
            <w:pPr>
              <w:jc w:val="both"/>
            </w:pPr>
            <w:proofErr w:type="spellStart"/>
            <w:r w:rsidRPr="007665B8">
              <w:t>Meghívódik</w:t>
            </w:r>
            <w:proofErr w:type="spellEnd"/>
            <w:r w:rsidRPr="007665B8">
              <w:t xml:space="preserve"> M gombafonál konstruktora, amelyben</w:t>
            </w:r>
            <w:r w:rsidR="00C4476B">
              <w:t xml:space="preserve"> </w:t>
            </w:r>
            <w:r w:rsidRPr="007665B8">
              <w:t>paraméterként átadódik B MultiLayeredTecton.</w:t>
            </w:r>
          </w:p>
        </w:tc>
      </w:tr>
      <w:tr w:rsidR="007665B8" w:rsidRPr="005631AE" w14:paraId="25A0AA8C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A048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E291" w14:textId="25642EFD" w:rsidR="007665B8" w:rsidRPr="005631AE" w:rsidRDefault="007665B8" w:rsidP="0049402C">
            <w:pPr>
              <w:jc w:val="both"/>
              <w:rPr>
                <w:highlight w:val="yellow"/>
              </w:rPr>
            </w:pPr>
            <w:r w:rsidRPr="005E51CA">
              <w:t>5.4.</w:t>
            </w:r>
            <w:r>
              <w:t>1</w:t>
            </w:r>
          </w:p>
        </w:tc>
      </w:tr>
      <w:tr w:rsidR="007665B8" w:rsidRPr="005631AE" w14:paraId="716BC0B6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767B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30A32" w14:textId="1420D208" w:rsidR="007665B8" w:rsidRPr="007665B8" w:rsidRDefault="007665B8" w:rsidP="007665B8">
            <w:pPr>
              <w:jc w:val="both"/>
            </w:pPr>
            <w:r w:rsidRPr="007665B8">
              <w:t>1. A tesztelő meghívja M gombafonál konstruktorát,</w:t>
            </w:r>
            <w:r w:rsidR="00C4476B">
              <w:t xml:space="preserve"> </w:t>
            </w:r>
            <w:r w:rsidRPr="007665B8">
              <w:t>amelyben paraméterként átadja B</w:t>
            </w:r>
            <w:r w:rsidR="00C4476B">
              <w:t xml:space="preserve"> </w:t>
            </w:r>
            <w:proofErr w:type="spellStart"/>
            <w:r w:rsidRPr="007665B8">
              <w:t>MultyLayeredTectont</w:t>
            </w:r>
            <w:proofErr w:type="spellEnd"/>
            <w:r w:rsidRPr="007665B8">
              <w:t xml:space="preserve"> mint </w:t>
            </w:r>
            <w:proofErr w:type="spellStart"/>
            <w:r w:rsidRPr="007665B8">
              <w:t>céltektont</w:t>
            </w:r>
            <w:proofErr w:type="spellEnd"/>
            <w:r w:rsidRPr="007665B8">
              <w:t>.</w:t>
            </w:r>
          </w:p>
          <w:p w14:paraId="1FF785A4" w14:textId="3DDDAB2C" w:rsidR="007665B8" w:rsidRPr="007665B8" w:rsidRDefault="007665B8" w:rsidP="007665B8">
            <w:pPr>
              <w:jc w:val="both"/>
            </w:pPr>
            <w:r w:rsidRPr="007665B8">
              <w:t>2. M gombafonál meghívja MGE</w:t>
            </w:r>
            <w:r w:rsidR="00C4476B">
              <w:t xml:space="preserve"> </w:t>
            </w:r>
            <w:proofErr w:type="spellStart"/>
            <w:r w:rsidRPr="007665B8">
              <w:t>MyceliumGrowthEvaluator</w:t>
            </w:r>
            <w:proofErr w:type="spellEnd"/>
            <w:r w:rsidRPr="007665B8">
              <w:t xml:space="preserve"> konstruktorát.</w:t>
            </w:r>
          </w:p>
          <w:p w14:paraId="2B0D6B36" w14:textId="049C7A1F" w:rsidR="007665B8" w:rsidRPr="007665B8" w:rsidRDefault="007665B8" w:rsidP="007665B8">
            <w:pPr>
              <w:jc w:val="both"/>
            </w:pPr>
            <w:r w:rsidRPr="007665B8">
              <w:t>3. M gombafonál meghívja MGE</w:t>
            </w:r>
            <w:r w:rsidR="00C4476B">
              <w:t xml:space="preserve"> </w:t>
            </w:r>
            <w:proofErr w:type="spellStart"/>
            <w:r w:rsidRPr="007665B8">
              <w:t>MyceliumGrowthEvaluator</w:t>
            </w:r>
            <w:proofErr w:type="spellEnd"/>
            <w:r w:rsidRPr="007665B8">
              <w:t xml:space="preserve"> </w:t>
            </w:r>
            <w:proofErr w:type="spellStart"/>
            <w:proofErr w:type="gramStart"/>
            <w:r w:rsidRPr="007665B8">
              <w:t>visit</w:t>
            </w:r>
            <w:proofErr w:type="spellEnd"/>
            <w:r w:rsidRPr="007665B8">
              <w:t>(</w:t>
            </w:r>
            <w:proofErr w:type="gramEnd"/>
            <w:r w:rsidRPr="007665B8">
              <w:t>b:</w:t>
            </w:r>
            <w:r w:rsidR="00C4476B">
              <w:t xml:space="preserve"> </w:t>
            </w:r>
            <w:r w:rsidRPr="007665B8">
              <w:t xml:space="preserve">MultiLayeredTecton, m: </w:t>
            </w:r>
            <w:proofErr w:type="spellStart"/>
            <w:r w:rsidRPr="007665B8">
              <w:t>Mushroom</w:t>
            </w:r>
            <w:proofErr w:type="spellEnd"/>
            <w:r w:rsidRPr="007665B8">
              <w:t>) metódusát.</w:t>
            </w:r>
          </w:p>
          <w:p w14:paraId="16899B61" w14:textId="2E5167E3" w:rsidR="007665B8" w:rsidRPr="007665B8" w:rsidRDefault="007665B8" w:rsidP="007665B8">
            <w:pPr>
              <w:jc w:val="both"/>
            </w:pPr>
            <w:r w:rsidRPr="007665B8">
              <w:t xml:space="preserve">4. MGE </w:t>
            </w:r>
            <w:proofErr w:type="spellStart"/>
            <w:r w:rsidRPr="007665B8">
              <w:t>MyceliumGrowthEvaluator</w:t>
            </w:r>
            <w:proofErr w:type="spellEnd"/>
            <w:r w:rsidRPr="007665B8">
              <w:t xml:space="preserve"> meghívja B</w:t>
            </w:r>
            <w:r w:rsidR="00C4476B">
              <w:t xml:space="preserve"> </w:t>
            </w:r>
            <w:proofErr w:type="spellStart"/>
            <w:r w:rsidRPr="007665B8">
              <w:t>MultiLayeredTectonon</w:t>
            </w:r>
            <w:proofErr w:type="spellEnd"/>
            <w:r w:rsidRPr="007665B8">
              <w:t xml:space="preserve"> az </w:t>
            </w:r>
            <w:proofErr w:type="spellStart"/>
            <w:proofErr w:type="gramStart"/>
            <w:r w:rsidRPr="007665B8">
              <w:t>accept</w:t>
            </w:r>
            <w:proofErr w:type="spellEnd"/>
            <w:r w:rsidRPr="007665B8">
              <w:t>(</w:t>
            </w:r>
            <w:proofErr w:type="spellStart"/>
            <w:proofErr w:type="gramEnd"/>
            <w:r w:rsidRPr="007665B8">
              <w:t>mge</w:t>
            </w:r>
            <w:proofErr w:type="spellEnd"/>
            <w:r w:rsidRPr="007665B8">
              <w:t>, m) metódust.</w:t>
            </w:r>
          </w:p>
          <w:p w14:paraId="0923AD25" w14:textId="4919AB89" w:rsidR="007665B8" w:rsidRPr="007665B8" w:rsidRDefault="007665B8" w:rsidP="007665B8">
            <w:pPr>
              <w:jc w:val="both"/>
            </w:pPr>
            <w:r w:rsidRPr="007665B8">
              <w:t>5. B MultiLayeredTecton megvizsgálja, hogy hány</w:t>
            </w:r>
            <w:r w:rsidR="00C4476B">
              <w:t xml:space="preserve"> </w:t>
            </w:r>
            <w:r w:rsidRPr="007665B8">
              <w:t>gombafonál lehet rajta (</w:t>
            </w:r>
            <w:proofErr w:type="spellStart"/>
            <w:r w:rsidRPr="007665B8">
              <w:t>myceliaCapacity</w:t>
            </w:r>
            <w:proofErr w:type="spellEnd"/>
            <w:r w:rsidRPr="007665B8">
              <w:t>: int), és azt</w:t>
            </w:r>
            <w:r w:rsidR="00C4476B">
              <w:t xml:space="preserve"> </w:t>
            </w:r>
            <w:r w:rsidRPr="007665B8">
              <w:t>az eredményt kapja, hogy 1.</w:t>
            </w:r>
          </w:p>
          <w:p w14:paraId="76CB5F02" w14:textId="6CB9A48B" w:rsidR="007665B8" w:rsidRPr="007665B8" w:rsidRDefault="007665B8" w:rsidP="007665B8">
            <w:pPr>
              <w:jc w:val="both"/>
            </w:pPr>
            <w:r w:rsidRPr="007665B8">
              <w:t>6. B MultiLayeredTecton megvizsgálja, hogy hány</w:t>
            </w:r>
            <w:r w:rsidR="00C4476B">
              <w:t xml:space="preserve"> </w:t>
            </w:r>
            <w:r w:rsidRPr="007665B8">
              <w:t>gombafonál van rajta, és azt az eredményt kapja, hogy</w:t>
            </w:r>
            <w:r w:rsidR="00C4476B">
              <w:t xml:space="preserve"> </w:t>
            </w:r>
            <w:r w:rsidRPr="007665B8">
              <w:t>0.</w:t>
            </w:r>
          </w:p>
          <w:p w14:paraId="1562343F" w14:textId="15E1EEBC" w:rsidR="007665B8" w:rsidRPr="007665B8" w:rsidRDefault="007665B8" w:rsidP="007665B8">
            <w:pPr>
              <w:jc w:val="both"/>
            </w:pPr>
            <w:r w:rsidRPr="007665B8">
              <w:t>7. B MultiLayeredTecton meghívja M Mycelium</w:t>
            </w:r>
            <w:r w:rsidR="00C4476B">
              <w:t xml:space="preserve"> </w:t>
            </w:r>
            <w:proofErr w:type="spellStart"/>
            <w:proofErr w:type="gramStart"/>
            <w:r w:rsidRPr="007665B8">
              <w:t>grow</w:t>
            </w:r>
            <w:proofErr w:type="spellEnd"/>
            <w:r w:rsidRPr="007665B8">
              <w:t>(</w:t>
            </w:r>
            <w:proofErr w:type="spellStart"/>
            <w:proofErr w:type="gramEnd"/>
            <w:r w:rsidRPr="007665B8">
              <w:t>sporeCount</w:t>
            </w:r>
            <w:proofErr w:type="spellEnd"/>
            <w:r w:rsidRPr="007665B8">
              <w:t>: int) metódusát. Paraméterben</w:t>
            </w:r>
            <w:r w:rsidR="00C4476B">
              <w:t xml:space="preserve"> </w:t>
            </w:r>
            <w:r w:rsidRPr="007665B8">
              <w:t>átadja a rajta lévő spórák számát, amelynek megfelelő</w:t>
            </w:r>
            <w:r w:rsidR="00C4476B">
              <w:t xml:space="preserve"> </w:t>
            </w:r>
            <w:r w:rsidRPr="007665B8">
              <w:t>sebességgel a gombafonál nőni fog.</w:t>
            </w:r>
          </w:p>
          <w:p w14:paraId="1E63B036" w14:textId="737B177F" w:rsidR="007665B8" w:rsidRPr="005E51CA" w:rsidRDefault="007665B8" w:rsidP="007665B8">
            <w:pPr>
              <w:jc w:val="both"/>
            </w:pPr>
            <w:r w:rsidRPr="007665B8">
              <w:t xml:space="preserve">8. </w:t>
            </w:r>
            <w:proofErr w:type="spellStart"/>
            <w:r w:rsidRPr="007665B8">
              <w:t>Meghívódik</w:t>
            </w:r>
            <w:proofErr w:type="spellEnd"/>
            <w:r w:rsidRPr="007665B8">
              <w:t xml:space="preserve"> MGE </w:t>
            </w:r>
            <w:proofErr w:type="spellStart"/>
            <w:r w:rsidRPr="007665B8">
              <w:t>destruktora</w:t>
            </w:r>
            <w:proofErr w:type="spellEnd"/>
            <w:r w:rsidRPr="007665B8">
              <w:t>.</w:t>
            </w:r>
          </w:p>
        </w:tc>
      </w:tr>
      <w:tr w:rsidR="007665B8" w:rsidRPr="005631AE" w14:paraId="0EFE4590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EFB1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AB34" w14:textId="77777777" w:rsidR="00C4476B" w:rsidRPr="00C4476B" w:rsidRDefault="00C4476B" w:rsidP="00C4476B">
            <w:pPr>
              <w:jc w:val="both"/>
            </w:pPr>
            <w:r w:rsidRPr="00C4476B">
              <w:t>Tesztelő</w:t>
            </w:r>
          </w:p>
          <w:p w14:paraId="4192D2B7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r w:rsidRPr="00C4476B">
              <w:t>Create</w:t>
            </w:r>
            <w:proofErr w:type="spellEnd"/>
            <w:r w:rsidRPr="00C4476B">
              <w:t>(B)=&gt; m: Mycelium</w:t>
            </w:r>
          </w:p>
          <w:p w14:paraId="38AA94D1" w14:textId="77777777" w:rsidR="00C4476B" w:rsidRPr="00C4476B" w:rsidRDefault="00C4476B" w:rsidP="00C4476B">
            <w:pPr>
              <w:jc w:val="both"/>
            </w:pPr>
            <w:r w:rsidRPr="00C4476B">
              <w:t>m: Mycelium</w:t>
            </w:r>
          </w:p>
          <w:p w14:paraId="031BE3B5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r w:rsidRPr="00C4476B">
              <w:t>Create</w:t>
            </w:r>
            <w:proofErr w:type="spellEnd"/>
            <w:r w:rsidRPr="00C4476B">
              <w:t xml:space="preserve">(m)=&gt; </w:t>
            </w:r>
            <w:proofErr w:type="spellStart"/>
            <w:r w:rsidRPr="00C4476B">
              <w:t>mge</w:t>
            </w:r>
            <w:proofErr w:type="spellEnd"/>
            <w:r w:rsidRPr="00C4476B">
              <w:t xml:space="preserve">: </w:t>
            </w:r>
            <w:proofErr w:type="spellStart"/>
            <w:r w:rsidRPr="00C4476B">
              <w:t>MyceliumGrowthEvaluator</w:t>
            </w:r>
            <w:proofErr w:type="spellEnd"/>
          </w:p>
          <w:p w14:paraId="5FFB38B2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r w:rsidRPr="00C4476B">
              <w:t>visit</w:t>
            </w:r>
            <w:proofErr w:type="spellEnd"/>
            <w:r w:rsidRPr="00C4476B">
              <w:t xml:space="preserve">(B)=&gt; </w:t>
            </w:r>
            <w:proofErr w:type="spellStart"/>
            <w:r w:rsidRPr="00C4476B">
              <w:t>mge</w:t>
            </w:r>
            <w:proofErr w:type="spellEnd"/>
          </w:p>
          <w:p w14:paraId="43BAE95F" w14:textId="77777777" w:rsidR="00C4476B" w:rsidRPr="00C4476B" w:rsidRDefault="00C4476B" w:rsidP="00C4476B">
            <w:pPr>
              <w:jc w:val="both"/>
            </w:pPr>
            <w:proofErr w:type="spellStart"/>
            <w:r w:rsidRPr="00C4476B">
              <w:t>mge</w:t>
            </w:r>
            <w:proofErr w:type="spellEnd"/>
            <w:r w:rsidRPr="00C4476B">
              <w:t xml:space="preserve">: </w:t>
            </w:r>
            <w:proofErr w:type="spellStart"/>
            <w:r w:rsidRPr="00C4476B">
              <w:t>MyceliumGrowthEvaluator</w:t>
            </w:r>
            <w:proofErr w:type="spellEnd"/>
          </w:p>
          <w:p w14:paraId="7497B0C8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proofErr w:type="gramStart"/>
            <w:r w:rsidRPr="00C4476B">
              <w:t>accept</w:t>
            </w:r>
            <w:proofErr w:type="spellEnd"/>
            <w:r w:rsidRPr="00C4476B">
              <w:t>(</w:t>
            </w:r>
            <w:proofErr w:type="spellStart"/>
            <w:proofErr w:type="gramEnd"/>
            <w:r w:rsidRPr="00C4476B">
              <w:t>mge</w:t>
            </w:r>
            <w:proofErr w:type="spellEnd"/>
            <w:r w:rsidRPr="00C4476B">
              <w:t xml:space="preserve">, </w:t>
            </w:r>
            <w:proofErr w:type="spellStart"/>
            <w:r w:rsidRPr="00C4476B">
              <w:t>mb</w:t>
            </w:r>
            <w:proofErr w:type="spellEnd"/>
            <w:r w:rsidRPr="00C4476B">
              <w:t>)=&gt; B: MultiLayeredTecton</w:t>
            </w:r>
          </w:p>
          <w:p w14:paraId="7A65EF99" w14:textId="77777777" w:rsidR="00C4476B" w:rsidRPr="00C4476B" w:rsidRDefault="00C4476B" w:rsidP="00C4476B">
            <w:pPr>
              <w:jc w:val="both"/>
            </w:pPr>
            <w:r w:rsidRPr="00C4476B">
              <w:t>B: MultiLayeredTecton</w:t>
            </w:r>
          </w:p>
          <w:p w14:paraId="33A5C608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proofErr w:type="gramStart"/>
            <w:r w:rsidRPr="00C4476B">
              <w:t>size</w:t>
            </w:r>
            <w:proofErr w:type="spellEnd"/>
            <w:r w:rsidRPr="00C4476B">
              <w:t>(</w:t>
            </w:r>
            <w:proofErr w:type="gramEnd"/>
            <w:r w:rsidRPr="00C4476B">
              <w:t xml:space="preserve">)=&gt; </w:t>
            </w:r>
            <w:proofErr w:type="spellStart"/>
            <w:r w:rsidRPr="00C4476B">
              <w:t>TectonSpores</w:t>
            </w:r>
            <w:proofErr w:type="spellEnd"/>
            <w:r w:rsidRPr="00C4476B">
              <w:t xml:space="preserve"> &lt;=</w:t>
            </w:r>
            <w:proofErr w:type="spellStart"/>
            <w:r w:rsidRPr="00C4476B">
              <w:t>sporeCount</w:t>
            </w:r>
            <w:proofErr w:type="spellEnd"/>
            <w:r w:rsidRPr="00C4476B">
              <w:t xml:space="preserve">= </w:t>
            </w:r>
            <w:proofErr w:type="spellStart"/>
            <w:r w:rsidRPr="00C4476B">
              <w:t>TectonSpores</w:t>
            </w:r>
            <w:proofErr w:type="spellEnd"/>
          </w:p>
          <w:p w14:paraId="79AAE7B6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r w:rsidRPr="00C4476B">
              <w:t>grow</w:t>
            </w:r>
            <w:proofErr w:type="spellEnd"/>
            <w:r w:rsidRPr="00C4476B">
              <w:t>(</w:t>
            </w:r>
            <w:proofErr w:type="spellStart"/>
            <w:r w:rsidRPr="00C4476B">
              <w:t>sporeCount</w:t>
            </w:r>
            <w:proofErr w:type="spellEnd"/>
            <w:r w:rsidRPr="00C4476B">
              <w:t>)=&gt; m: Mycelium</w:t>
            </w:r>
          </w:p>
          <w:p w14:paraId="2C8823E9" w14:textId="77777777" w:rsidR="00C4476B" w:rsidRPr="00C4476B" w:rsidRDefault="00C4476B" w:rsidP="00C4476B">
            <w:pPr>
              <w:jc w:val="both"/>
            </w:pPr>
            <w:proofErr w:type="spellStart"/>
            <w:proofErr w:type="gramStart"/>
            <w:r w:rsidRPr="00C4476B">
              <w:t>mge:MyceliumGrowthEvaluator</w:t>
            </w:r>
            <w:proofErr w:type="spellEnd"/>
            <w:proofErr w:type="gramEnd"/>
          </w:p>
          <w:p w14:paraId="35EE389A" w14:textId="7DD65F9B" w:rsidR="007665B8" w:rsidRPr="005E51CA" w:rsidRDefault="00C4476B" w:rsidP="00C4476B">
            <w:pPr>
              <w:ind w:left="361"/>
              <w:jc w:val="both"/>
            </w:pPr>
            <w:r w:rsidRPr="00C4476B">
              <w:t>~</w:t>
            </w:r>
            <w:proofErr w:type="spellStart"/>
            <w:r w:rsidRPr="00C4476B">
              <w:t>finalize</w:t>
            </w:r>
            <w:proofErr w:type="spellEnd"/>
          </w:p>
        </w:tc>
      </w:tr>
    </w:tbl>
    <w:p w14:paraId="4BBF6214" w14:textId="77777777" w:rsidR="007665B8" w:rsidRPr="005E51CA" w:rsidRDefault="007665B8" w:rsidP="007665B8">
      <w:pPr>
        <w:pStyle w:val="magyarazat"/>
        <w:rPr>
          <w:color w:val="auto"/>
        </w:rPr>
      </w:pPr>
    </w:p>
    <w:p w14:paraId="319CEB84" w14:textId="77777777" w:rsidR="007665B8" w:rsidRDefault="007665B8" w:rsidP="005E51CA">
      <w:pPr>
        <w:pStyle w:val="magyarazat"/>
        <w:rPr>
          <w:color w:val="auto"/>
        </w:rPr>
      </w:pPr>
    </w:p>
    <w:p w14:paraId="3E5EE2D4" w14:textId="77777777" w:rsidR="00C4476B" w:rsidRDefault="00C4476B" w:rsidP="005E51CA">
      <w:pPr>
        <w:pStyle w:val="magyarazat"/>
        <w:rPr>
          <w:color w:val="auto"/>
        </w:rPr>
      </w:pPr>
    </w:p>
    <w:p w14:paraId="222351F0" w14:textId="7B701EE5" w:rsidR="00C4476B" w:rsidRPr="005E51CA" w:rsidRDefault="00C4476B" w:rsidP="00C4476B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4476B">
        <w:rPr>
          <w:rFonts w:ascii="Times New Roman" w:hAnsi="Times New Roman" w:cs="Times New Roman"/>
          <w:caps/>
          <w:sz w:val="24"/>
          <w:szCs w:val="24"/>
        </w:rPr>
        <w:lastRenderedPageBreak/>
        <w:t>8. Gombafonál növesztés „MultiLayered” típusú tektonra, amin 3 gombafonál van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4476B" w:rsidRPr="005631AE" w14:paraId="3A7060F1" w14:textId="77777777" w:rsidTr="0049402C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00B309D" w14:textId="77777777" w:rsidR="00C4476B" w:rsidRPr="005631AE" w:rsidRDefault="00C4476B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854DB5E" w14:textId="2FE02870" w:rsidR="00C4476B" w:rsidRPr="005631AE" w:rsidRDefault="00C4476B" w:rsidP="004D1912">
            <w:pPr>
              <w:jc w:val="both"/>
            </w:pPr>
            <w:r w:rsidRPr="00C4476B">
              <w:t>Gombafonál növesztés „</w:t>
            </w:r>
            <w:proofErr w:type="spellStart"/>
            <w:r w:rsidRPr="00C4476B">
              <w:t>MultiLayered</w:t>
            </w:r>
            <w:proofErr w:type="spellEnd"/>
            <w:r w:rsidRPr="00C4476B">
              <w:t>” típusú tektonra, amin</w:t>
            </w:r>
            <w:r w:rsidR="004D1912">
              <w:t xml:space="preserve"> </w:t>
            </w:r>
            <w:r w:rsidRPr="00C4476B">
              <w:t>3 gombafonál van</w:t>
            </w:r>
          </w:p>
        </w:tc>
      </w:tr>
      <w:tr w:rsidR="00C4476B" w:rsidRPr="005631AE" w14:paraId="3992BD3C" w14:textId="77777777" w:rsidTr="0049402C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D572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2C5D" w14:textId="7D0256D0" w:rsidR="00C4476B" w:rsidRPr="005631AE" w:rsidRDefault="00C4476B" w:rsidP="004D1912">
            <w:pPr>
              <w:jc w:val="both"/>
            </w:pPr>
            <w:r w:rsidRPr="00C4476B">
              <w:t>Az a játékutasítás érkezik, hogy M gombafonál növekedjen a</w:t>
            </w:r>
            <w:r w:rsidR="004D1912">
              <w:t xml:space="preserve"> </w:t>
            </w:r>
            <w:r w:rsidRPr="00C4476B">
              <w:t xml:space="preserve">szomszédos B </w:t>
            </w:r>
            <w:proofErr w:type="spellStart"/>
            <w:r w:rsidRPr="00C4476B">
              <w:t>MultiLayeredTectonon</w:t>
            </w:r>
            <w:proofErr w:type="spellEnd"/>
            <w:r w:rsidRPr="00C4476B">
              <w:t>, amelyen már van</w:t>
            </w:r>
            <w:r w:rsidR="004D1912">
              <w:t xml:space="preserve"> </w:t>
            </w:r>
            <w:r w:rsidRPr="00C4476B">
              <w:t>három gombafonál.</w:t>
            </w:r>
          </w:p>
        </w:tc>
      </w:tr>
      <w:tr w:rsidR="00C4476B" w:rsidRPr="005631AE" w14:paraId="11ED0105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6B48" w14:textId="77777777" w:rsidR="00C4476B" w:rsidRPr="005631AE" w:rsidRDefault="00C4476B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83BF" w14:textId="77777777" w:rsidR="00C4476B" w:rsidRPr="005631AE" w:rsidRDefault="00C4476B" w:rsidP="0049402C">
            <w:pPr>
              <w:jc w:val="both"/>
            </w:pPr>
            <w:r w:rsidRPr="005631AE">
              <w:t>Tesztelő</w:t>
            </w:r>
          </w:p>
        </w:tc>
      </w:tr>
      <w:tr w:rsidR="00C4476B" w:rsidRPr="005631AE" w14:paraId="5EC64392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CCFF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249C" w14:textId="1480A3A5" w:rsidR="00C4476B" w:rsidRPr="005631AE" w:rsidRDefault="00C4476B" w:rsidP="004D1912">
            <w:pPr>
              <w:jc w:val="both"/>
            </w:pPr>
            <w:r w:rsidRPr="00C4476B">
              <w:t xml:space="preserve">M gombafonál A </w:t>
            </w:r>
            <w:proofErr w:type="spellStart"/>
            <w:r w:rsidRPr="00C4476B">
              <w:t>FertileTectonon</w:t>
            </w:r>
            <w:proofErr w:type="spellEnd"/>
            <w:r w:rsidRPr="00C4476B">
              <w:t xml:space="preserve"> található. A szomszédos B</w:t>
            </w:r>
            <w:r w:rsidR="004D1912">
              <w:t xml:space="preserve"> </w:t>
            </w:r>
            <w:proofErr w:type="spellStart"/>
            <w:r w:rsidRPr="00C4476B">
              <w:t>MultiLayeredTectonon</w:t>
            </w:r>
            <w:proofErr w:type="spellEnd"/>
            <w:r w:rsidRPr="00C4476B">
              <w:t xml:space="preserve"> van gombafonál.</w:t>
            </w:r>
          </w:p>
        </w:tc>
      </w:tr>
      <w:tr w:rsidR="00C4476B" w:rsidRPr="005631AE" w14:paraId="15D65EA2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1C24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84B1" w14:textId="33519905" w:rsidR="00C4476B" w:rsidRPr="005631AE" w:rsidRDefault="00C4476B" w:rsidP="004D1912">
            <w:pPr>
              <w:jc w:val="both"/>
            </w:pPr>
            <w:proofErr w:type="spellStart"/>
            <w:r w:rsidRPr="00C4476B">
              <w:t>Meghívódik</w:t>
            </w:r>
            <w:proofErr w:type="spellEnd"/>
            <w:r w:rsidRPr="00C4476B">
              <w:t xml:space="preserve"> M gombafonál konstruktora, amelyben</w:t>
            </w:r>
            <w:r w:rsidR="004D1912">
              <w:t xml:space="preserve"> </w:t>
            </w:r>
            <w:r w:rsidRPr="00C4476B">
              <w:t>paraméterként átadódik B MultiLayeredTecton.</w:t>
            </w:r>
          </w:p>
        </w:tc>
      </w:tr>
      <w:tr w:rsidR="00C4476B" w:rsidRPr="005631AE" w14:paraId="0C80DCB2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28A5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19D6" w14:textId="35061414" w:rsidR="00C4476B" w:rsidRPr="005631AE" w:rsidRDefault="00C4476B" w:rsidP="0049402C">
            <w:pPr>
              <w:jc w:val="both"/>
              <w:rPr>
                <w:highlight w:val="yellow"/>
              </w:rPr>
            </w:pPr>
            <w:r w:rsidRPr="005E51CA">
              <w:t>5.4.</w:t>
            </w:r>
            <w:r>
              <w:t>3</w:t>
            </w:r>
          </w:p>
        </w:tc>
      </w:tr>
      <w:tr w:rsidR="00C4476B" w:rsidRPr="005631AE" w14:paraId="2CF6B0CB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43C0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A80" w14:textId="50BB94A4" w:rsidR="00C4476B" w:rsidRPr="00C4476B" w:rsidRDefault="00C4476B" w:rsidP="00C4476B">
            <w:pPr>
              <w:jc w:val="both"/>
            </w:pPr>
            <w:r w:rsidRPr="00C4476B">
              <w:t>1. A tesztelő meghívja M gombafonál konstruktorát,</w:t>
            </w:r>
            <w:r w:rsidR="004D1912">
              <w:t xml:space="preserve"> </w:t>
            </w:r>
            <w:r w:rsidRPr="00C4476B">
              <w:t>amelyben paraméterként átadja B</w:t>
            </w:r>
            <w:r w:rsidR="004D1912">
              <w:t xml:space="preserve"> </w:t>
            </w:r>
            <w:proofErr w:type="spellStart"/>
            <w:r w:rsidRPr="00C4476B">
              <w:t>MultiLayeredTectont</w:t>
            </w:r>
            <w:proofErr w:type="spellEnd"/>
            <w:r w:rsidRPr="00C4476B">
              <w:t xml:space="preserve"> mint </w:t>
            </w:r>
            <w:proofErr w:type="spellStart"/>
            <w:r w:rsidRPr="00C4476B">
              <w:t>céltektont</w:t>
            </w:r>
            <w:proofErr w:type="spellEnd"/>
            <w:r w:rsidRPr="00C4476B">
              <w:t>.</w:t>
            </w:r>
          </w:p>
          <w:p w14:paraId="70FC5AA7" w14:textId="52BEF869" w:rsidR="00C4476B" w:rsidRPr="00C4476B" w:rsidRDefault="00C4476B" w:rsidP="00C4476B">
            <w:pPr>
              <w:jc w:val="both"/>
            </w:pPr>
            <w:r w:rsidRPr="00C4476B">
              <w:t>2. M gombafonál meghívja MGE</w:t>
            </w:r>
            <w:r w:rsidR="004D1912">
              <w:t xml:space="preserve"> </w:t>
            </w:r>
            <w:proofErr w:type="spellStart"/>
            <w:r w:rsidRPr="00C4476B">
              <w:t>MyceliumGrowthEvaluator</w:t>
            </w:r>
            <w:proofErr w:type="spellEnd"/>
            <w:r w:rsidRPr="00C4476B">
              <w:t xml:space="preserve"> konstruktorát.</w:t>
            </w:r>
          </w:p>
          <w:p w14:paraId="46BA75BB" w14:textId="4A64F41F" w:rsidR="00C4476B" w:rsidRPr="00C4476B" w:rsidRDefault="00C4476B" w:rsidP="00C4476B">
            <w:pPr>
              <w:jc w:val="both"/>
            </w:pPr>
            <w:r w:rsidRPr="00C4476B">
              <w:t>3. M gombafonál meghívja MGE</w:t>
            </w:r>
            <w:r w:rsidR="004D1912">
              <w:t xml:space="preserve"> </w:t>
            </w:r>
            <w:proofErr w:type="spellStart"/>
            <w:r w:rsidRPr="00C4476B">
              <w:t>MyceliumGrowthEvaluator</w:t>
            </w:r>
            <w:proofErr w:type="spellEnd"/>
            <w:r w:rsidRPr="00C4476B">
              <w:t xml:space="preserve"> </w:t>
            </w:r>
            <w:proofErr w:type="spellStart"/>
            <w:proofErr w:type="gramStart"/>
            <w:r w:rsidRPr="00C4476B">
              <w:t>visit</w:t>
            </w:r>
            <w:proofErr w:type="spellEnd"/>
            <w:r w:rsidRPr="00C4476B">
              <w:t>(</w:t>
            </w:r>
            <w:proofErr w:type="gramEnd"/>
            <w:r w:rsidRPr="00C4476B">
              <w:t>b:</w:t>
            </w:r>
            <w:r w:rsidR="004D1912">
              <w:t xml:space="preserve"> </w:t>
            </w:r>
            <w:r w:rsidRPr="00C4476B">
              <w:t xml:space="preserve">MultiLayeredTecton, m: </w:t>
            </w:r>
            <w:proofErr w:type="spellStart"/>
            <w:r w:rsidRPr="00C4476B">
              <w:t>Mushroom</w:t>
            </w:r>
            <w:proofErr w:type="spellEnd"/>
            <w:r w:rsidRPr="00C4476B">
              <w:t>) metódusát.</w:t>
            </w:r>
          </w:p>
          <w:p w14:paraId="06F85131" w14:textId="04B944A0" w:rsidR="00C4476B" w:rsidRPr="00C4476B" w:rsidRDefault="00C4476B" w:rsidP="00C4476B">
            <w:pPr>
              <w:jc w:val="both"/>
            </w:pPr>
            <w:r w:rsidRPr="00C4476B">
              <w:t xml:space="preserve">4. MGE </w:t>
            </w:r>
            <w:proofErr w:type="spellStart"/>
            <w:r w:rsidRPr="00C4476B">
              <w:t>MyceliumGrowthEvaluator</w:t>
            </w:r>
            <w:proofErr w:type="spellEnd"/>
            <w:r w:rsidRPr="00C4476B">
              <w:t xml:space="preserve"> meghívja B</w:t>
            </w:r>
            <w:r w:rsidR="004D1912">
              <w:t xml:space="preserve"> </w:t>
            </w:r>
            <w:proofErr w:type="spellStart"/>
            <w:r w:rsidRPr="00C4476B">
              <w:t>MultiLayeredTectonon</w:t>
            </w:r>
            <w:proofErr w:type="spellEnd"/>
            <w:r w:rsidRPr="00C4476B">
              <w:t xml:space="preserve"> az </w:t>
            </w:r>
            <w:proofErr w:type="spellStart"/>
            <w:proofErr w:type="gramStart"/>
            <w:r w:rsidRPr="00C4476B">
              <w:t>accept</w:t>
            </w:r>
            <w:proofErr w:type="spellEnd"/>
            <w:r w:rsidRPr="00C4476B">
              <w:t>(</w:t>
            </w:r>
            <w:proofErr w:type="spellStart"/>
            <w:proofErr w:type="gramEnd"/>
            <w:r w:rsidRPr="00C4476B">
              <w:t>mge</w:t>
            </w:r>
            <w:proofErr w:type="spellEnd"/>
            <w:r w:rsidRPr="00C4476B">
              <w:t>, m) metódust.</w:t>
            </w:r>
          </w:p>
          <w:p w14:paraId="71E391B3" w14:textId="1C2C125B" w:rsidR="00C4476B" w:rsidRPr="00C4476B" w:rsidRDefault="00C4476B" w:rsidP="00C4476B">
            <w:pPr>
              <w:jc w:val="both"/>
            </w:pPr>
            <w:r w:rsidRPr="00C4476B">
              <w:t>5. B MultiLayeredTecton megvizsgálja, hogy hány</w:t>
            </w:r>
            <w:r w:rsidR="004D1912">
              <w:t xml:space="preserve"> </w:t>
            </w:r>
            <w:r w:rsidRPr="00C4476B">
              <w:t>gombafonál lehet rajta (</w:t>
            </w:r>
            <w:proofErr w:type="spellStart"/>
            <w:r w:rsidRPr="00C4476B">
              <w:t>myceliaCapacity</w:t>
            </w:r>
            <w:proofErr w:type="spellEnd"/>
            <w:r w:rsidRPr="00C4476B">
              <w:t>: int), és azt az</w:t>
            </w:r>
            <w:r w:rsidR="004D1912">
              <w:t xml:space="preserve"> </w:t>
            </w:r>
            <w:r w:rsidRPr="00C4476B">
              <w:t>eredményt kapja, hogy 3.</w:t>
            </w:r>
          </w:p>
          <w:p w14:paraId="029FF63B" w14:textId="345DEDBA" w:rsidR="00C4476B" w:rsidRPr="00C4476B" w:rsidRDefault="00C4476B" w:rsidP="00C4476B">
            <w:pPr>
              <w:jc w:val="both"/>
            </w:pPr>
            <w:r w:rsidRPr="00C4476B">
              <w:t>6. B MultiLayeredTecton megvizsgálja, hogy hány</w:t>
            </w:r>
            <w:r w:rsidR="004D1912">
              <w:t xml:space="preserve"> </w:t>
            </w:r>
            <w:r w:rsidRPr="00C4476B">
              <w:t>gombafonál van rajta, és azt az eredményt kapja, hogy</w:t>
            </w:r>
            <w:r w:rsidR="004D1912">
              <w:t xml:space="preserve"> </w:t>
            </w:r>
            <w:r w:rsidRPr="00C4476B">
              <w:t>3.</w:t>
            </w:r>
          </w:p>
          <w:p w14:paraId="4DB5E084" w14:textId="77777777" w:rsidR="00C4476B" w:rsidRPr="00C4476B" w:rsidRDefault="00C4476B" w:rsidP="00C4476B">
            <w:pPr>
              <w:jc w:val="both"/>
            </w:pPr>
            <w:r w:rsidRPr="00C4476B">
              <w:t xml:space="preserve">7. </w:t>
            </w:r>
            <w:proofErr w:type="spellStart"/>
            <w:r w:rsidRPr="00C4476B">
              <w:t>Meghívódik</w:t>
            </w:r>
            <w:proofErr w:type="spellEnd"/>
            <w:r w:rsidRPr="00C4476B">
              <w:t xml:space="preserve"> MGE </w:t>
            </w:r>
            <w:proofErr w:type="spellStart"/>
            <w:r w:rsidRPr="00C4476B">
              <w:t>destruktora</w:t>
            </w:r>
            <w:proofErr w:type="spellEnd"/>
            <w:r w:rsidRPr="00C4476B">
              <w:t>.</w:t>
            </w:r>
          </w:p>
          <w:p w14:paraId="5EF9B737" w14:textId="4A38D8CB" w:rsidR="00C4476B" w:rsidRPr="005E51CA" w:rsidRDefault="00C4476B" w:rsidP="004D1912">
            <w:pPr>
              <w:jc w:val="both"/>
            </w:pPr>
            <w:r w:rsidRPr="00C4476B">
              <w:t xml:space="preserve">B MultiLayeredTecton meghívja M Mycelium </w:t>
            </w:r>
            <w:proofErr w:type="spellStart"/>
            <w:proofErr w:type="gramStart"/>
            <w:r w:rsidRPr="00C4476B">
              <w:t>delete</w:t>
            </w:r>
            <w:proofErr w:type="spellEnd"/>
            <w:r w:rsidRPr="00C4476B">
              <w:t>(</w:t>
            </w:r>
            <w:proofErr w:type="gramEnd"/>
            <w:r w:rsidRPr="00C4476B">
              <w:t>)</w:t>
            </w:r>
            <w:r w:rsidR="004D1912">
              <w:t xml:space="preserve"> </w:t>
            </w:r>
            <w:r w:rsidRPr="00C4476B">
              <w:t>függvényét</w:t>
            </w:r>
          </w:p>
        </w:tc>
      </w:tr>
      <w:tr w:rsidR="00C4476B" w:rsidRPr="005631AE" w14:paraId="7713DC92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203C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37B4" w14:textId="77777777" w:rsidR="00C4476B" w:rsidRPr="00C4476B" w:rsidRDefault="00C4476B" w:rsidP="00C4476B">
            <w:pPr>
              <w:jc w:val="both"/>
            </w:pPr>
            <w:r w:rsidRPr="00C4476B">
              <w:t>Tesztelő</w:t>
            </w:r>
          </w:p>
          <w:p w14:paraId="45D1BB59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r w:rsidRPr="00C4476B">
              <w:t>Create</w:t>
            </w:r>
            <w:proofErr w:type="spellEnd"/>
            <w:r w:rsidRPr="00C4476B">
              <w:t>(B)=&gt; m: Mycelium</w:t>
            </w:r>
          </w:p>
          <w:p w14:paraId="1A0D1FB3" w14:textId="77777777" w:rsidR="00C4476B" w:rsidRPr="00C4476B" w:rsidRDefault="00C4476B" w:rsidP="00C4476B">
            <w:pPr>
              <w:jc w:val="both"/>
            </w:pPr>
            <w:r w:rsidRPr="00C4476B">
              <w:t>m: Mycelium</w:t>
            </w:r>
          </w:p>
          <w:p w14:paraId="0485CBC1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r w:rsidRPr="00C4476B">
              <w:t>Create</w:t>
            </w:r>
            <w:proofErr w:type="spellEnd"/>
            <w:r w:rsidRPr="00C4476B">
              <w:t xml:space="preserve">(m)=&gt; </w:t>
            </w:r>
            <w:proofErr w:type="spellStart"/>
            <w:r w:rsidRPr="00C4476B">
              <w:t>mge</w:t>
            </w:r>
            <w:proofErr w:type="spellEnd"/>
            <w:r w:rsidRPr="00C4476B">
              <w:t xml:space="preserve">: </w:t>
            </w:r>
            <w:proofErr w:type="spellStart"/>
            <w:r w:rsidRPr="00C4476B">
              <w:t>MyceliumGrowthEvaluator</w:t>
            </w:r>
            <w:proofErr w:type="spellEnd"/>
          </w:p>
          <w:p w14:paraId="1BE667A8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r w:rsidRPr="00C4476B">
              <w:t>visit</w:t>
            </w:r>
            <w:proofErr w:type="spellEnd"/>
            <w:r w:rsidRPr="00C4476B">
              <w:t xml:space="preserve">(B)=&gt; </w:t>
            </w:r>
            <w:proofErr w:type="spellStart"/>
            <w:r w:rsidRPr="00C4476B">
              <w:t>mge</w:t>
            </w:r>
            <w:proofErr w:type="spellEnd"/>
          </w:p>
          <w:p w14:paraId="712368E0" w14:textId="77777777" w:rsidR="00C4476B" w:rsidRPr="00C4476B" w:rsidRDefault="00C4476B" w:rsidP="00C4476B">
            <w:pPr>
              <w:jc w:val="both"/>
            </w:pPr>
            <w:proofErr w:type="spellStart"/>
            <w:r w:rsidRPr="00C4476B">
              <w:t>mge</w:t>
            </w:r>
            <w:proofErr w:type="spellEnd"/>
            <w:r w:rsidRPr="00C4476B">
              <w:t xml:space="preserve">: </w:t>
            </w:r>
            <w:proofErr w:type="spellStart"/>
            <w:r w:rsidRPr="00C4476B">
              <w:t>MyceliumGrowthEvaluator</w:t>
            </w:r>
            <w:proofErr w:type="spellEnd"/>
          </w:p>
          <w:p w14:paraId="767B5933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proofErr w:type="gramStart"/>
            <w:r w:rsidRPr="00C4476B">
              <w:t>accept</w:t>
            </w:r>
            <w:proofErr w:type="spellEnd"/>
            <w:r w:rsidRPr="00C4476B">
              <w:t>(</w:t>
            </w:r>
            <w:proofErr w:type="spellStart"/>
            <w:proofErr w:type="gramEnd"/>
            <w:r w:rsidRPr="00C4476B">
              <w:t>mge</w:t>
            </w:r>
            <w:proofErr w:type="spellEnd"/>
            <w:r w:rsidRPr="00C4476B">
              <w:t xml:space="preserve">, </w:t>
            </w:r>
            <w:proofErr w:type="spellStart"/>
            <w:r w:rsidRPr="00C4476B">
              <w:t>mb</w:t>
            </w:r>
            <w:proofErr w:type="spellEnd"/>
            <w:r w:rsidRPr="00C4476B">
              <w:t>)=&gt; B: MultiLayeredTecton</w:t>
            </w:r>
          </w:p>
          <w:p w14:paraId="7519F53B" w14:textId="77777777" w:rsidR="00C4476B" w:rsidRPr="00C4476B" w:rsidRDefault="00C4476B" w:rsidP="00C4476B">
            <w:pPr>
              <w:jc w:val="both"/>
            </w:pPr>
            <w:r w:rsidRPr="00C4476B">
              <w:t>B: MultiLayeredTecton</w:t>
            </w:r>
          </w:p>
          <w:p w14:paraId="7FE1D470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proofErr w:type="gramStart"/>
            <w:r w:rsidRPr="00C4476B">
              <w:t>size</w:t>
            </w:r>
            <w:proofErr w:type="spellEnd"/>
            <w:r w:rsidRPr="00C4476B">
              <w:t>(</w:t>
            </w:r>
            <w:proofErr w:type="gramEnd"/>
            <w:r w:rsidRPr="00C4476B">
              <w:t xml:space="preserve">)=&gt; </w:t>
            </w:r>
            <w:proofErr w:type="spellStart"/>
            <w:r w:rsidRPr="00C4476B">
              <w:t>TectonSpores</w:t>
            </w:r>
            <w:proofErr w:type="spellEnd"/>
            <w:r w:rsidRPr="00C4476B">
              <w:t xml:space="preserve"> &lt;=</w:t>
            </w:r>
            <w:proofErr w:type="spellStart"/>
            <w:r w:rsidRPr="00C4476B">
              <w:t>sporeCount</w:t>
            </w:r>
            <w:proofErr w:type="spellEnd"/>
            <w:r w:rsidRPr="00C4476B">
              <w:t xml:space="preserve">= </w:t>
            </w:r>
            <w:proofErr w:type="spellStart"/>
            <w:r w:rsidRPr="00C4476B">
              <w:t>TectonSpores</w:t>
            </w:r>
            <w:proofErr w:type="spellEnd"/>
          </w:p>
          <w:p w14:paraId="159FBE35" w14:textId="77777777" w:rsidR="00C4476B" w:rsidRPr="00C4476B" w:rsidRDefault="00C4476B" w:rsidP="00C4476B">
            <w:pPr>
              <w:jc w:val="both"/>
            </w:pPr>
            <w:proofErr w:type="spellStart"/>
            <w:proofErr w:type="gramStart"/>
            <w:r w:rsidRPr="00C4476B">
              <w:t>mge:MyceliumGrowthEvaluator</w:t>
            </w:r>
            <w:proofErr w:type="spellEnd"/>
            <w:proofErr w:type="gramEnd"/>
          </w:p>
          <w:p w14:paraId="2C50B1ED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~</w:t>
            </w:r>
            <w:proofErr w:type="spellStart"/>
            <w:r w:rsidRPr="00C4476B">
              <w:t>finalize</w:t>
            </w:r>
            <w:proofErr w:type="spellEnd"/>
          </w:p>
          <w:p w14:paraId="2EC68D31" w14:textId="77777777" w:rsidR="00C4476B" w:rsidRPr="00C4476B" w:rsidRDefault="00C4476B" w:rsidP="00C4476B">
            <w:pPr>
              <w:jc w:val="both"/>
            </w:pPr>
            <w:r w:rsidRPr="00C4476B">
              <w:t>B: MultiLayeredTecton</w:t>
            </w:r>
          </w:p>
          <w:p w14:paraId="53CCE902" w14:textId="12235E34" w:rsidR="00C4476B" w:rsidRPr="005E51CA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proofErr w:type="gramStart"/>
            <w:r w:rsidRPr="00C4476B">
              <w:t>delete</w:t>
            </w:r>
            <w:proofErr w:type="spellEnd"/>
            <w:r w:rsidRPr="00C4476B">
              <w:t>(</w:t>
            </w:r>
            <w:proofErr w:type="gramEnd"/>
            <w:r w:rsidRPr="00C4476B">
              <w:t>)=&gt;m: Mycelium</w:t>
            </w:r>
          </w:p>
        </w:tc>
      </w:tr>
    </w:tbl>
    <w:p w14:paraId="60F66339" w14:textId="77777777" w:rsidR="004D1912" w:rsidRPr="005E51CA" w:rsidRDefault="004D1912" w:rsidP="004D1912">
      <w:pPr>
        <w:pStyle w:val="magyarazat"/>
        <w:rPr>
          <w:color w:val="auto"/>
        </w:rPr>
      </w:pPr>
    </w:p>
    <w:sectPr w:rsidR="004D1912" w:rsidRPr="005E51CA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FACC8" w14:textId="77777777" w:rsidR="0048518C" w:rsidRDefault="0048518C">
      <w:r>
        <w:separator/>
      </w:r>
    </w:p>
  </w:endnote>
  <w:endnote w:type="continuationSeparator" w:id="0">
    <w:p w14:paraId="52F1E305" w14:textId="77777777" w:rsidR="0048518C" w:rsidRDefault="00485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61DAA724" w:rsidR="00E42835" w:rsidRPr="00276742" w:rsidRDefault="00E42835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4C5BF" w14:textId="77777777" w:rsidR="0048518C" w:rsidRDefault="0048518C">
      <w:r>
        <w:separator/>
      </w:r>
    </w:p>
  </w:footnote>
  <w:footnote w:type="continuationSeparator" w:id="0">
    <w:p w14:paraId="42ACAD6C" w14:textId="77777777" w:rsidR="0048518C" w:rsidRDefault="00485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444726C"/>
    <w:multiLevelType w:val="hybridMultilevel"/>
    <w:tmpl w:val="C19296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0"/>
  </w:num>
  <w:num w:numId="2" w16cid:durableId="985739602">
    <w:abstractNumId w:val="3"/>
  </w:num>
  <w:num w:numId="3" w16cid:durableId="1223062763">
    <w:abstractNumId w:val="1"/>
  </w:num>
  <w:num w:numId="4" w16cid:durableId="178534947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392F"/>
    <w:rsid w:val="001221D7"/>
    <w:rsid w:val="0014029B"/>
    <w:rsid w:val="00164AB3"/>
    <w:rsid w:val="001A4A3D"/>
    <w:rsid w:val="001B05C0"/>
    <w:rsid w:val="001C44B6"/>
    <w:rsid w:val="001E795D"/>
    <w:rsid w:val="00276742"/>
    <w:rsid w:val="002A0A55"/>
    <w:rsid w:val="002A10F5"/>
    <w:rsid w:val="002A48FD"/>
    <w:rsid w:val="002E01B6"/>
    <w:rsid w:val="002E4BF6"/>
    <w:rsid w:val="00341344"/>
    <w:rsid w:val="003B16EF"/>
    <w:rsid w:val="003C53A8"/>
    <w:rsid w:val="004177CD"/>
    <w:rsid w:val="0045654B"/>
    <w:rsid w:val="004819BF"/>
    <w:rsid w:val="0048518C"/>
    <w:rsid w:val="004866D2"/>
    <w:rsid w:val="004D1912"/>
    <w:rsid w:val="00547301"/>
    <w:rsid w:val="005E51CA"/>
    <w:rsid w:val="006536BA"/>
    <w:rsid w:val="00691499"/>
    <w:rsid w:val="006A31F6"/>
    <w:rsid w:val="006E2E2E"/>
    <w:rsid w:val="00727427"/>
    <w:rsid w:val="007665B8"/>
    <w:rsid w:val="00816E36"/>
    <w:rsid w:val="00840748"/>
    <w:rsid w:val="008C5F54"/>
    <w:rsid w:val="00923953"/>
    <w:rsid w:val="009505A4"/>
    <w:rsid w:val="0097127A"/>
    <w:rsid w:val="009B6A08"/>
    <w:rsid w:val="00AB0AEF"/>
    <w:rsid w:val="00AD66F7"/>
    <w:rsid w:val="00B11792"/>
    <w:rsid w:val="00B37C51"/>
    <w:rsid w:val="00B57E16"/>
    <w:rsid w:val="00B659CD"/>
    <w:rsid w:val="00B756C9"/>
    <w:rsid w:val="00B77832"/>
    <w:rsid w:val="00B85A2B"/>
    <w:rsid w:val="00B8679F"/>
    <w:rsid w:val="00BC6CB8"/>
    <w:rsid w:val="00BD71B5"/>
    <w:rsid w:val="00C4476B"/>
    <w:rsid w:val="00CD5640"/>
    <w:rsid w:val="00CF10C2"/>
    <w:rsid w:val="00D01C5A"/>
    <w:rsid w:val="00D53725"/>
    <w:rsid w:val="00D625CA"/>
    <w:rsid w:val="00D81C4D"/>
    <w:rsid w:val="00DA4E39"/>
    <w:rsid w:val="00E42835"/>
    <w:rsid w:val="00E95F45"/>
    <w:rsid w:val="00ED1C18"/>
    <w:rsid w:val="00EE0C0D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E51C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Vltozat">
    <w:name w:val="Revision"/>
    <w:hidden/>
    <w:uiPriority w:val="99"/>
    <w:semiHidden/>
    <w:rsid w:val="00B37C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1866</Words>
  <Characters>12881</Characters>
  <Application>Microsoft Office Word</Application>
  <DocSecurity>0</DocSecurity>
  <Lines>107</Lines>
  <Paragraphs>29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Dr. Taba Szabolcs Sándor</cp:lastModifiedBy>
  <cp:revision>15</cp:revision>
  <dcterms:created xsi:type="dcterms:W3CDTF">2025-03-21T11:51:00Z</dcterms:created>
  <dcterms:modified xsi:type="dcterms:W3CDTF">2025-03-21T12:40:00Z</dcterms:modified>
</cp:coreProperties>
</file>