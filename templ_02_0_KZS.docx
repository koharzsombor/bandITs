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71BE60DC" w14:textId="77777777" w:rsidR="00173C66" w:rsidRDefault="00173C66" w:rsidP="00173C66">
      <w:pPr>
        <w:pStyle w:val="Cmsor20"/>
      </w:pPr>
      <w:r>
        <w:t>Bevezetés</w:t>
      </w:r>
    </w:p>
    <w:p w14:paraId="2F96BCA0" w14:textId="77777777" w:rsidR="00173C66" w:rsidRDefault="00173C66" w:rsidP="009F2CD6">
      <w:pPr>
        <w:pStyle w:val="Cmsor3"/>
      </w:pPr>
      <w:r>
        <w:t>Cél</w:t>
      </w:r>
    </w:p>
    <w:p w14:paraId="44CF24C2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 célja]</w:t>
      </w:r>
    </w:p>
    <w:p w14:paraId="59C21020" w14:textId="77777777" w:rsidR="00173C66" w:rsidRDefault="00173C66" w:rsidP="009F2CD6">
      <w:pPr>
        <w:pStyle w:val="Cmsor3"/>
      </w:pPr>
      <w:r>
        <w:t>Szakterület</w:t>
      </w:r>
    </w:p>
    <w:p w14:paraId="04F179D0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Default="00173C66" w:rsidP="009F2CD6">
      <w:pPr>
        <w:pStyle w:val="Cmsor3"/>
      </w:pPr>
      <w:r>
        <w:t>Definíciók, rövidítések</w:t>
      </w:r>
    </w:p>
    <w:p w14:paraId="6DDF9FF7" w14:textId="77777777" w:rsidR="00173C66" w:rsidRPr="009F2CD6" w:rsidRDefault="00173C66" w:rsidP="00173C66">
      <w:pPr>
        <w:rPr>
          <w:i/>
          <w:color w:val="0000FF"/>
        </w:rPr>
      </w:pPr>
      <w:r w:rsidRPr="009F2CD6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Default="009F2CD6" w:rsidP="009F2CD6">
      <w:pPr>
        <w:pStyle w:val="Cmsor3"/>
      </w:pPr>
      <w:r>
        <w:t>Hivatkozások</w:t>
      </w:r>
    </w:p>
    <w:p w14:paraId="6288E166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83C007D" w14:textId="77777777" w:rsidR="00173C66" w:rsidRDefault="009F2CD6" w:rsidP="009F2CD6">
      <w:pPr>
        <w:pStyle w:val="Cmsor3"/>
      </w:pPr>
      <w:r>
        <w:t>Összefoglalás</w:t>
      </w:r>
    </w:p>
    <w:p w14:paraId="70EB8D9B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3166521D" w14:textId="77777777" w:rsidR="007D624F" w:rsidRDefault="007D624F" w:rsidP="007D624F">
      <w:pPr>
        <w:pStyle w:val="Cmsor20"/>
      </w:pPr>
      <w:r>
        <w:t>Áttekintés</w:t>
      </w:r>
    </w:p>
    <w:p w14:paraId="3D690165" w14:textId="77777777" w:rsidR="007D624F" w:rsidRDefault="007D624F" w:rsidP="007D624F">
      <w:pPr>
        <w:pStyle w:val="Cmsor3"/>
      </w:pPr>
      <w:r>
        <w:t>Általános áttekintés</w:t>
      </w:r>
    </w:p>
    <w:p w14:paraId="006757E3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 kialakítandó szoftver legmagasabb szintű architekturális képe. A fontosabb alrendszerek felsorolása, a közöttük kialakítandó interfészek lényege, a felhasználói kapcsolatok alapja. Esetleges hálózati és adattárolási elvárások.]</w:t>
      </w:r>
    </w:p>
    <w:p w14:paraId="17A34AED" w14:textId="77777777" w:rsidR="007D624F" w:rsidRDefault="007D624F" w:rsidP="007D624F">
      <w:pPr>
        <w:numPr>
          <w:ilvl w:val="0"/>
          <w:numId w:val="11"/>
        </w:numPr>
        <w:suppressAutoHyphens/>
        <w:spacing w:before="18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Architektúra és alrendszerek</w:t>
      </w:r>
    </w:p>
    <w:p w14:paraId="6E7E270F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 moduláris felépítésű, amely a következő fontosabb alrendszerekből áll:</w:t>
      </w:r>
    </w:p>
    <w:p w14:paraId="78AD6529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Logikai alrendszer</w:t>
      </w:r>
    </w:p>
    <w:p w14:paraId="2F0ECBE8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tektonok jellemzőit (pl. lehetséges-e gombafonalak kereszteződése) és fejlődését (törését), mozgását és térbeli elhelyezkedését, valamint szomszédsági kapcsolatait;</w:t>
      </w:r>
    </w:p>
    <w:p w14:paraId="65B1606A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gombák helyzetét és állapotát;</w:t>
      </w:r>
    </w:p>
    <w:p w14:paraId="60CCBA3E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szabályozza a gombafonalak növekedését, jellemzőit és állapotát;</w:t>
      </w:r>
    </w:p>
    <w:p w14:paraId="2911C068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 a spóraszórást és új gombatest kifejlődését, valamint a spórák jellemzőit;</w:t>
      </w:r>
    </w:p>
    <w:p w14:paraId="290F0E21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nyilvántartja a rovarok helyzetét és állapotát, szabályozza a mozgásukat és cselekedeteiket.</w:t>
      </w:r>
    </w:p>
    <w:p w14:paraId="419DD23E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Felhasználói alrendszer</w:t>
      </w:r>
    </w:p>
    <w:p w14:paraId="5E976E96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lehetővé teszi a gombászoknak a fonalak növekedési irányának meghatározását, a spóraszórás időzítését és új gombatestek létrehozását;</w:t>
      </w:r>
    </w:p>
    <w:p w14:paraId="727A5711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biztosítja a rovarászok számára a rovarok mozgásának irányítását és a gombafonalak elvágását.</w:t>
      </w:r>
    </w:p>
    <w:p w14:paraId="5A6B1A90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Megjelenítési alrendszer</w:t>
      </w:r>
    </w:p>
    <w:p w14:paraId="59E6FC06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grafikus felületet biztosít a játék vizualizálására;</w:t>
      </w:r>
    </w:p>
    <w:p w14:paraId="0D5F59BC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játékállapotokat jelenít meg a felhasználók számára (pl. ki vezet).</w:t>
      </w:r>
    </w:p>
    <w:p w14:paraId="1E0235D3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Kommunikációs alrendszer</w:t>
      </w:r>
    </w:p>
    <w:p w14:paraId="55D79FCA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biztosítja az alrendszerek közötti adatcserét és információáramlást;</w:t>
      </w:r>
    </w:p>
    <w:p w14:paraId="4C19F4CE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gondoskodik a játékesemények szinkronizációjáról az egyes alrendszerek között.</w:t>
      </w:r>
    </w:p>
    <w:p w14:paraId="1AD1564F" w14:textId="77777777" w:rsidR="007D624F" w:rsidRDefault="007D624F" w:rsidP="007D624F">
      <w:pPr>
        <w:numPr>
          <w:ilvl w:val="0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Adattárolási alrendszer</w:t>
      </w:r>
    </w:p>
    <w:p w14:paraId="6BE8D583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tárolja a statisztikákat (pl. a gombatestek száma, a rovarok által fogyasztott spórák mennyisége);</w:t>
      </w:r>
    </w:p>
    <w:p w14:paraId="5E53E0FF" w14:textId="77777777" w:rsidR="007D624F" w:rsidRDefault="007D624F" w:rsidP="007D624F">
      <w:pPr>
        <w:numPr>
          <w:ilvl w:val="1"/>
          <w:numId w:val="12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kezeli a játék mentését és visszatöltését.</w:t>
      </w:r>
    </w:p>
    <w:p w14:paraId="52EB91BE" w14:textId="77777777" w:rsidR="007D624F" w:rsidRDefault="007D624F" w:rsidP="007D624F">
      <w:pPr>
        <w:numPr>
          <w:ilvl w:val="0"/>
          <w:numId w:val="11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Az alrendszerek közötti interfészek</w:t>
      </w:r>
    </w:p>
    <w:p w14:paraId="32431093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alrendszerek között a következő interfészek kerülnek kialakításra:</w:t>
      </w:r>
    </w:p>
    <w:p w14:paraId="51DF961E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alrendszer továbbítja a játékosok döntéseit a logikai alrendszer felé, amely azok alapján frissíti a játékállapotokat;</w:t>
      </w:r>
    </w:p>
    <w:p w14:paraId="098ED804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logikai alrendszer kommunikál a megjelenítési alrendszerrel, hogy az események vizuálisan is megjelenítésre kerüljenek;</w:t>
      </w:r>
    </w:p>
    <w:p w14:paraId="4801C022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adattárolási alrendszer elmenti a játék állapotát és biztosítja annak betöltését;</w:t>
      </w:r>
    </w:p>
    <w:p w14:paraId="0634B86A" w14:textId="77777777" w:rsidR="007D624F" w:rsidRDefault="007D624F" w:rsidP="007D624F">
      <w:pPr>
        <w:numPr>
          <w:ilvl w:val="0"/>
          <w:numId w:val="13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kommunikációs alrendszer feladata az információáramlás biztosítása az egyes alrendszerek között.</w:t>
      </w:r>
    </w:p>
    <w:p w14:paraId="2F9368BD" w14:textId="77777777" w:rsidR="007D624F" w:rsidRDefault="007D624F" w:rsidP="007D624F">
      <w:pPr>
        <w:numPr>
          <w:ilvl w:val="0"/>
          <w:numId w:val="11"/>
        </w:numPr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Felhasználói kapcsolatok</w:t>
      </w:r>
    </w:p>
    <w:p w14:paraId="4525F746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interakciók a következő módon kerülnek végrehajtásra:</w:t>
      </w:r>
    </w:p>
    <w:p w14:paraId="5C8BFF63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játékosok döntéseiket egy interaktív felületen keresztül hozzák meg;</w:t>
      </w:r>
    </w:p>
    <w:p w14:paraId="01D15355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események a kommunikációs alrendszeren keresztül válnak elérhetővé a játékosok számára;</w:t>
      </w:r>
    </w:p>
    <w:p w14:paraId="5676999A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felhasználói felület visszajelzést ad a változásokról;</w:t>
      </w:r>
    </w:p>
    <w:p w14:paraId="1EEF8BDB" w14:textId="77777777" w:rsidR="007D624F" w:rsidRDefault="007D624F" w:rsidP="007D624F">
      <w:pPr>
        <w:numPr>
          <w:ilvl w:val="0"/>
          <w:numId w:val="14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statisztikai adatokat közöl a felhasználókkal.</w:t>
      </w:r>
    </w:p>
    <w:p w14:paraId="66D5120B" w14:textId="77777777" w:rsidR="007D624F" w:rsidRDefault="007D624F" w:rsidP="007D624F">
      <w:pPr>
        <w:numPr>
          <w:ilvl w:val="0"/>
          <w:numId w:val="11"/>
        </w:numPr>
        <w:tabs>
          <w:tab w:val="left" w:pos="360"/>
        </w:tabs>
        <w:suppressAutoHyphens/>
        <w:spacing w:before="300" w:after="120" w:line="276" w:lineRule="auto"/>
        <w:ind w:left="357" w:hanging="357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  <w:b/>
          <w:bCs/>
          <w:i/>
          <w:iCs/>
        </w:rPr>
        <w:t>Hálózati és adattárolási elvárások</w:t>
      </w:r>
    </w:p>
    <w:p w14:paraId="172226C3" w14:textId="77777777" w:rsidR="007D624F" w:rsidRDefault="007D624F" w:rsidP="007D624F">
      <w:pPr>
        <w:tabs>
          <w:tab w:val="left" w:pos="360"/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rendszerrel kapcsolatos legfontosabb hálózati és adattárolási elvárások a következők:</w:t>
      </w:r>
    </w:p>
    <w:p w14:paraId="1435B67F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játék lokális többjátékos módra fókuszál;</w:t>
      </w:r>
    </w:p>
    <w:p w14:paraId="6BA6EDB1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statisztikai adatok alkalmasak a játékmenet elemzéséhez és a győztes meghatározásához;</w:t>
      </w:r>
    </w:p>
    <w:p w14:paraId="7DF98B0B" w14:textId="77777777" w:rsidR="007D624F" w:rsidRDefault="007D624F" w:rsidP="007D624F">
      <w:pPr>
        <w:numPr>
          <w:ilvl w:val="0"/>
          <w:numId w:val="1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visszatöltésének lehetővé tétele.</w:t>
      </w:r>
    </w:p>
    <w:p w14:paraId="69582CFD" w14:textId="77777777" w:rsidR="007D624F" w:rsidRDefault="007D624F" w:rsidP="007D624F">
      <w:pPr>
        <w:pStyle w:val="Cmsor3"/>
      </w:pPr>
      <w:r>
        <w:t>Funkciók</w:t>
      </w:r>
    </w:p>
    <w:p w14:paraId="76C2D9D2" w14:textId="77777777" w:rsidR="007D624F" w:rsidRDefault="007D624F" w:rsidP="007D624F">
      <w:pPr>
        <w:pStyle w:val="magyarazat"/>
      </w:pPr>
      <w:r>
        <w:t>[A feladat kb. 4000 karakteres (kb 1,5 oldal) részletezettségű magyar nyelvű leírása. Nem szerepelhetnek informatikai kifejezések.]</w:t>
      </w:r>
    </w:p>
    <w:p w14:paraId="2C2B4D6B" w14:textId="77777777" w:rsidR="007D624F" w:rsidRDefault="007D624F" w:rsidP="007D624F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felhasználók két szerepkörben játszhatnak: gombászént vagy rovarászként. </w:t>
      </w:r>
    </w:p>
    <w:p w14:paraId="1445CCBA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1. A játék alapvető működése</w:t>
      </w:r>
    </w:p>
    <w:p w14:paraId="54CBC0A7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különböző méretű és formájú kéregdarabokon folyik, amelyek mozognak és időnként kettétörnek. A tektonok között rések találhatók.</w:t>
      </w:r>
    </w:p>
    <w:p w14:paraId="27AAB2A4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A gombák természete</w:t>
      </w:r>
    </w:p>
    <w:p w14:paraId="5A940D9A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Gombatestek </w:t>
      </w:r>
    </w:p>
    <w:p w14:paraId="7CDAA67B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spórákat termelnek, amelyek új fonalak növekedését segíthetik;</w:t>
      </w:r>
    </w:p>
    <w:p w14:paraId="6B31BF3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bizonyos körülmények között egy gombafonalból gombatest alakulhat ki;</w:t>
      </w:r>
    </w:p>
    <w:p w14:paraId="6E813E46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nem nőhet gombatest;</w:t>
      </w:r>
    </w:p>
    <w:p w14:paraId="6F3F0487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egy idő után elveszítik spóraszórási képességüket, majd elpusztulnak.</w:t>
      </w:r>
    </w:p>
    <w:p w14:paraId="5F9DAE0B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Gombafonalak </w:t>
      </w:r>
    </w:p>
    <w:p w14:paraId="3F2AD7B4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gombák fonalakat növesztenek, amelyek a tektonokon ágaznak el;</w:t>
      </w:r>
    </w:p>
    <w:p w14:paraId="69A1E9F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több fonal is növekedhet, míg másokon csak egyetlen fonal lehet jelen;</w:t>
      </w:r>
    </w:p>
    <w:p w14:paraId="0399467B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tektontörés a törésvonal mentén elszakítja a gombafonalakat;</w:t>
      </w:r>
    </w:p>
    <w:p w14:paraId="2A31946F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egyes tektonokon a fonalak idővel felszívódnak;</w:t>
      </w:r>
    </w:p>
    <w:p w14:paraId="4B181F32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gombatesttel való közvetlen kapcsolat nélkül a gombafonál elpusztul.</w:t>
      </w:r>
    </w:p>
    <w:p w14:paraId="777195D4" w14:textId="77777777" w:rsidR="007D624F" w:rsidRDefault="007D624F" w:rsidP="007D624F">
      <w:pPr>
        <w:numPr>
          <w:ilvl w:val="0"/>
          <w:numId w:val="16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Spórák </w:t>
      </w:r>
    </w:p>
    <w:p w14:paraId="5B8DEFF5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gombatestek időről-időre spórákat szórnak a szomszédos tektonokra. A fejlettebb gombatestek a szomszédos tektonok szomszédjaira is eljuttathatják a spórákat;</w:t>
      </w:r>
    </w:p>
    <w:p w14:paraId="6F3B7347" w14:textId="77777777" w:rsidR="007D624F" w:rsidRDefault="007D624F" w:rsidP="007D624F">
      <w:pPr>
        <w:numPr>
          <w:ilvl w:val="1"/>
          <w:numId w:val="17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spórák segítik a fonalak növekedését és új gombatestek kialakulását.</w:t>
      </w:r>
    </w:p>
    <w:p w14:paraId="56C24C80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3. A rovarok természete </w:t>
      </w:r>
    </w:p>
    <w:p w14:paraId="76FD9EF1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lastRenderedPageBreak/>
        <w:t>Mozgás</w:t>
      </w:r>
    </w:p>
    <w:p w14:paraId="7AC77896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gombafonalak mentén képesek haladni.</w:t>
      </w:r>
    </w:p>
    <w:p w14:paraId="516A0834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Gombafonalak elvágása</w:t>
      </w:r>
    </w:p>
    <w:p w14:paraId="6BC99A84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 elvághatja a gombafonalat.</w:t>
      </w:r>
      <w:r>
        <w:rPr>
          <w:rFonts w:ascii="Arial" w:hAnsi="Arial" w:cs="Arial"/>
          <w:b/>
          <w:bCs/>
        </w:rPr>
        <w:t xml:space="preserve"> </w:t>
      </w:r>
    </w:p>
    <w:p w14:paraId="30399BD0" w14:textId="77777777" w:rsidR="007D624F" w:rsidRDefault="007D624F" w:rsidP="007D624F">
      <w:pPr>
        <w:numPr>
          <w:ilvl w:val="0"/>
          <w:numId w:val="18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Táplálkozás</w:t>
      </w:r>
    </w:p>
    <w:p w14:paraId="2D1B36BB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a tektonokon szétszórt spórákat fogyasztják;</w:t>
      </w:r>
    </w:p>
    <w:p w14:paraId="080F784E" w14:textId="77777777" w:rsidR="007D624F" w:rsidRDefault="007D624F" w:rsidP="007D624F">
      <w:pPr>
        <w:numPr>
          <w:ilvl w:val="1"/>
          <w:numId w:val="15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spórának eltérő hatása lehet a rovarokra: egyesek felgyorsítják, mások lelassítják őket. Egyes spórák egy időre meg is béníthatják a rovarokat vagy akár megakadályozhatják őket abban, hogy gombafonalakat vágjanak át.</w:t>
      </w:r>
    </w:p>
    <w:p w14:paraId="5487100B" w14:textId="77777777" w:rsidR="007D624F" w:rsidRDefault="007D624F" w:rsidP="007D624F">
      <w:pPr>
        <w:pStyle w:val="Cmsor3"/>
      </w:pPr>
      <w:r>
        <w:t>Felhasználók</w:t>
      </w:r>
    </w:p>
    <w:p w14:paraId="5C7F4951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 felhasználók jellemzői, tulajdonságai]</w:t>
      </w:r>
    </w:p>
    <w:p w14:paraId="1A2C81AB" w14:textId="77777777" w:rsidR="007D624F" w:rsidRDefault="007D624F" w:rsidP="007D624F">
      <w:pPr>
        <w:tabs>
          <w:tab w:val="left" w:pos="720"/>
        </w:tabs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játékban két felhasználói szerepkör létezik: gombász és rovarász.</w:t>
      </w:r>
    </w:p>
    <w:p w14:paraId="38773D69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1. Gombászok </w:t>
      </w:r>
    </w:p>
    <w:p w14:paraId="517BB923" w14:textId="77777777" w:rsidR="007D624F" w:rsidRDefault="007D624F" w:rsidP="007D624F">
      <w:pPr>
        <w:spacing w:before="120" w:after="120" w:line="276" w:lineRule="auto"/>
        <w:jc w:val="both"/>
      </w:pPr>
      <w:r>
        <w:rPr>
          <w:rFonts w:ascii="Arial" w:hAnsi="Arial" w:cs="Arial"/>
        </w:rPr>
        <w:t>A gombászok számára a siker kulcsa a gombatestek megtervezett növesztése a gombafonalak és a spórák segítségével, amelynek keretében a játékos:</w:t>
      </w:r>
    </w:p>
    <w:p w14:paraId="127A654F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arról, hogy a fonalak merre növekedjenek tovább;</w:t>
      </w:r>
    </w:p>
    <w:p w14:paraId="7C8D4942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mikor és hol fejlődjön új gombatest;</w:t>
      </w:r>
    </w:p>
    <w:p w14:paraId="534066B5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a gombatestek mikor szórják a spóráikat;</w:t>
      </w:r>
    </w:p>
    <w:p w14:paraId="68B0FFCC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dönt a fonalak elhelyezéséről, hogy a gombák minél hatékonyabban terjedhessenek, számolva azzal, hogy egyes tektonokon nem mindenhol lehet gombatestet növeszteni és a fonalak egyes tektonokon idővel felszívódnak.</w:t>
      </w:r>
    </w:p>
    <w:p w14:paraId="69523157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Rovarászok</w:t>
      </w:r>
    </w:p>
    <w:p w14:paraId="113BB697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számára a siker kulcsa a rovarok mozgásának optimalizálása, a spórák elfogyasztása és a gombák terjedésének manipulálása, amelynek keretében a játékos:</w:t>
      </w:r>
    </w:p>
    <w:p w14:paraId="3AD88C7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meghatározza, hogy a rovarok merre haladjanak;</w:t>
      </w:r>
    </w:p>
    <w:p w14:paraId="20922B6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eldönti, hogy egy adott rovar elvágjon-e egy gombafonalat, amivel akadályozhatja a gombák terjedését;</w:t>
      </w:r>
    </w:p>
    <w:p w14:paraId="22986E75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figyel a különböző spórák eltérő hatásaira, mivel egyesek gyorsíthatják vagy béníthatják is a rovarokat;</w:t>
      </w:r>
    </w:p>
    <w:p w14:paraId="4CD23606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kihasználja, hogy a rovarok csak a gombafonalakat követve tudnak mozogni, és ennek megfelelően tereli őket;</w:t>
      </w:r>
    </w:p>
    <w:p w14:paraId="376F74DF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megtervezi, hogy mikor és hol fogyasszanak spórát a rovarok.</w:t>
      </w:r>
    </w:p>
    <w:p w14:paraId="49E3700B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3. A játékosok interakciói</w:t>
      </w:r>
    </w:p>
    <w:p w14:paraId="354E3874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és rovarászok közvetetten befolyásolják egymás stratégiáját, mivel:</w:t>
      </w:r>
    </w:p>
    <w:p w14:paraId="14D8878B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spórák szórásáról és fonalak növesztéséről döntenek, ami a rovarok mozgására hatással vannak;</w:t>
      </w:r>
    </w:p>
    <w:p w14:paraId="51D4AB53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irányítják a rovarokat, amelyek megehetik a spórákat, így csökkentve a gombák terjedését;</w:t>
      </w:r>
    </w:p>
    <w:p w14:paraId="66BD6219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rovarászok elvághatják a fonalakat, hogy megállítsák a gombák terjedését;</w:t>
      </w:r>
    </w:p>
    <w:p w14:paraId="0A6935D9" w14:textId="77777777" w:rsidR="007D624F" w:rsidRDefault="007D624F" w:rsidP="007D624F">
      <w:pPr>
        <w:numPr>
          <w:ilvl w:val="0"/>
          <w:numId w:val="20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rovarok mozgása a tektonok elmozdulása miatt is módosulhat.</w:t>
      </w:r>
    </w:p>
    <w:p w14:paraId="0143745E" w14:textId="77777777" w:rsidR="007D624F" w:rsidRDefault="007D624F" w:rsidP="007D624F">
      <w:pPr>
        <w:spacing w:before="120" w:after="120" w:line="276" w:lineRule="auto"/>
        <w:jc w:val="both"/>
      </w:pPr>
      <w:r>
        <w:rPr>
          <w:rFonts w:ascii="Arial" w:hAnsi="Arial" w:cs="Arial"/>
        </w:rPr>
        <w:t>A játékosok folyamatosan reagálnak egymás lépéseire, így a játék dinamikusan változó állapotokkal operál.</w:t>
      </w:r>
    </w:p>
    <w:p w14:paraId="13D3E5E9" w14:textId="77777777" w:rsidR="007D624F" w:rsidRDefault="007D624F" w:rsidP="007D624F">
      <w:pPr>
        <w:spacing w:before="30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 A győzelem feltételei</w:t>
      </w:r>
    </w:p>
    <w:p w14:paraId="4327D21E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előre meghatározott időtartamig tart, és a győztes az alábbiak szerint kerül meghatározásra:</w:t>
      </w:r>
    </w:p>
    <w:p w14:paraId="69B4B043" w14:textId="77777777" w:rsidR="007D624F" w:rsidRDefault="007D624F" w:rsidP="007D624F">
      <w:pPr>
        <w:numPr>
          <w:ilvl w:val="0"/>
          <w:numId w:val="1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gombászok közül az nyer, akinek a legtöbb gombatestje fejlődött ki a játék végére, beleértve azokat is, amelyek időközben elpusztultak;</w:t>
      </w:r>
    </w:p>
    <w:p w14:paraId="53DAD6F3" w14:textId="77777777" w:rsidR="007D624F" w:rsidRDefault="007D624F" w:rsidP="007D624F">
      <w:pPr>
        <w:numPr>
          <w:ilvl w:val="0"/>
          <w:numId w:val="19"/>
        </w:numPr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rovarászok közül az nyer, aki a legtöbb tápanyagot gyűjtötte össze a rovarok által elfogyasztott spórák révén.</w:t>
      </w:r>
    </w:p>
    <w:p w14:paraId="0D75159A" w14:textId="77777777" w:rsidR="007D624F" w:rsidRDefault="007D624F" w:rsidP="007D624F">
      <w:pPr>
        <w:pStyle w:val="Cmsor3"/>
      </w:pPr>
      <w:r>
        <w:t>Korlátozások</w:t>
      </w:r>
    </w:p>
    <w:p w14:paraId="5FCA68F2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</w:rPr>
        <w:t>[Az elkészítendő szoftverre vonatkozó – általában nem funkcionális - előírások, korlátozások.]</w:t>
      </w:r>
    </w:p>
    <w:p w14:paraId="7328E800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Az elkészítendő szoftverre az alábbi korlátozások vonatkoznak:</w:t>
      </w:r>
    </w:p>
    <w:p w14:paraId="03592AE9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Rendszerbeli korlátozások</w:t>
      </w:r>
    </w:p>
    <w:p w14:paraId="0ECFD72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kizárólag lokálisan futtatható, távoli hálózati kapcsolat nem biztosított.</w:t>
      </w:r>
    </w:p>
    <w:p w14:paraId="567CE674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Technikai korlátozások</w:t>
      </w:r>
    </w:p>
    <w:p w14:paraId="10A1C556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megjelenítési alrendszer nem használ 3D grafikát;</w:t>
      </w:r>
    </w:p>
    <w:p w14:paraId="291C3BE0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játékállapot és a statisztikák mentéséhez külső szerverkapcsolat nem szükséges.</w:t>
      </w:r>
    </w:p>
    <w:p w14:paraId="3B31CCBA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Játékmechanikai korlátozások</w:t>
      </w:r>
    </w:p>
    <w:p w14:paraId="0087D8EF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 előre meghatározott időkeretben fut, amely után automatikusan kiértékelésre kerül az eredmény;</w:t>
      </w:r>
    </w:p>
    <w:p w14:paraId="769A08BC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játék egyensúlyának fenntartása érdekében limitált a rovarok és a gombák maximális száma;</w:t>
      </w:r>
    </w:p>
    <w:p w14:paraId="0E4E122E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minden gombatest egy meghatározott számú spóraszórás után automatikusan elpusztul;</w:t>
      </w:r>
    </w:p>
    <w:p w14:paraId="641C33B8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gombatest fejlettségi szintje az élettartamának kezdetétől eltelt idő függvénye;</w:t>
      </w:r>
    </w:p>
    <w:p w14:paraId="28F8FED9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térképen egyidejűleg csak egy meghatározott számú tekton lehet jelen;</w:t>
      </w:r>
    </w:p>
    <w:p w14:paraId="73559EF9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tektonok törése nem hozhat létre túl kicsi területeket.</w:t>
      </w:r>
    </w:p>
    <w:p w14:paraId="36C0B5FC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Felhasználói élményre vonatkozó korlátozások</w:t>
      </w:r>
    </w:p>
    <w:p w14:paraId="1A12646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kezelőfelület egyszerű és könnyen átlátható, nem tartalmaz feleslegesen bonyolult beállításokat;</w:t>
      </w:r>
    </w:p>
    <w:p w14:paraId="4EA1C34A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felhasználó egyértelmű visszacsatolást kap döntései következményeiről.</w:t>
      </w:r>
    </w:p>
    <w:p w14:paraId="2ECDD6DC" w14:textId="77777777" w:rsidR="007D624F" w:rsidRDefault="007D624F" w:rsidP="007D624F">
      <w:pPr>
        <w:numPr>
          <w:ilvl w:val="0"/>
          <w:numId w:val="21"/>
        </w:numPr>
        <w:suppressAutoHyphens/>
        <w:spacing w:before="120" w:after="120"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Fejlesztési korlátozások</w:t>
      </w:r>
    </w:p>
    <w:p w14:paraId="29B87BC2" w14:textId="77777777" w:rsidR="007D624F" w:rsidRDefault="007D624F" w:rsidP="007D624F">
      <w:pPr>
        <w:numPr>
          <w:ilvl w:val="1"/>
          <w:numId w:val="15"/>
        </w:numPr>
        <w:tabs>
          <w:tab w:val="left" w:pos="720"/>
        </w:tabs>
        <w:suppressAutoHyphens/>
        <w:spacing w:before="120" w:after="12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color w:val="0000FF"/>
        </w:rPr>
        <w:t>a szoftver Java nyelven készül az objektumorientált tervezés elveit követve.</w:t>
      </w:r>
    </w:p>
    <w:p w14:paraId="2570800B" w14:textId="77777777" w:rsidR="007D624F" w:rsidRDefault="007D624F" w:rsidP="007D624F">
      <w:pPr>
        <w:pStyle w:val="Cmsor3"/>
      </w:pPr>
      <w:r>
        <w:t>Feltételezések, kapcsolatok</w:t>
      </w:r>
    </w:p>
    <w:p w14:paraId="67ECF32C" w14:textId="77777777" w:rsidR="007D624F" w:rsidRDefault="007D624F" w:rsidP="007D624F">
      <w:pPr>
        <w:rPr>
          <w:i/>
          <w:color w:val="0000FF"/>
        </w:rPr>
      </w:pPr>
      <w:r>
        <w:rPr>
          <w:i/>
          <w:color w:val="0000FF"/>
          <w:highlight w:val="yellow"/>
        </w:rPr>
        <w:t>[A Hivatkozásokban felsorolt anyagok, web-oldalak kapcsolódása a feladathoz, melyik milyen szempontból érdekes, milyen inputot ad.]</w:t>
      </w:r>
    </w:p>
    <w:p w14:paraId="0839BC46" w14:textId="77777777" w:rsidR="007D624F" w:rsidRDefault="007D624F" w:rsidP="007D624F">
      <w:pPr>
        <w:rPr>
          <w:i/>
          <w:color w:val="0000FF"/>
        </w:rPr>
      </w:pPr>
    </w:p>
    <w:p w14:paraId="29F88260" w14:textId="77777777" w:rsidR="007D624F" w:rsidRDefault="007D624F" w:rsidP="007D624F">
      <w:pPr>
        <w:spacing w:before="120" w:after="240"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highlight w:val="yellow"/>
        </w:rPr>
        <w:t>A DOKUMENTUM ELKÉSZÜLTÉVEL VÉGLEGESÍTENDŐ!</w:t>
      </w:r>
    </w:p>
    <w:p w14:paraId="3DAE7883" w14:textId="77777777" w:rsidR="007D624F" w:rsidRDefault="007D624F" w:rsidP="007D624F">
      <w:pPr>
        <w:spacing w:before="120" w:after="120" w:line="276" w:lineRule="auto"/>
        <w:jc w:val="both"/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</w:rPr>
        <w:t>Sztem azért a tantárgyi honlapokat érdemes lenne feltüntetni:</w:t>
      </w:r>
    </w:p>
    <w:p w14:paraId="6952190C" w14:textId="77777777" w:rsidR="007D624F" w:rsidRDefault="007D624F" w:rsidP="007D624F">
      <w:pPr>
        <w:numPr>
          <w:ilvl w:val="0"/>
          <w:numId w:val="22"/>
        </w:numPr>
        <w:suppressAutoHyphens/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8">
        <w:r>
          <w:rPr>
            <w:rStyle w:val="Hiperhivatkozs"/>
            <w:rFonts w:ascii="Arial" w:hAnsi="Arial" w:cs="Arial"/>
            <w:highlight w:val="yellow"/>
          </w:rPr>
          <w:t>https://www.iit.bme.hu/file/11582/feladat</w:t>
        </w:r>
      </w:hyperlink>
    </w:p>
    <w:p w14:paraId="0D97CAF0" w14:textId="77777777" w:rsidR="007D624F" w:rsidRDefault="007D624F" w:rsidP="007D624F">
      <w:pPr>
        <w:numPr>
          <w:ilvl w:val="0"/>
          <w:numId w:val="22"/>
        </w:numPr>
        <w:suppressAutoHyphens/>
        <w:spacing w:before="120" w:after="120" w:line="276" w:lineRule="auto"/>
        <w:jc w:val="both"/>
        <w:rPr>
          <w:rFonts w:ascii="Arial" w:hAnsi="Arial" w:cs="Arial"/>
          <w:highlight w:val="yellow"/>
        </w:rPr>
      </w:pPr>
      <w:hyperlink r:id="rId9">
        <w:r>
          <w:rPr>
            <w:rStyle w:val="Hiperhivatkozs"/>
            <w:rFonts w:ascii="Arial" w:hAnsi="Arial" w:cs="Arial"/>
            <w:i/>
            <w:highlight w:val="yellow"/>
          </w:rPr>
          <w:t>https://www.iit.bme.hu/targyak/BMEVIIIAB02</w:t>
        </w:r>
      </w:hyperlink>
    </w:p>
    <w:p w14:paraId="5EAA0208" w14:textId="77777777" w:rsidR="00E45FE5" w:rsidRPr="00E45FE5" w:rsidRDefault="00E45FE5" w:rsidP="00E45FE5"/>
    <w:p w14:paraId="3B1CD9A1" w14:textId="77777777" w:rsidR="00112B4D" w:rsidRPr="00173C66" w:rsidRDefault="009B541D" w:rsidP="00173C66">
      <w:pPr>
        <w:pStyle w:val="Cmsor20"/>
      </w:pPr>
      <w:r>
        <w:t>Követelmények</w:t>
      </w:r>
    </w:p>
    <w:p w14:paraId="7B8E486D" w14:textId="415B58BC" w:rsidR="00E60BC3" w:rsidRDefault="009B541D" w:rsidP="00E60BC3">
      <w:pPr>
        <w:pStyle w:val="Cmsor3"/>
      </w:pPr>
      <w:r>
        <w:t>Funkcionális követelmények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1198"/>
        <w:gridCol w:w="1275"/>
        <w:gridCol w:w="1628"/>
        <w:gridCol w:w="782"/>
      </w:tblGrid>
      <w:tr w:rsidR="000C69E7" w:rsidRPr="000C69E7" w14:paraId="1441E645" w14:textId="77777777" w:rsidTr="00D66975">
        <w:tc>
          <w:tcPr>
            <w:tcW w:w="1242" w:type="dxa"/>
          </w:tcPr>
          <w:p w14:paraId="1C7D6A9F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Azono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sí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98" w:type="dxa"/>
          </w:tcPr>
          <w:p w14:paraId="5CD60E96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Prio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ri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275" w:type="dxa"/>
          </w:tcPr>
          <w:p w14:paraId="1AFA6FE1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Use-case</w:t>
            </w:r>
          </w:p>
        </w:tc>
        <w:tc>
          <w:tcPr>
            <w:tcW w:w="782" w:type="dxa"/>
          </w:tcPr>
          <w:p w14:paraId="43B86685" w14:textId="77777777" w:rsidR="009B541D" w:rsidRPr="000C69E7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0C69E7">
              <w:rPr>
                <w:b/>
                <w:i w:val="0"/>
                <w:color w:val="auto"/>
              </w:rPr>
              <w:t>Kom</w:t>
            </w:r>
            <w:r w:rsidR="000C69E7">
              <w:rPr>
                <w:b/>
                <w:i w:val="0"/>
                <w:color w:val="auto"/>
              </w:rPr>
              <w:softHyphen/>
            </w:r>
            <w:r w:rsidRPr="000C69E7">
              <w:rPr>
                <w:b/>
                <w:i w:val="0"/>
                <w:color w:val="auto"/>
              </w:rPr>
              <w:t>ment</w:t>
            </w:r>
          </w:p>
        </w:tc>
      </w:tr>
      <w:tr w:rsidR="00987B61" w14:paraId="65B93213" w14:textId="77777777" w:rsidTr="00D66975">
        <w:trPr>
          <w:cantSplit/>
        </w:trPr>
        <w:tc>
          <w:tcPr>
            <w:tcW w:w="1242" w:type="dxa"/>
            <w:vAlign w:val="center"/>
          </w:tcPr>
          <w:p w14:paraId="663BF0DF" w14:textId="2966B37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TEK001</w:t>
            </w:r>
          </w:p>
        </w:tc>
        <w:tc>
          <w:tcPr>
            <w:tcW w:w="1560" w:type="dxa"/>
            <w:vAlign w:val="center"/>
          </w:tcPr>
          <w:p w14:paraId="24947FDE" w14:textId="7476C31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Minden tektonba</w:t>
            </w:r>
            <w:ins w:id="1" w:author="Dr. Taba Szabolcs Sándor" w:date="2025-02-22T16:28:00Z">
              <w:r>
                <w:rPr>
                  <w:color w:val="000000"/>
                </w:rPr>
                <w:t>n</w:t>
              </w:r>
            </w:ins>
            <w:r>
              <w:rPr>
                <w:color w:val="000000"/>
              </w:rPr>
              <w:t xml:space="preserve"> van egy rejtett visszaszámláló, ha az lejár</w:t>
            </w:r>
            <w:ins w:id="2" w:author="Dr. Taba Szabolcs Sándor" w:date="2025-02-22T16:28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tektontörés következik be.</w:t>
            </w:r>
          </w:p>
        </w:tc>
        <w:tc>
          <w:tcPr>
            <w:tcW w:w="1637" w:type="dxa"/>
            <w:vAlign w:val="center"/>
          </w:tcPr>
          <w:p w14:paraId="6FFA2DDB" w14:textId="125B5BD1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tapasztalhatja, hogy néhány alkalommal egy tekton eltörés történik.</w:t>
            </w:r>
          </w:p>
        </w:tc>
        <w:tc>
          <w:tcPr>
            <w:tcW w:w="1198" w:type="dxa"/>
            <w:vAlign w:val="center"/>
          </w:tcPr>
          <w:p w14:paraId="6BBE0BF7" w14:textId="213D5AB9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4DDE1A9" w14:textId="576534E5" w:rsidR="00987B61" w:rsidRDefault="00FE455B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7F2715FD" w14:textId="49FB4D75" w:rsidR="00987B61" w:rsidRDefault="00132C22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82" w:type="dxa"/>
            <w:vAlign w:val="center"/>
          </w:tcPr>
          <w:p w14:paraId="19838605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2D5A10F4" w14:textId="77777777" w:rsidTr="00D66975">
        <w:trPr>
          <w:cantSplit/>
        </w:trPr>
        <w:tc>
          <w:tcPr>
            <w:tcW w:w="1242" w:type="dxa"/>
            <w:vAlign w:val="center"/>
          </w:tcPr>
          <w:p w14:paraId="4E18C0AD" w14:textId="45CC4C1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TEK002</w:t>
            </w:r>
          </w:p>
        </w:tc>
        <w:tc>
          <w:tcPr>
            <w:tcW w:w="1560" w:type="dxa"/>
            <w:vAlign w:val="center"/>
          </w:tcPr>
          <w:p w14:paraId="26A496F3" w14:textId="44E3083F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tektonnak 2 – 12 szomszédja lehet.</w:t>
            </w:r>
          </w:p>
        </w:tc>
        <w:tc>
          <w:tcPr>
            <w:tcW w:w="1637" w:type="dxa"/>
            <w:vAlign w:val="center"/>
          </w:tcPr>
          <w:p w14:paraId="133FA38C" w14:textId="47D59FF0" w:rsidR="00987B61" w:rsidRDefault="00AC69D0" w:rsidP="00987B61">
            <w:pPr>
              <w:pStyle w:val="magyarazat"/>
              <w:rPr>
                <w:color w:val="000000"/>
              </w:rPr>
            </w:pPr>
            <w:r w:rsidRPr="00AC69D0">
              <w:rPr>
                <w:color w:val="000000"/>
              </w:rPr>
              <w:t>A játékos nem tapasztal olyan tektont, melynek szomszédjainak száma [2</w:t>
            </w:r>
            <w:r w:rsidR="00F27D16">
              <w:rPr>
                <w:color w:val="000000"/>
              </w:rPr>
              <w:t>;</w:t>
            </w:r>
            <w:r w:rsidRPr="00AC69D0">
              <w:rPr>
                <w:color w:val="000000"/>
              </w:rPr>
              <w:t>12] zárt intervallumon kívül esik.</w:t>
            </w:r>
          </w:p>
        </w:tc>
        <w:tc>
          <w:tcPr>
            <w:tcW w:w="1198" w:type="dxa"/>
            <w:vAlign w:val="center"/>
          </w:tcPr>
          <w:p w14:paraId="0B71FF57" w14:textId="718DC974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F5D590A" w14:textId="14D120F6" w:rsidR="00987B61" w:rsidRDefault="006F0845" w:rsidP="00987B61">
            <w:pPr>
              <w:pStyle w:val="magyarazat"/>
              <w:rPr>
                <w:color w:val="000000"/>
              </w:rPr>
            </w:pPr>
            <w:r w:rsidRPr="006F0845">
              <w:rPr>
                <w:color w:val="000000"/>
              </w:rPr>
              <w:t>https://www.iit.bme.hu/file/11582/feladat</w:t>
            </w:r>
          </w:p>
        </w:tc>
        <w:tc>
          <w:tcPr>
            <w:tcW w:w="1628" w:type="dxa"/>
            <w:vAlign w:val="center"/>
          </w:tcPr>
          <w:p w14:paraId="2B2DA375" w14:textId="119513A3" w:rsidR="00987B61" w:rsidRDefault="00D50886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82" w:type="dxa"/>
            <w:vAlign w:val="center"/>
          </w:tcPr>
          <w:p w14:paraId="10E49CA5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5DB859DF" w14:textId="77777777" w:rsidTr="00D66975">
        <w:trPr>
          <w:cantSplit/>
        </w:trPr>
        <w:tc>
          <w:tcPr>
            <w:tcW w:w="1242" w:type="dxa"/>
            <w:vAlign w:val="center"/>
          </w:tcPr>
          <w:p w14:paraId="7C2BC97E" w14:textId="23D04CAA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TEK003</w:t>
            </w:r>
          </w:p>
        </w:tc>
        <w:tc>
          <w:tcPr>
            <w:tcW w:w="1560" w:type="dxa"/>
            <w:vAlign w:val="center"/>
          </w:tcPr>
          <w:p w14:paraId="36DDE721" w14:textId="23A67DB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tekton törésekor kettő új tekton keletkezik</w:t>
            </w:r>
          </w:p>
        </w:tc>
        <w:tc>
          <w:tcPr>
            <w:tcW w:w="1637" w:type="dxa"/>
            <w:vAlign w:val="center"/>
          </w:tcPr>
          <w:p w14:paraId="79F8A1D8" w14:textId="7E773DA3" w:rsidR="00987B61" w:rsidRDefault="00652945" w:rsidP="00987B61">
            <w:pPr>
              <w:pStyle w:val="magyarazat"/>
              <w:rPr>
                <w:color w:val="000000"/>
              </w:rPr>
            </w:pPr>
            <w:r w:rsidRPr="00652945">
              <w:rPr>
                <w:color w:val="000000"/>
              </w:rPr>
              <w:t>Amikor egy tektontörés bekövetkezik, az eredeti helyének közvetlen környezetében 2 tekton keletkezett.</w:t>
            </w:r>
          </w:p>
        </w:tc>
        <w:tc>
          <w:tcPr>
            <w:tcW w:w="1198" w:type="dxa"/>
            <w:vAlign w:val="center"/>
          </w:tcPr>
          <w:p w14:paraId="5265D8E6" w14:textId="6A066509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83ECC18" w14:textId="1B015B9D" w:rsidR="00987B61" w:rsidRDefault="00AB5AD6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0C2874B6" w14:textId="31EF2020" w:rsidR="00987B61" w:rsidRDefault="00D74F2C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82" w:type="dxa"/>
            <w:vAlign w:val="center"/>
          </w:tcPr>
          <w:p w14:paraId="0712223E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1B149FA1" w14:textId="77777777" w:rsidTr="00D66975">
        <w:trPr>
          <w:cantSplit/>
        </w:trPr>
        <w:tc>
          <w:tcPr>
            <w:tcW w:w="1242" w:type="dxa"/>
            <w:vAlign w:val="center"/>
          </w:tcPr>
          <w:p w14:paraId="5DA8D790" w14:textId="1B68D422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TEK004</w:t>
            </w:r>
          </w:p>
        </w:tc>
        <w:tc>
          <w:tcPr>
            <w:tcW w:w="1560" w:type="dxa"/>
            <w:vAlign w:val="center"/>
          </w:tcPr>
          <w:p w14:paraId="3162A972" w14:textId="234BB9B1" w:rsidR="00987B61" w:rsidRDefault="005C5CB7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törés során </w:t>
            </w:r>
            <w:r w:rsidR="00ED67BC">
              <w:rPr>
                <w:color w:val="000000"/>
              </w:rPr>
              <w:t>keletkezett</w:t>
            </w:r>
            <w:r>
              <w:rPr>
                <w:color w:val="000000"/>
              </w:rPr>
              <w:t xml:space="preserve"> </w:t>
            </w:r>
            <w:r w:rsidR="00ED67BC">
              <w:rPr>
                <w:color w:val="000000"/>
              </w:rPr>
              <w:t xml:space="preserve">két új tekton szomszédjai az alábbi módon vannak meghatározva: </w:t>
            </w:r>
            <w:r w:rsidR="00AC5659">
              <w:rPr>
                <w:color w:val="000000"/>
              </w:rPr>
              <w:t xml:space="preserve">A másik új tektonnal szomszédos, és </w:t>
            </w:r>
            <w:r w:rsidR="00D2796B">
              <w:rPr>
                <w:color w:val="000000"/>
              </w:rPr>
              <w:t xml:space="preserve">a régi tekton szomszédjainak </w:t>
            </w:r>
            <w:r w:rsidR="00506664">
              <w:rPr>
                <w:color w:val="000000"/>
              </w:rPr>
              <w:t>annak a részhalmazával szomszédos, melyek geometria</w:t>
            </w:r>
            <w:r w:rsidR="008D440F">
              <w:rPr>
                <w:color w:val="000000"/>
              </w:rPr>
              <w:t>i</w:t>
            </w:r>
            <w:r w:rsidR="00506664">
              <w:rPr>
                <w:color w:val="000000"/>
              </w:rPr>
              <w:t xml:space="preserve">lag </w:t>
            </w:r>
            <w:r w:rsidR="00F814ED">
              <w:rPr>
                <w:color w:val="000000"/>
              </w:rPr>
              <w:t xml:space="preserve">közelebb vannak </w:t>
            </w:r>
            <w:r w:rsidR="00D96EA0">
              <w:rPr>
                <w:color w:val="000000"/>
              </w:rPr>
              <w:t>a</w:t>
            </w:r>
            <w:r w:rsidR="000915A9">
              <w:rPr>
                <w:color w:val="000000"/>
              </w:rPr>
              <w:t xml:space="preserve">z adott új tektonhoz, mint a másik </w:t>
            </w:r>
            <w:r w:rsidR="0031058F">
              <w:rPr>
                <w:color w:val="000000"/>
              </w:rPr>
              <w:t>új tektonhoz.</w:t>
            </w:r>
          </w:p>
        </w:tc>
        <w:tc>
          <w:tcPr>
            <w:tcW w:w="1637" w:type="dxa"/>
            <w:vAlign w:val="center"/>
          </w:tcPr>
          <w:p w14:paraId="310B571A" w14:textId="79D64A1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Tektontöréskor a két új tekton szomszédjai azok, melyek geometriailag közelebb van hozzájuk.</w:t>
            </w:r>
          </w:p>
        </w:tc>
        <w:tc>
          <w:tcPr>
            <w:tcW w:w="1198" w:type="dxa"/>
            <w:vAlign w:val="center"/>
          </w:tcPr>
          <w:p w14:paraId="1B194E60" w14:textId="12320E7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4E068C1" w14:textId="0FEED502" w:rsidR="00987B61" w:rsidRDefault="003C17F4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201F9094" w14:textId="0C53FE36" w:rsidR="00987B61" w:rsidRDefault="00424282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82" w:type="dxa"/>
            <w:vAlign w:val="center"/>
          </w:tcPr>
          <w:p w14:paraId="75FA36C8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6D1017F5" w14:textId="77777777" w:rsidTr="00D66975">
        <w:trPr>
          <w:cantSplit/>
        </w:trPr>
        <w:tc>
          <w:tcPr>
            <w:tcW w:w="1242" w:type="dxa"/>
            <w:vAlign w:val="center"/>
          </w:tcPr>
          <w:p w14:paraId="35D7AABD" w14:textId="02BD9CA1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TEK005</w:t>
            </w:r>
          </w:p>
        </w:tc>
        <w:tc>
          <w:tcPr>
            <w:tcW w:w="1560" w:type="dxa"/>
            <w:vAlign w:val="center"/>
          </w:tcPr>
          <w:p w14:paraId="2DBDF3E5" w14:textId="19C02033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Tektontörés esetén, ha az egyik új tektonnak már van 12 szomszédja, akkor már több szomszédja nem lehet.</w:t>
            </w:r>
          </w:p>
        </w:tc>
        <w:tc>
          <w:tcPr>
            <w:tcW w:w="1637" w:type="dxa"/>
            <w:vAlign w:val="center"/>
          </w:tcPr>
          <w:p w14:paraId="6B426CDC" w14:textId="1FF116F1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Tektontörésnél, ha az egyik keletkezett tektonhoz mind a 12 volt szom</w:t>
            </w:r>
            <w:r w:rsidR="00EE5D8B">
              <w:rPr>
                <w:color w:val="000000"/>
              </w:rPr>
              <w:t>sz</w:t>
            </w:r>
            <w:r>
              <w:rPr>
                <w:color w:val="000000"/>
              </w:rPr>
              <w:t>éd közelebb van, akkor az egyik ennek ellenére a másiknak lesz a szomszédja.</w:t>
            </w:r>
          </w:p>
        </w:tc>
        <w:tc>
          <w:tcPr>
            <w:tcW w:w="1198" w:type="dxa"/>
            <w:vAlign w:val="center"/>
          </w:tcPr>
          <w:p w14:paraId="6E571780" w14:textId="1AA4FEA2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E2D72C7" w14:textId="30C9F462" w:rsidR="00987B61" w:rsidRDefault="00E946F8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5098F7B6" w14:textId="0A93441D" w:rsidR="00987B61" w:rsidRDefault="006F20DA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82" w:type="dxa"/>
            <w:vAlign w:val="center"/>
          </w:tcPr>
          <w:p w14:paraId="1763DC88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7193B6D7" w14:textId="77777777" w:rsidTr="00D66975">
        <w:trPr>
          <w:cantSplit/>
        </w:trPr>
        <w:tc>
          <w:tcPr>
            <w:tcW w:w="1242" w:type="dxa"/>
            <w:vAlign w:val="center"/>
          </w:tcPr>
          <w:p w14:paraId="719178CB" w14:textId="5D693DE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TEK006</w:t>
            </w:r>
          </w:p>
        </w:tc>
        <w:tc>
          <w:tcPr>
            <w:tcW w:w="1560" w:type="dxa"/>
            <w:vAlign w:val="center"/>
          </w:tcPr>
          <w:p w14:paraId="74D3F389" w14:textId="0EE2DA08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tekoton színe a következő színek közül az egyik: világoszöld, sötétzöld, fekete, szürke.</w:t>
            </w:r>
          </w:p>
        </w:tc>
        <w:tc>
          <w:tcPr>
            <w:tcW w:w="1637" w:type="dxa"/>
            <w:vAlign w:val="center"/>
          </w:tcPr>
          <w:p w14:paraId="0232CF47" w14:textId="08DADE04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grafikus megjelenítésben a tektonok színe a felsoroltak.</w:t>
            </w:r>
          </w:p>
        </w:tc>
        <w:tc>
          <w:tcPr>
            <w:tcW w:w="1198" w:type="dxa"/>
            <w:vAlign w:val="center"/>
          </w:tcPr>
          <w:p w14:paraId="724677AF" w14:textId="51955A2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46A6AD1" w14:textId="48123CB2" w:rsidR="00987B61" w:rsidRDefault="00422015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5190903E" w14:textId="3389D255" w:rsidR="00987B61" w:rsidRDefault="00F552F5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82" w:type="dxa"/>
            <w:vAlign w:val="center"/>
          </w:tcPr>
          <w:p w14:paraId="31FA7CD5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0F486541" w14:textId="77777777" w:rsidTr="00D66975">
        <w:tc>
          <w:tcPr>
            <w:tcW w:w="1242" w:type="dxa"/>
            <w:vAlign w:val="center"/>
          </w:tcPr>
          <w:p w14:paraId="308D0E9D" w14:textId="69F0B0C8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GBT001</w:t>
            </w:r>
          </w:p>
        </w:tc>
        <w:tc>
          <w:tcPr>
            <w:tcW w:w="1560" w:type="dxa"/>
            <w:vAlign w:val="center"/>
          </w:tcPr>
          <w:p w14:paraId="2E76584E" w14:textId="648B2F63" w:rsidR="00987B61" w:rsidRDefault="00222C60" w:rsidP="00987B61">
            <w:pPr>
              <w:pStyle w:val="magyarazat"/>
              <w:rPr>
                <w:color w:val="000000"/>
              </w:rPr>
            </w:pPr>
            <w:r w:rsidRPr="00222C60">
              <w:rPr>
                <w:color w:val="000000"/>
              </w:rPr>
              <w:t>Egy gombatest növesztéséhez 3 spóra szükséges.</w:t>
            </w:r>
          </w:p>
        </w:tc>
        <w:tc>
          <w:tcPr>
            <w:tcW w:w="1637" w:type="dxa"/>
            <w:vAlign w:val="center"/>
          </w:tcPr>
          <w:p w14:paraId="0D2675D1" w14:textId="4F8401D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egy tektonon legalább 3 spóra van, akkor arra kattintva megjelenik egy gombatest.</w:t>
            </w:r>
          </w:p>
        </w:tc>
        <w:tc>
          <w:tcPr>
            <w:tcW w:w="1198" w:type="dxa"/>
            <w:vAlign w:val="center"/>
          </w:tcPr>
          <w:p w14:paraId="17827F5C" w14:textId="38FA6A15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30593A4" w14:textId="7777777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45CBB40" w14:textId="485AB108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74883D05" w14:textId="721CF755" w:rsidR="00987B61" w:rsidRDefault="00C76B70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2999E08E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477D2DD5" w14:textId="77777777" w:rsidTr="00D66975">
        <w:tc>
          <w:tcPr>
            <w:tcW w:w="1242" w:type="dxa"/>
            <w:vAlign w:val="center"/>
          </w:tcPr>
          <w:p w14:paraId="59DDA66B" w14:textId="68DE6B7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GBT002</w:t>
            </w:r>
          </w:p>
        </w:tc>
        <w:tc>
          <w:tcPr>
            <w:tcW w:w="1560" w:type="dxa"/>
            <w:vAlign w:val="center"/>
          </w:tcPr>
          <w:p w14:paraId="274647F1" w14:textId="1FCDD21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körönként 1 spórát termel</w:t>
            </w:r>
          </w:p>
        </w:tc>
        <w:tc>
          <w:tcPr>
            <w:tcW w:w="1637" w:type="dxa"/>
            <w:vAlign w:val="center"/>
          </w:tcPr>
          <w:p w14:paraId="4E429FB3" w14:textId="5A68F26E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gombatesten lévő</w:t>
            </w:r>
            <w:r w:rsidR="002B7DD9">
              <w:rPr>
                <w:color w:val="000000"/>
              </w:rPr>
              <w:t xml:space="preserve"> vizuális</w:t>
            </w:r>
            <w:r>
              <w:rPr>
                <w:color w:val="000000"/>
              </w:rPr>
              <w:t xml:space="preserve"> számláló minden körben felmegy eggyel. </w:t>
            </w:r>
          </w:p>
        </w:tc>
        <w:tc>
          <w:tcPr>
            <w:tcW w:w="1198" w:type="dxa"/>
            <w:vAlign w:val="center"/>
          </w:tcPr>
          <w:p w14:paraId="6CF563E0" w14:textId="4F48612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D057E04" w14:textId="5F7E8AC0" w:rsidR="00987B61" w:rsidRDefault="002070A0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76C019D2" w14:textId="30BA6149" w:rsidR="00987B61" w:rsidRDefault="00162960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42AB7A3C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6DDC95EA" w14:textId="77777777" w:rsidTr="00D66975">
        <w:tc>
          <w:tcPr>
            <w:tcW w:w="1242" w:type="dxa"/>
            <w:vAlign w:val="center"/>
          </w:tcPr>
          <w:p w14:paraId="38DAF60E" w14:textId="1E8A7F7C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GTB003</w:t>
            </w:r>
          </w:p>
        </w:tc>
        <w:tc>
          <w:tcPr>
            <w:tcW w:w="1560" w:type="dxa"/>
            <w:vAlign w:val="center"/>
          </w:tcPr>
          <w:p w14:paraId="431E3CC5" w14:textId="2707066A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kilőheti a felgyülemlett spórákat.</w:t>
            </w:r>
          </w:p>
        </w:tc>
        <w:tc>
          <w:tcPr>
            <w:tcW w:w="1637" w:type="dxa"/>
            <w:vAlign w:val="center"/>
          </w:tcPr>
          <w:p w14:paraId="7A0E288E" w14:textId="4D164FFC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gombatest és egy tekton kiválasztásával a kiválasztott tektonon megjelenik az összes tárolt spóra.</w:t>
            </w:r>
          </w:p>
        </w:tc>
        <w:tc>
          <w:tcPr>
            <w:tcW w:w="1198" w:type="dxa"/>
            <w:vAlign w:val="center"/>
          </w:tcPr>
          <w:p w14:paraId="0C36CB5F" w14:textId="2866B91D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2D24B1B0" w14:textId="149DC4E4" w:rsidR="00987B61" w:rsidRDefault="002070A0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73C16CEC" w14:textId="32E4F728" w:rsidR="00987B61" w:rsidRDefault="00266307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5E7C9E95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1AB742F6" w14:textId="77777777" w:rsidTr="00476F54">
        <w:trPr>
          <w:cantSplit/>
        </w:trPr>
        <w:tc>
          <w:tcPr>
            <w:tcW w:w="1242" w:type="dxa"/>
            <w:vAlign w:val="center"/>
          </w:tcPr>
          <w:p w14:paraId="10776F7D" w14:textId="5586424E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GBT00</w:t>
            </w:r>
            <w:r w:rsidR="00FF0F83">
              <w:rPr>
                <w:color w:val="000000"/>
              </w:rPr>
              <w:t>4</w:t>
            </w:r>
          </w:p>
        </w:tc>
        <w:tc>
          <w:tcPr>
            <w:tcW w:w="1560" w:type="dxa"/>
            <w:vAlign w:val="center"/>
          </w:tcPr>
          <w:p w14:paraId="50FCBFCA" w14:textId="2057E5CF" w:rsidR="00987B61" w:rsidRDefault="00892EE1" w:rsidP="00987B61">
            <w:pPr>
              <w:pStyle w:val="magyarazat"/>
              <w:rPr>
                <w:color w:val="000000"/>
              </w:rPr>
            </w:pPr>
            <w:r w:rsidRPr="00892EE1">
              <w:rPr>
                <w:color w:val="000000"/>
              </w:rPr>
              <w:t>A gombatest a harmadik spórakilövése után</w:t>
            </w:r>
            <w:r w:rsidR="00625C12">
              <w:rPr>
                <w:color w:val="000000"/>
              </w:rPr>
              <w:t xml:space="preserve"> azonnal</w:t>
            </w:r>
            <w:r w:rsidRPr="00892EE1">
              <w:rPr>
                <w:color w:val="000000"/>
              </w:rPr>
              <w:t xml:space="preserve"> elpusztul.</w:t>
            </w:r>
          </w:p>
        </w:tc>
        <w:tc>
          <w:tcPr>
            <w:tcW w:w="1637" w:type="dxa"/>
            <w:vAlign w:val="center"/>
          </w:tcPr>
          <w:p w14:paraId="0B5676C3" w14:textId="4D2E82E9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F3104E">
              <w:rPr>
                <w:color w:val="000000"/>
              </w:rPr>
              <w:t xml:space="preserve"> gombász</w:t>
            </w:r>
            <w:r>
              <w:rPr>
                <w:color w:val="000000"/>
              </w:rPr>
              <w:t xml:space="preserve"> gombából háromszor kilövi a spórát, utána tapasztalható, hogy a gombatest </w:t>
            </w:r>
            <w:r w:rsidR="00A3400D">
              <w:rPr>
                <w:color w:val="000000"/>
              </w:rPr>
              <w:t>elpusztul</w:t>
            </w:r>
            <w:r>
              <w:rPr>
                <w:color w:val="000000"/>
              </w:rPr>
              <w:t xml:space="preserve"> és nem tud többet lőni.</w:t>
            </w:r>
          </w:p>
        </w:tc>
        <w:tc>
          <w:tcPr>
            <w:tcW w:w="1198" w:type="dxa"/>
            <w:vAlign w:val="center"/>
          </w:tcPr>
          <w:p w14:paraId="0F16CA2B" w14:textId="7793E359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42B988C" w14:textId="7777777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856975A" w14:textId="164E7D4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2CF95FB1" w14:textId="60DE416F" w:rsidR="00987B61" w:rsidRDefault="00C261B6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75D8D6D9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987B61" w14:paraId="0DDDEE1C" w14:textId="77777777" w:rsidTr="00D66975">
        <w:trPr>
          <w:cantSplit/>
        </w:trPr>
        <w:tc>
          <w:tcPr>
            <w:tcW w:w="1242" w:type="dxa"/>
            <w:vAlign w:val="center"/>
          </w:tcPr>
          <w:p w14:paraId="067014ED" w14:textId="198C704F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</w:t>
            </w:r>
            <w:r w:rsidR="00FF0F83">
              <w:rPr>
                <w:color w:val="000000"/>
              </w:rPr>
              <w:t>5</w:t>
            </w:r>
          </w:p>
        </w:tc>
        <w:tc>
          <w:tcPr>
            <w:tcW w:w="1560" w:type="dxa"/>
            <w:vAlign w:val="center"/>
          </w:tcPr>
          <w:p w14:paraId="14DF7DD3" w14:textId="64379240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maradék kilövéseinek számát egy számlátó jelzi.</w:t>
            </w:r>
          </w:p>
        </w:tc>
        <w:tc>
          <w:tcPr>
            <w:tcW w:w="1637" w:type="dxa"/>
            <w:vAlign w:val="center"/>
          </w:tcPr>
          <w:p w14:paraId="5CEAC431" w14:textId="3B236516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Amikor a gombász spórát kilő egy gombából, akkor a</w:t>
            </w:r>
            <w:r w:rsidR="00F709C5">
              <w:rPr>
                <w:color w:val="000000"/>
              </w:rPr>
              <w:t xml:space="preserve"> vizuális</w:t>
            </w:r>
            <w:r>
              <w:rPr>
                <w:color w:val="000000"/>
              </w:rPr>
              <w:t xml:space="preserve"> számláló folyamatosan csökken, és amikor eléri a nullát, akkor a gombatest elpusztul. </w:t>
            </w:r>
          </w:p>
        </w:tc>
        <w:tc>
          <w:tcPr>
            <w:tcW w:w="1198" w:type="dxa"/>
            <w:vAlign w:val="center"/>
          </w:tcPr>
          <w:p w14:paraId="35758303" w14:textId="109997AE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5" w:type="dxa"/>
            <w:vAlign w:val="center"/>
          </w:tcPr>
          <w:p w14:paraId="42C8DC57" w14:textId="77777777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82FE38D" w14:textId="2845ED8B" w:rsidR="00987B61" w:rsidRDefault="00987B6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628" w:type="dxa"/>
            <w:vAlign w:val="center"/>
          </w:tcPr>
          <w:p w14:paraId="603993C7" w14:textId="649BDE0B" w:rsidR="00987B61" w:rsidRDefault="007E0D51" w:rsidP="00987B61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1BE7275D" w14:textId="77777777" w:rsidR="00987B61" w:rsidRDefault="00987B61" w:rsidP="00987B61">
            <w:pPr>
              <w:pStyle w:val="magyarazat"/>
              <w:rPr>
                <w:color w:val="000000"/>
              </w:rPr>
            </w:pPr>
          </w:p>
        </w:tc>
      </w:tr>
      <w:tr w:rsidR="00C65C0A" w14:paraId="4A6A3752" w14:textId="77777777" w:rsidTr="00D66975">
        <w:trPr>
          <w:cantSplit/>
        </w:trPr>
        <w:tc>
          <w:tcPr>
            <w:tcW w:w="1242" w:type="dxa"/>
            <w:vAlign w:val="center"/>
          </w:tcPr>
          <w:p w14:paraId="24D9CFD7" w14:textId="668A3537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</w:t>
            </w:r>
            <w:r w:rsidR="00FF0F83">
              <w:rPr>
                <w:color w:val="000000"/>
              </w:rPr>
              <w:t>6</w:t>
            </w:r>
          </w:p>
        </w:tc>
        <w:tc>
          <w:tcPr>
            <w:tcW w:w="1560" w:type="dxa"/>
            <w:vAlign w:val="center"/>
          </w:tcPr>
          <w:p w14:paraId="53074338" w14:textId="21EB0BFC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Amikor a gombatest létrejön</w:t>
            </w:r>
            <w:ins w:id="3" w:author="Dr. Taba Szabolcs Sándor" w:date="2025-02-22T16:10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véletlenszerűen erős vagy gyenge, a gyenge csak a szomszédokra tud spórát lőni, az erős a szomszédok szomszédjára is tud.</w:t>
            </w:r>
          </w:p>
        </w:tc>
        <w:tc>
          <w:tcPr>
            <w:tcW w:w="1637" w:type="dxa"/>
            <w:vAlign w:val="center"/>
          </w:tcPr>
          <w:p w14:paraId="58AAAC8F" w14:textId="3341F764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gombatestre rákattintva csak a szomszédjaira lehet lőni, vagy a szomszédjainak a szomszédjaira.</w:t>
            </w:r>
          </w:p>
        </w:tc>
        <w:tc>
          <w:tcPr>
            <w:tcW w:w="1198" w:type="dxa"/>
            <w:vAlign w:val="center"/>
          </w:tcPr>
          <w:p w14:paraId="26AAD566" w14:textId="6BBFBB47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2C96FAB" w14:textId="3B353E46" w:rsidR="00C65C0A" w:rsidRDefault="001C0958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04CD9CC9" w14:textId="066AFCC4" w:rsidR="00C65C0A" w:rsidRDefault="007E3A5E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82" w:type="dxa"/>
            <w:vAlign w:val="center"/>
          </w:tcPr>
          <w:p w14:paraId="5F047E32" w14:textId="77777777" w:rsidR="00C65C0A" w:rsidRDefault="00C65C0A" w:rsidP="00C65C0A">
            <w:pPr>
              <w:pStyle w:val="magyarazat"/>
              <w:rPr>
                <w:color w:val="000000"/>
              </w:rPr>
            </w:pPr>
          </w:p>
        </w:tc>
      </w:tr>
      <w:tr w:rsidR="00C65C0A" w14:paraId="2649142B" w14:textId="77777777" w:rsidTr="00D66975">
        <w:trPr>
          <w:cantSplit/>
        </w:trPr>
        <w:tc>
          <w:tcPr>
            <w:tcW w:w="1242" w:type="dxa"/>
            <w:vAlign w:val="center"/>
          </w:tcPr>
          <w:p w14:paraId="3252D8FC" w14:textId="2BEC8A8E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</w:t>
            </w:r>
            <w:r w:rsidR="00FF0F83">
              <w:rPr>
                <w:color w:val="000000"/>
              </w:rPr>
              <w:t>7</w:t>
            </w:r>
          </w:p>
        </w:tc>
        <w:tc>
          <w:tcPr>
            <w:tcW w:w="1560" w:type="dxa"/>
            <w:vAlign w:val="center"/>
          </w:tcPr>
          <w:p w14:paraId="2F5B17EF" w14:textId="4A7F4F3E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felgyülemlett spórák számát jelzi egy</w:t>
            </w:r>
            <w:r w:rsidR="00D53EA3">
              <w:rPr>
                <w:color w:val="000000"/>
              </w:rPr>
              <w:t xml:space="preserve"> vizuális</w:t>
            </w:r>
            <w:r>
              <w:rPr>
                <w:color w:val="000000"/>
              </w:rPr>
              <w:t xml:space="preserve"> számláló</w:t>
            </w:r>
          </w:p>
        </w:tc>
        <w:tc>
          <w:tcPr>
            <w:tcW w:w="1637" w:type="dxa"/>
            <w:vAlign w:val="center"/>
          </w:tcPr>
          <w:p w14:paraId="54B2043D" w14:textId="04BC8C87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gombatest mellett egy számláló van, ami jelzi, hogy hány spórája van a gombának.</w:t>
            </w:r>
          </w:p>
        </w:tc>
        <w:tc>
          <w:tcPr>
            <w:tcW w:w="1198" w:type="dxa"/>
            <w:vAlign w:val="center"/>
          </w:tcPr>
          <w:p w14:paraId="4C597EE3" w14:textId="4633D70B" w:rsidR="00C65C0A" w:rsidRDefault="00C65C0A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2065A56E" w14:textId="0CE5AB7A" w:rsidR="00C65C0A" w:rsidRDefault="00D27502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76883411" w14:textId="6ED055B3" w:rsidR="00C65C0A" w:rsidRDefault="004D1A77" w:rsidP="00C65C0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82" w:type="dxa"/>
            <w:vAlign w:val="center"/>
          </w:tcPr>
          <w:p w14:paraId="62425879" w14:textId="77777777" w:rsidR="00C65C0A" w:rsidRDefault="00C65C0A" w:rsidP="00C65C0A">
            <w:pPr>
              <w:pStyle w:val="magyarazat"/>
              <w:rPr>
                <w:color w:val="000000"/>
              </w:rPr>
            </w:pPr>
          </w:p>
        </w:tc>
      </w:tr>
    </w:tbl>
    <w:p w14:paraId="39A605EE" w14:textId="2F87BF8F" w:rsidR="000D4403" w:rsidRDefault="000D4403">
      <w:pPr>
        <w:rPr>
          <w:color w:val="000000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1198"/>
        <w:gridCol w:w="1275"/>
        <w:gridCol w:w="1628"/>
        <w:gridCol w:w="748"/>
      </w:tblGrid>
      <w:tr w:rsidR="00CA0ACE" w14:paraId="0FA9206E" w14:textId="77777777" w:rsidTr="004A03F3">
        <w:tc>
          <w:tcPr>
            <w:tcW w:w="1242" w:type="dxa"/>
            <w:vAlign w:val="center"/>
          </w:tcPr>
          <w:p w14:paraId="3A38BA4B" w14:textId="68ADA954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</w:t>
            </w:r>
            <w:r w:rsidR="001E5D49">
              <w:rPr>
                <w:color w:val="000000"/>
              </w:rPr>
              <w:t>8</w:t>
            </w:r>
          </w:p>
        </w:tc>
        <w:tc>
          <w:tcPr>
            <w:tcW w:w="1560" w:type="dxa"/>
            <w:vAlign w:val="center"/>
          </w:tcPr>
          <w:p w14:paraId="2D4FA3C4" w14:textId="474754E1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egy tektonon van gombatest</w:t>
            </w:r>
            <w:ins w:id="4" w:author="Dr. Taba Szabolcs Sándor" w:date="2025-02-21T14:55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akkor nem lehet rá gombafonalat </w:t>
            </w:r>
            <w:r>
              <w:rPr>
                <w:color w:val="000000"/>
              </w:rPr>
              <w:lastRenderedPageBreak/>
              <w:t>tenni.</w:t>
            </w:r>
          </w:p>
        </w:tc>
        <w:tc>
          <w:tcPr>
            <w:tcW w:w="1637" w:type="dxa"/>
            <w:vAlign w:val="center"/>
          </w:tcPr>
          <w:p w14:paraId="5FD41AFB" w14:textId="6A545050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A gombász lehelyez egy gombatestet, majd egy gombafonalat próbál.</w:t>
            </w:r>
          </w:p>
        </w:tc>
        <w:tc>
          <w:tcPr>
            <w:tcW w:w="1198" w:type="dxa"/>
            <w:vAlign w:val="center"/>
          </w:tcPr>
          <w:p w14:paraId="39182EE9" w14:textId="2F746412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FCC7AA1" w14:textId="585D620C" w:rsidR="00CA0ACE" w:rsidRDefault="005A78A2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12897877" w14:textId="0B8D032B" w:rsidR="00CA0ACE" w:rsidRDefault="00CB76E0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3EDF1804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03C336CD" w14:textId="77777777" w:rsidTr="004A03F3">
        <w:trPr>
          <w:cantSplit/>
        </w:trPr>
        <w:tc>
          <w:tcPr>
            <w:tcW w:w="1242" w:type="dxa"/>
            <w:vAlign w:val="center"/>
          </w:tcPr>
          <w:p w14:paraId="79F1DD44" w14:textId="31492C4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GBT00</w:t>
            </w:r>
            <w:r w:rsidR="00ED15AF">
              <w:rPr>
                <w:color w:val="000000"/>
              </w:rPr>
              <w:t>9</w:t>
            </w:r>
          </w:p>
        </w:tc>
        <w:tc>
          <w:tcPr>
            <w:tcW w:w="1560" w:type="dxa"/>
            <w:vAlign w:val="center"/>
          </w:tcPr>
          <w:p w14:paraId="4EC27A6E" w14:textId="4C98E0DC" w:rsidR="00CA0ACE" w:rsidRDefault="00004B7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egy tektonon t</w:t>
            </w:r>
            <w:r w:rsidR="00CA0ACE">
              <w:rPr>
                <w:color w:val="000000"/>
              </w:rPr>
              <w:t xml:space="preserve">ektontörés </w:t>
            </w:r>
            <w:r>
              <w:rPr>
                <w:color w:val="000000"/>
              </w:rPr>
              <w:t>következik be</w:t>
            </w:r>
            <w:r w:rsidR="009D5143">
              <w:rPr>
                <w:color w:val="000000"/>
              </w:rPr>
              <w:t xml:space="preserve"> és rajta van egy gombatest</w:t>
            </w:r>
            <w:r>
              <w:rPr>
                <w:color w:val="000000"/>
              </w:rPr>
              <w:t>,</w:t>
            </w:r>
            <w:r w:rsidR="000A20BD">
              <w:rPr>
                <w:color w:val="000000"/>
              </w:rPr>
              <w:t xml:space="preserve"> </w:t>
            </w:r>
            <w:r w:rsidR="00CA0ACE">
              <w:rPr>
                <w:color w:val="000000"/>
              </w:rPr>
              <w:t>a</w:t>
            </w:r>
            <w:r w:rsidR="00595D45">
              <w:rPr>
                <w:color w:val="000000"/>
              </w:rPr>
              <w:t xml:space="preserve"> rajta lévő</w:t>
            </w:r>
            <w:r w:rsidR="00CA0ACE">
              <w:rPr>
                <w:color w:val="000000"/>
              </w:rPr>
              <w:t xml:space="preserve"> gombatest véletlenszerűen az egyik tektonra kerül.</w:t>
            </w:r>
          </w:p>
        </w:tc>
        <w:tc>
          <w:tcPr>
            <w:tcW w:w="1637" w:type="dxa"/>
            <w:vAlign w:val="center"/>
          </w:tcPr>
          <w:p w14:paraId="36962808" w14:textId="1AE524EE" w:rsidR="00CA0ACE" w:rsidRDefault="001E5901" w:rsidP="00CA0ACE">
            <w:pPr>
              <w:pStyle w:val="magyarazat"/>
              <w:rPr>
                <w:color w:val="000000"/>
              </w:rPr>
            </w:pPr>
            <w:r w:rsidRPr="001E5901">
              <w:rPr>
                <w:color w:val="000000"/>
              </w:rPr>
              <w:t>Tektontörésnél, ha a kettétört tektonon gombatest volt található, a gombatest az egyiken él tovább. Az új tektonok közötti választás véletlenszerű.</w:t>
            </w:r>
          </w:p>
        </w:tc>
        <w:tc>
          <w:tcPr>
            <w:tcW w:w="1198" w:type="dxa"/>
            <w:vAlign w:val="center"/>
          </w:tcPr>
          <w:p w14:paraId="40913102" w14:textId="26C08344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D11E256" w14:textId="42FFE607" w:rsidR="00CA0ACE" w:rsidRDefault="002A2636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5224B117" w14:textId="0ECCE4F4" w:rsidR="00EF78D5" w:rsidRDefault="00312A5D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48" w:type="dxa"/>
            <w:vAlign w:val="center"/>
          </w:tcPr>
          <w:p w14:paraId="64AAB3DE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9D4CA8" w14:paraId="258AC01B" w14:textId="77777777" w:rsidTr="004A03F3">
        <w:trPr>
          <w:cantSplit/>
        </w:trPr>
        <w:tc>
          <w:tcPr>
            <w:tcW w:w="1242" w:type="dxa"/>
            <w:vAlign w:val="center"/>
          </w:tcPr>
          <w:p w14:paraId="326CC30C" w14:textId="521618E1" w:rsidR="009D4CA8" w:rsidRDefault="009D4CA8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GBT0</w:t>
            </w:r>
            <w:r w:rsidR="00ED15AF">
              <w:rPr>
                <w:color w:val="000000"/>
              </w:rPr>
              <w:t>10</w:t>
            </w:r>
          </w:p>
        </w:tc>
        <w:tc>
          <w:tcPr>
            <w:tcW w:w="1560" w:type="dxa"/>
            <w:vAlign w:val="center"/>
          </w:tcPr>
          <w:p w14:paraId="118364DA" w14:textId="6D709196" w:rsidR="009D4CA8" w:rsidRDefault="000F03F1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Fekete színű egy gombatest, ha már nem él.</w:t>
            </w:r>
          </w:p>
        </w:tc>
        <w:tc>
          <w:tcPr>
            <w:tcW w:w="1637" w:type="dxa"/>
            <w:vAlign w:val="center"/>
          </w:tcPr>
          <w:p w14:paraId="78C0A93A" w14:textId="0F870A6D" w:rsidR="009D4CA8" w:rsidRDefault="008B3EF6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meghal egy gomba, </w:t>
            </w:r>
            <w:r w:rsidR="007E294C">
              <w:rPr>
                <w:color w:val="000000"/>
              </w:rPr>
              <w:t>fekete színű lesz.</w:t>
            </w:r>
          </w:p>
        </w:tc>
        <w:tc>
          <w:tcPr>
            <w:tcW w:w="1198" w:type="dxa"/>
            <w:vAlign w:val="center"/>
          </w:tcPr>
          <w:p w14:paraId="12291274" w14:textId="45002139" w:rsidR="009D4CA8" w:rsidRDefault="002E7A09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4CB5B3B2" w14:textId="6D2D059E" w:rsidR="009D4CA8" w:rsidRDefault="003C3D48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71BB9F69" w14:textId="23443AF4" w:rsidR="009D4CA8" w:rsidRDefault="00252117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45DF60A0" w14:textId="77777777" w:rsidR="009D4CA8" w:rsidRDefault="009D4CA8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5B271154" w14:textId="77777777" w:rsidTr="004A03F3">
        <w:trPr>
          <w:cantSplit/>
        </w:trPr>
        <w:tc>
          <w:tcPr>
            <w:tcW w:w="1242" w:type="dxa"/>
            <w:vAlign w:val="center"/>
          </w:tcPr>
          <w:p w14:paraId="072A2854" w14:textId="46EC6C52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GBF001</w:t>
            </w:r>
          </w:p>
        </w:tc>
        <w:tc>
          <w:tcPr>
            <w:tcW w:w="1560" w:type="dxa"/>
            <w:vAlign w:val="center"/>
          </w:tcPr>
          <w:p w14:paraId="7759D9B5" w14:textId="07C4ED71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Gombafoná</w:t>
            </w:r>
            <w:r w:rsidR="00222682">
              <w:rPr>
                <w:color w:val="000000"/>
              </w:rPr>
              <w:t>l</w:t>
            </w:r>
            <w:r>
              <w:rPr>
                <w:color w:val="000000"/>
              </w:rPr>
              <w:t xml:space="preserve"> gombatestből vagy gombafonálból nőhet ki.</w:t>
            </w:r>
          </w:p>
        </w:tc>
        <w:tc>
          <w:tcPr>
            <w:tcW w:w="1637" w:type="dxa"/>
            <w:vAlign w:val="center"/>
          </w:tcPr>
          <w:p w14:paraId="12B5E95E" w14:textId="7520F489" w:rsidR="00CA0ACE" w:rsidRDefault="00D2632D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egy </w:t>
            </w:r>
            <w:r w:rsidR="00FE2384">
              <w:rPr>
                <w:color w:val="000000"/>
              </w:rPr>
              <w:t>gombafonálra vagy gombatestre kattintva</w:t>
            </w:r>
            <w:r w:rsidR="00824AEF">
              <w:rPr>
                <w:color w:val="000000"/>
              </w:rPr>
              <w:t xml:space="preserve"> kiválaszthatja, hogy hova </w:t>
            </w:r>
            <w:r w:rsidR="00AB0A5A">
              <w:rPr>
                <w:color w:val="000000"/>
              </w:rPr>
              <w:t>nőjön</w:t>
            </w:r>
            <w:r w:rsidR="00824AEF">
              <w:rPr>
                <w:color w:val="000000"/>
              </w:rPr>
              <w:t xml:space="preserve"> </w:t>
            </w:r>
            <w:r w:rsidR="00AB0A5A">
              <w:rPr>
                <w:color w:val="000000"/>
              </w:rPr>
              <w:t xml:space="preserve">új </w:t>
            </w:r>
            <w:r w:rsidR="0072658D">
              <w:rPr>
                <w:color w:val="000000"/>
              </w:rPr>
              <w:t>fonál.</w:t>
            </w:r>
          </w:p>
        </w:tc>
        <w:tc>
          <w:tcPr>
            <w:tcW w:w="1198" w:type="dxa"/>
            <w:vAlign w:val="center"/>
          </w:tcPr>
          <w:p w14:paraId="5C398E1E" w14:textId="245AF492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539BBF1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70DEA52" w14:textId="13E8ABCE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5BE301F6" w14:textId="1762E2EC" w:rsidR="00CA0ACE" w:rsidRDefault="00E1791B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2ECF20B8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75A0A54B" w14:textId="77777777" w:rsidTr="004A03F3">
        <w:trPr>
          <w:cantSplit/>
        </w:trPr>
        <w:tc>
          <w:tcPr>
            <w:tcW w:w="1242" w:type="dxa"/>
            <w:vAlign w:val="center"/>
          </w:tcPr>
          <w:p w14:paraId="75BC8A38" w14:textId="4CAFE1DC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GBF002</w:t>
            </w:r>
          </w:p>
        </w:tc>
        <w:tc>
          <w:tcPr>
            <w:tcW w:w="1560" w:type="dxa"/>
            <w:vAlign w:val="center"/>
          </w:tcPr>
          <w:p w14:paraId="5D0F807A" w14:textId="5C04C9B5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gombafonalak 2 körig nőnek, ha a meghatározott helyen nincs spóra, ha van, akkor pedig 1 körig.</w:t>
            </w:r>
          </w:p>
        </w:tc>
        <w:tc>
          <w:tcPr>
            <w:tcW w:w="1637" w:type="dxa"/>
            <w:vAlign w:val="center"/>
          </w:tcPr>
          <w:p w14:paraId="41B72B7F" w14:textId="2AE01D22" w:rsidR="00CA0ACE" w:rsidRDefault="00CE162F" w:rsidP="00CA0ACE">
            <w:pPr>
              <w:pStyle w:val="magyarazat"/>
              <w:rPr>
                <w:color w:val="000000"/>
              </w:rPr>
            </w:pPr>
            <w:r w:rsidRPr="00CE162F">
              <w:rPr>
                <w:color w:val="000000"/>
              </w:rPr>
              <w:t>A gombafonál 1 kör alatt nő meg olyan tekton irányába, ahol spóra található; ha spóra ezen a tektonon nem található, a növekedéshez 2 kör szükséges.</w:t>
            </w:r>
          </w:p>
        </w:tc>
        <w:tc>
          <w:tcPr>
            <w:tcW w:w="1198" w:type="dxa"/>
            <w:vAlign w:val="center"/>
          </w:tcPr>
          <w:p w14:paraId="178CCB65" w14:textId="62EA025C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B362599" w14:textId="77777777" w:rsidR="00142B6A" w:rsidRDefault="00142B6A" w:rsidP="00142B6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F63AFB2" w14:textId="57DFFC28" w:rsidR="00CA0ACE" w:rsidRDefault="00142B6A" w:rsidP="00142B6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2.c</w:t>
            </w:r>
          </w:p>
        </w:tc>
        <w:tc>
          <w:tcPr>
            <w:tcW w:w="1628" w:type="dxa"/>
            <w:vAlign w:val="center"/>
          </w:tcPr>
          <w:p w14:paraId="7E57F682" w14:textId="1622E73C" w:rsidR="00CA0ACE" w:rsidRDefault="00EE228F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0F98D7EF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18E7C9C7" w14:textId="77777777" w:rsidTr="004A03F3">
        <w:tc>
          <w:tcPr>
            <w:tcW w:w="1242" w:type="dxa"/>
            <w:vAlign w:val="center"/>
          </w:tcPr>
          <w:p w14:paraId="647066A7" w14:textId="082D2784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GBF003</w:t>
            </w:r>
          </w:p>
        </w:tc>
        <w:tc>
          <w:tcPr>
            <w:tcW w:w="1560" w:type="dxa"/>
            <w:vAlign w:val="center"/>
          </w:tcPr>
          <w:p w14:paraId="471F13E5" w14:textId="016BE55B" w:rsidR="00CA0ACE" w:rsidRDefault="005220A8" w:rsidP="00CA0ACE">
            <w:pPr>
              <w:pStyle w:val="magyarazat"/>
              <w:rPr>
                <w:color w:val="000000"/>
              </w:rPr>
            </w:pPr>
            <w:r w:rsidRPr="005220A8">
              <w:rPr>
                <w:color w:val="000000"/>
              </w:rPr>
              <w:t>Világoszöld tektonokon legfeljebb 3 fonál, sötétzöld tekonokon legfeljebb 1 fonál növekedhet.</w:t>
            </w:r>
          </w:p>
        </w:tc>
        <w:tc>
          <w:tcPr>
            <w:tcW w:w="1637" w:type="dxa"/>
            <w:vAlign w:val="center"/>
          </w:tcPr>
          <w:p w14:paraId="19FEE585" w14:textId="1030271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 több gombafonalat próbál meg letenni világoszöld és sötétzöld tektonra.</w:t>
            </w:r>
          </w:p>
        </w:tc>
        <w:tc>
          <w:tcPr>
            <w:tcW w:w="1198" w:type="dxa"/>
            <w:vAlign w:val="center"/>
          </w:tcPr>
          <w:p w14:paraId="73723262" w14:textId="5279940F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BA45B89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F03C951" w14:textId="26CF2AF5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F4F2209" w14:textId="6742E4E6" w:rsidR="00CA0ACE" w:rsidRDefault="00975794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29D9859E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5D12BAF6" w14:textId="77777777" w:rsidTr="004A03F3">
        <w:trPr>
          <w:cantSplit/>
        </w:trPr>
        <w:tc>
          <w:tcPr>
            <w:tcW w:w="1242" w:type="dxa"/>
            <w:vAlign w:val="center"/>
          </w:tcPr>
          <w:p w14:paraId="78B9B0DB" w14:textId="70B6D5D4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GBF004</w:t>
            </w:r>
          </w:p>
        </w:tc>
        <w:tc>
          <w:tcPr>
            <w:tcW w:w="1560" w:type="dxa"/>
            <w:vAlign w:val="center"/>
          </w:tcPr>
          <w:p w14:paraId="06C2BD0B" w14:textId="3041F8A5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Tekontontörés esetén a tektontörés mentén a gombafonalak elszakadnak</w:t>
            </w:r>
          </w:p>
        </w:tc>
        <w:tc>
          <w:tcPr>
            <w:tcW w:w="1637" w:type="dxa"/>
            <w:vAlign w:val="center"/>
          </w:tcPr>
          <w:p w14:paraId="44184526" w14:textId="6108D6CB" w:rsidR="00CA0ACE" w:rsidRDefault="00E248FE" w:rsidP="00CA0ACE">
            <w:pPr>
              <w:pStyle w:val="magyarazat"/>
              <w:rPr>
                <w:color w:val="000000"/>
              </w:rPr>
            </w:pPr>
            <w:r w:rsidRPr="00E248FE">
              <w:rPr>
                <w:color w:val="000000"/>
              </w:rPr>
              <w:t>A tektonon, ahol repedés történik, ha volt rajta gombafonál, a repedés után nem lesz gombafonál.</w:t>
            </w:r>
          </w:p>
        </w:tc>
        <w:tc>
          <w:tcPr>
            <w:tcW w:w="1198" w:type="dxa"/>
            <w:vAlign w:val="center"/>
          </w:tcPr>
          <w:p w14:paraId="29F496DF" w14:textId="5C218FAF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D6B8E71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74C9FC9" w14:textId="60448928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354E726B" w14:textId="77777777" w:rsidR="00D5512B" w:rsidRDefault="00D5512B" w:rsidP="00D5512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törlése</w:t>
            </w:r>
          </w:p>
          <w:p w14:paraId="419AB364" w14:textId="1D884F09" w:rsidR="00CA0ACE" w:rsidRDefault="00D5512B" w:rsidP="00D5512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Tektonok törésének szimulálása</w:t>
            </w:r>
          </w:p>
        </w:tc>
        <w:tc>
          <w:tcPr>
            <w:tcW w:w="748" w:type="dxa"/>
            <w:vAlign w:val="center"/>
          </w:tcPr>
          <w:p w14:paraId="66E0E735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  <w:tr w:rsidR="00CA0ACE" w14:paraId="02928C69" w14:textId="77777777" w:rsidTr="004A03F3">
        <w:trPr>
          <w:cantSplit/>
        </w:trPr>
        <w:tc>
          <w:tcPr>
            <w:tcW w:w="1242" w:type="dxa"/>
            <w:vAlign w:val="center"/>
          </w:tcPr>
          <w:p w14:paraId="24263DB7" w14:textId="6DE6DDCB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GBF005</w:t>
            </w:r>
          </w:p>
        </w:tc>
        <w:tc>
          <w:tcPr>
            <w:tcW w:w="1560" w:type="dxa"/>
            <w:vAlign w:val="center"/>
          </w:tcPr>
          <w:p w14:paraId="6A1A52C5" w14:textId="0538875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Szürke tektonokon a gombafonalak 5 kör után felszívódnak </w:t>
            </w:r>
          </w:p>
        </w:tc>
        <w:tc>
          <w:tcPr>
            <w:tcW w:w="1637" w:type="dxa"/>
            <w:vAlign w:val="center"/>
          </w:tcPr>
          <w:p w14:paraId="0BC2F74D" w14:textId="22585C39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 letesz egy gombát egy szürke tektonra, majd vár 5 kört.</w:t>
            </w:r>
          </w:p>
        </w:tc>
        <w:tc>
          <w:tcPr>
            <w:tcW w:w="1198" w:type="dxa"/>
            <w:vAlign w:val="center"/>
          </w:tcPr>
          <w:p w14:paraId="3227E5EA" w14:textId="7998D655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763680C" w14:textId="7777777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3FAC1AF3" w14:textId="3B9B9E27" w:rsidR="00CA0ACE" w:rsidRDefault="00CA0ACE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628" w:type="dxa"/>
            <w:vAlign w:val="center"/>
          </w:tcPr>
          <w:p w14:paraId="4892A70E" w14:textId="00AF7092" w:rsidR="00DB2841" w:rsidRDefault="00DB2841" w:rsidP="00CA0ACE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3D1FA891" w14:textId="77777777" w:rsidR="00CA0ACE" w:rsidRDefault="00CA0ACE" w:rsidP="00CA0ACE">
            <w:pPr>
              <w:pStyle w:val="magyarazat"/>
              <w:rPr>
                <w:color w:val="000000"/>
              </w:rPr>
            </w:pPr>
          </w:p>
        </w:tc>
      </w:tr>
    </w:tbl>
    <w:p w14:paraId="43ABCD57" w14:textId="108876D7" w:rsidR="00F95C96" w:rsidRDefault="00F95C96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701"/>
        <w:gridCol w:w="1275"/>
        <w:gridCol w:w="1134"/>
        <w:gridCol w:w="1701"/>
        <w:gridCol w:w="709"/>
      </w:tblGrid>
      <w:tr w:rsidR="00284283" w:rsidRPr="00583710" w14:paraId="6C859B46" w14:textId="77777777" w:rsidTr="00CA419E">
        <w:trPr>
          <w:cantSplit/>
        </w:trPr>
        <w:tc>
          <w:tcPr>
            <w:tcW w:w="1242" w:type="dxa"/>
            <w:vAlign w:val="center"/>
          </w:tcPr>
          <w:p w14:paraId="49BC8CEA" w14:textId="0734E369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GBF006</w:t>
            </w:r>
          </w:p>
        </w:tc>
        <w:tc>
          <w:tcPr>
            <w:tcW w:w="1560" w:type="dxa"/>
            <w:vAlign w:val="center"/>
          </w:tcPr>
          <w:p w14:paraId="6176C2F3" w14:textId="4F8BA000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Ha nincs a gombafonál gombatesttel összeköttetésben, akkor elpusztul.</w:t>
            </w:r>
          </w:p>
        </w:tc>
        <w:tc>
          <w:tcPr>
            <w:tcW w:w="1701" w:type="dxa"/>
            <w:vAlign w:val="center"/>
          </w:tcPr>
          <w:p w14:paraId="74C7EAB2" w14:textId="0E1DEA3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 letesz gombafonalakat, majd a rovarász elvágja egy ponton.</w:t>
            </w:r>
          </w:p>
        </w:tc>
        <w:tc>
          <w:tcPr>
            <w:tcW w:w="1275" w:type="dxa"/>
            <w:vAlign w:val="center"/>
          </w:tcPr>
          <w:p w14:paraId="3F7E5FF0" w14:textId="58A2B35D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240C60A6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E335B4B" w14:textId="0263DD35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2.b</w:t>
            </w:r>
          </w:p>
        </w:tc>
        <w:tc>
          <w:tcPr>
            <w:tcW w:w="1701" w:type="dxa"/>
            <w:vAlign w:val="center"/>
          </w:tcPr>
          <w:p w14:paraId="434235AC" w14:textId="2B80AF20" w:rsidR="00284283" w:rsidRDefault="004F4F24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törlése</w:t>
            </w:r>
          </w:p>
        </w:tc>
        <w:tc>
          <w:tcPr>
            <w:tcW w:w="709" w:type="dxa"/>
            <w:vAlign w:val="center"/>
          </w:tcPr>
          <w:p w14:paraId="5E11D0D6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6832CED1" w14:textId="77777777" w:rsidTr="00CA419E">
        <w:trPr>
          <w:cantSplit/>
        </w:trPr>
        <w:tc>
          <w:tcPr>
            <w:tcW w:w="1242" w:type="dxa"/>
            <w:vAlign w:val="center"/>
          </w:tcPr>
          <w:p w14:paraId="45F3DA9D" w14:textId="3C35E8C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GBF007</w:t>
            </w:r>
          </w:p>
        </w:tc>
        <w:tc>
          <w:tcPr>
            <w:tcW w:w="1560" w:type="dxa"/>
            <w:vAlign w:val="center"/>
          </w:tcPr>
          <w:p w14:paraId="3716847D" w14:textId="44F3E43C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Zöld tektonon nőhet gombafonál</w:t>
            </w:r>
            <w:r w:rsidR="00CF5B21">
              <w:rPr>
                <w:color w:val="000000"/>
              </w:rPr>
              <w:t>, korlátozás nélkül</w:t>
            </w:r>
          </w:p>
        </w:tc>
        <w:tc>
          <w:tcPr>
            <w:tcW w:w="1701" w:type="dxa"/>
            <w:vAlign w:val="center"/>
          </w:tcPr>
          <w:p w14:paraId="3AD56C9A" w14:textId="2CAEFBB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Zöld színű tektonon gombafonál nő, amire a gombász rákattintott</w:t>
            </w:r>
          </w:p>
        </w:tc>
        <w:tc>
          <w:tcPr>
            <w:tcW w:w="1275" w:type="dxa"/>
            <w:vAlign w:val="center"/>
          </w:tcPr>
          <w:p w14:paraId="014DD3BF" w14:textId="3483AEC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2364963D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21C0F31F" w14:textId="64E45795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701" w:type="dxa"/>
            <w:vAlign w:val="center"/>
          </w:tcPr>
          <w:p w14:paraId="023BB09A" w14:textId="6FFD7EAA" w:rsidR="00284283" w:rsidRDefault="00F12D61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09" w:type="dxa"/>
            <w:vAlign w:val="center"/>
          </w:tcPr>
          <w:p w14:paraId="46F2B5BC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2C0C6DA5" w14:textId="77777777" w:rsidTr="00CA419E">
        <w:tc>
          <w:tcPr>
            <w:tcW w:w="1242" w:type="dxa"/>
            <w:vAlign w:val="center"/>
          </w:tcPr>
          <w:p w14:paraId="5C0DF152" w14:textId="2456E0A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GBF008</w:t>
            </w:r>
          </w:p>
        </w:tc>
        <w:tc>
          <w:tcPr>
            <w:tcW w:w="1560" w:type="dxa"/>
            <w:vAlign w:val="center"/>
          </w:tcPr>
          <w:p w14:paraId="1DEFABAF" w14:textId="47AD4DC8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Fekete tektonon nem nőhet gombafonál.</w:t>
            </w:r>
          </w:p>
        </w:tc>
        <w:tc>
          <w:tcPr>
            <w:tcW w:w="1701" w:type="dxa"/>
            <w:vAlign w:val="center"/>
          </w:tcPr>
          <w:p w14:paraId="1F979984" w14:textId="4FFAD2F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gombász egy fekete tek</w:t>
            </w:r>
            <w:ins w:id="5" w:author="Dr. Taba Szabolcs Sándor" w:date="2025-02-21T14:49:00Z">
              <w:r>
                <w:rPr>
                  <w:color w:val="000000"/>
                </w:rPr>
                <w:t>t</w:t>
              </w:r>
            </w:ins>
            <w:r>
              <w:rPr>
                <w:color w:val="000000"/>
              </w:rPr>
              <w:t>onra megpróbál lerakni egy gombatestet</w:t>
            </w:r>
            <w:ins w:id="6" w:author="Dr. Taba Szabolcs Sándor" w:date="2025-02-21T14:51:00Z">
              <w:r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ami nem fog megjelenni.</w:t>
            </w:r>
          </w:p>
        </w:tc>
        <w:tc>
          <w:tcPr>
            <w:tcW w:w="1275" w:type="dxa"/>
            <w:vAlign w:val="center"/>
          </w:tcPr>
          <w:p w14:paraId="4B64CB80" w14:textId="28B41508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0BB0A49D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4DFC95C" w14:textId="12A7DCE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701" w:type="dxa"/>
            <w:vAlign w:val="center"/>
          </w:tcPr>
          <w:p w14:paraId="483CC2C9" w14:textId="70A9FD45" w:rsidR="00284283" w:rsidRDefault="002A7288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09" w:type="dxa"/>
            <w:vAlign w:val="center"/>
          </w:tcPr>
          <w:p w14:paraId="5E09764E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6FA69B25" w14:textId="77777777" w:rsidTr="00CA419E">
        <w:trPr>
          <w:cantSplit/>
        </w:trPr>
        <w:tc>
          <w:tcPr>
            <w:tcW w:w="1242" w:type="dxa"/>
            <w:vAlign w:val="center"/>
          </w:tcPr>
          <w:p w14:paraId="27DC3E32" w14:textId="4B5ABA0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GBF009</w:t>
            </w:r>
          </w:p>
        </w:tc>
        <w:tc>
          <w:tcPr>
            <w:tcW w:w="1560" w:type="dxa"/>
            <w:vAlign w:val="center"/>
          </w:tcPr>
          <w:p w14:paraId="474AB996" w14:textId="544F036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Minden csapat fonalai különbözőek, amelyek véletlenszerű színűen kerülnek meghatározásra</w:t>
            </w:r>
          </w:p>
        </w:tc>
        <w:tc>
          <w:tcPr>
            <w:tcW w:w="1701" w:type="dxa"/>
            <w:vAlign w:val="center"/>
          </w:tcPr>
          <w:p w14:paraId="2D6F4C5C" w14:textId="647B94B5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Két különböző csapatú gombász letesz egy gombafonalat.</w:t>
            </w:r>
          </w:p>
        </w:tc>
        <w:tc>
          <w:tcPr>
            <w:tcW w:w="1275" w:type="dxa"/>
            <w:vAlign w:val="center"/>
          </w:tcPr>
          <w:p w14:paraId="639591CB" w14:textId="15E92CF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28A633DB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7C071712" w14:textId="0B202C2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2.a</w:t>
            </w:r>
          </w:p>
        </w:tc>
        <w:tc>
          <w:tcPr>
            <w:tcW w:w="1701" w:type="dxa"/>
            <w:vAlign w:val="center"/>
          </w:tcPr>
          <w:p w14:paraId="370D172F" w14:textId="7A38F163" w:rsidR="00284283" w:rsidRDefault="000410A0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09" w:type="dxa"/>
            <w:vAlign w:val="center"/>
          </w:tcPr>
          <w:p w14:paraId="0C3F337B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116072" w:rsidRPr="00583710" w14:paraId="3CC16B5F" w14:textId="77777777" w:rsidTr="00CA419E">
        <w:trPr>
          <w:cantSplit/>
        </w:trPr>
        <w:tc>
          <w:tcPr>
            <w:tcW w:w="1242" w:type="dxa"/>
            <w:vAlign w:val="center"/>
          </w:tcPr>
          <w:p w14:paraId="4AC4655B" w14:textId="3D667400" w:rsidR="00116072" w:rsidRDefault="00116072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GBF010</w:t>
            </w:r>
          </w:p>
        </w:tc>
        <w:tc>
          <w:tcPr>
            <w:tcW w:w="1560" w:type="dxa"/>
            <w:vAlign w:val="center"/>
          </w:tcPr>
          <w:p w14:paraId="6B713217" w14:textId="0E77F9F7" w:rsidR="00116072" w:rsidRDefault="007A71E2" w:rsidP="00284283">
            <w:pPr>
              <w:pStyle w:val="magyarazat"/>
              <w:rPr>
                <w:color w:val="000000"/>
              </w:rPr>
            </w:pPr>
            <w:r w:rsidRPr="007A71E2">
              <w:rPr>
                <w:color w:val="000000"/>
              </w:rPr>
              <w:t>Gombafonál szomszédos tektonra növeszthető.</w:t>
            </w:r>
          </w:p>
        </w:tc>
        <w:tc>
          <w:tcPr>
            <w:tcW w:w="1701" w:type="dxa"/>
            <w:vAlign w:val="center"/>
          </w:tcPr>
          <w:p w14:paraId="709B9AFB" w14:textId="6958391F" w:rsidR="00116072" w:rsidRDefault="00A51A4E" w:rsidP="00284283">
            <w:pPr>
              <w:pStyle w:val="magyarazat"/>
              <w:rPr>
                <w:color w:val="000000"/>
              </w:rPr>
            </w:pPr>
            <w:r w:rsidRPr="00A51A4E">
              <w:rPr>
                <w:color w:val="000000"/>
              </w:rPr>
              <w:t>Gombafonál növesztése egy szomszédos tekton irányába</w:t>
            </w:r>
            <w:r w:rsidR="00E86F01">
              <w:rPr>
                <w:color w:val="000000"/>
              </w:rPr>
              <w:t>.</w:t>
            </w:r>
          </w:p>
        </w:tc>
        <w:tc>
          <w:tcPr>
            <w:tcW w:w="1275" w:type="dxa"/>
            <w:vAlign w:val="center"/>
          </w:tcPr>
          <w:p w14:paraId="1C958E7D" w14:textId="78953C16" w:rsidR="00116072" w:rsidRDefault="002A7B02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30881C44" w14:textId="674505C5" w:rsidR="00116072" w:rsidRDefault="00D162A7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megbeszélés.</w:t>
            </w:r>
          </w:p>
        </w:tc>
        <w:tc>
          <w:tcPr>
            <w:tcW w:w="1701" w:type="dxa"/>
            <w:vAlign w:val="center"/>
          </w:tcPr>
          <w:p w14:paraId="70B121C9" w14:textId="7F72F830" w:rsidR="00116072" w:rsidRDefault="00F95F58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09" w:type="dxa"/>
            <w:vAlign w:val="center"/>
          </w:tcPr>
          <w:p w14:paraId="566A07FD" w14:textId="77777777" w:rsidR="00116072" w:rsidRDefault="00116072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76223352" w14:textId="77777777" w:rsidTr="00CA419E">
        <w:tc>
          <w:tcPr>
            <w:tcW w:w="1242" w:type="dxa"/>
            <w:vAlign w:val="center"/>
          </w:tcPr>
          <w:p w14:paraId="2A788C8E" w14:textId="207FC75D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SPO001</w:t>
            </w:r>
          </w:p>
        </w:tc>
        <w:tc>
          <w:tcPr>
            <w:tcW w:w="1560" w:type="dxa"/>
            <w:vAlign w:val="center"/>
          </w:tcPr>
          <w:p w14:paraId="6DB4E047" w14:textId="6CC27652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adott tektonon lévő spórák számát jelzi egy </w:t>
            </w:r>
            <w:r w:rsidR="007730E2">
              <w:rPr>
                <w:color w:val="000000"/>
              </w:rPr>
              <w:lastRenderedPageBreak/>
              <w:t xml:space="preserve">vizuális </w:t>
            </w:r>
            <w:r>
              <w:rPr>
                <w:color w:val="000000"/>
              </w:rPr>
              <w:t>számláló</w:t>
            </w:r>
          </w:p>
        </w:tc>
        <w:tc>
          <w:tcPr>
            <w:tcW w:w="1701" w:type="dxa"/>
            <w:vAlign w:val="center"/>
          </w:tcPr>
          <w:p w14:paraId="73CDDB00" w14:textId="66593D80" w:rsidR="00284283" w:rsidRDefault="003658E7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Egy tektonon ahol van </w:t>
            </w:r>
            <w:r w:rsidR="006D5634">
              <w:rPr>
                <w:color w:val="000000"/>
              </w:rPr>
              <w:t xml:space="preserve">legalább 1 spóra, egy számláló </w:t>
            </w:r>
            <w:r w:rsidR="006D5634">
              <w:rPr>
                <w:color w:val="000000"/>
              </w:rPr>
              <w:lastRenderedPageBreak/>
              <w:t>jelenik meg, ami</w:t>
            </w:r>
            <w:r w:rsidR="007146BD">
              <w:rPr>
                <w:color w:val="000000"/>
              </w:rPr>
              <w:t xml:space="preserve"> a tektonon lévő </w:t>
            </w:r>
            <w:r w:rsidR="00A4034D">
              <w:rPr>
                <w:color w:val="000000"/>
              </w:rPr>
              <w:t>spórák számát mutatja.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3C5D1910" w14:textId="21D1419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SHOULD</w:t>
            </w:r>
          </w:p>
        </w:tc>
        <w:tc>
          <w:tcPr>
            <w:tcW w:w="1134" w:type="dxa"/>
            <w:vAlign w:val="center"/>
          </w:tcPr>
          <w:p w14:paraId="495C16FD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A9757B9" w14:textId="5BF635D5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2.c</w:t>
            </w:r>
          </w:p>
        </w:tc>
        <w:tc>
          <w:tcPr>
            <w:tcW w:w="1701" w:type="dxa"/>
            <w:vAlign w:val="center"/>
          </w:tcPr>
          <w:p w14:paraId="7B0D3709" w14:textId="64085873" w:rsidR="00A6675F" w:rsidRDefault="00F855BF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09" w:type="dxa"/>
            <w:vAlign w:val="center"/>
          </w:tcPr>
          <w:p w14:paraId="45054483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4CD32A44" w14:textId="77777777" w:rsidTr="00337690">
        <w:trPr>
          <w:cantSplit/>
        </w:trPr>
        <w:tc>
          <w:tcPr>
            <w:tcW w:w="1242" w:type="dxa"/>
            <w:vAlign w:val="center"/>
          </w:tcPr>
          <w:p w14:paraId="72197309" w14:textId="3E96C91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SPO002</w:t>
            </w:r>
          </w:p>
        </w:tc>
        <w:tc>
          <w:tcPr>
            <w:tcW w:w="1560" w:type="dxa"/>
            <w:vAlign w:val="center"/>
          </w:tcPr>
          <w:p w14:paraId="555F13F5" w14:textId="28233FA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Minden spóra tápanyagértéke 1</w:t>
            </w:r>
          </w:p>
        </w:tc>
        <w:tc>
          <w:tcPr>
            <w:tcW w:w="1701" w:type="dxa"/>
            <w:vAlign w:val="center"/>
          </w:tcPr>
          <w:p w14:paraId="27268632" w14:textId="20302219" w:rsidR="00284283" w:rsidRDefault="00D64E76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felvételekor a felvett spóra indikáto</w:t>
            </w:r>
            <w:r w:rsidR="00AD012B">
              <w:rPr>
                <w:color w:val="000000"/>
              </w:rPr>
              <w:t>ra 1-el megnő.</w:t>
            </w:r>
          </w:p>
        </w:tc>
        <w:tc>
          <w:tcPr>
            <w:tcW w:w="1275" w:type="dxa"/>
            <w:vAlign w:val="center"/>
          </w:tcPr>
          <w:p w14:paraId="3FD64D23" w14:textId="3B57821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1B5A141B" w14:textId="4E9AB9C0" w:rsidR="00284283" w:rsidRDefault="003124ED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701" w:type="dxa"/>
            <w:vAlign w:val="center"/>
          </w:tcPr>
          <w:p w14:paraId="69C201DC" w14:textId="25B07BA7" w:rsidR="00284283" w:rsidRDefault="00D42835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Pontszám kiszámítása</w:t>
            </w:r>
          </w:p>
        </w:tc>
        <w:tc>
          <w:tcPr>
            <w:tcW w:w="709" w:type="dxa"/>
            <w:vAlign w:val="center"/>
          </w:tcPr>
          <w:p w14:paraId="52CE3BA6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3F7301E8" w14:textId="77777777" w:rsidTr="00CA419E">
        <w:tc>
          <w:tcPr>
            <w:tcW w:w="1242" w:type="dxa"/>
            <w:vAlign w:val="center"/>
          </w:tcPr>
          <w:p w14:paraId="051DDBB3" w14:textId="4B0F0DC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ROV001</w:t>
            </w:r>
          </w:p>
        </w:tc>
        <w:tc>
          <w:tcPr>
            <w:tcW w:w="1560" w:type="dxa"/>
            <w:vAlign w:val="center"/>
          </w:tcPr>
          <w:p w14:paraId="65821D4B" w14:textId="6255559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rovarok a gombafonalok mentén tudnak haladni</w:t>
            </w:r>
          </w:p>
        </w:tc>
        <w:tc>
          <w:tcPr>
            <w:tcW w:w="1701" w:type="dxa"/>
            <w:vAlign w:val="center"/>
          </w:tcPr>
          <w:p w14:paraId="1D74D422" w14:textId="7404DB30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rovarász rákattint egy tek</w:t>
            </w:r>
            <w:ins w:id="7" w:author="Dr. Taba Szabolcs Sándor" w:date="2025-02-21T15:05:00Z">
              <w:r>
                <w:rPr>
                  <w:color w:val="000000"/>
                </w:rPr>
                <w:t>to</w:t>
              </w:r>
            </w:ins>
            <w:r>
              <w:rPr>
                <w:color w:val="000000"/>
              </w:rPr>
              <w:t xml:space="preserve">nra, ha gombafonál van rajta, akkor a rovar oda megy. </w:t>
            </w:r>
          </w:p>
        </w:tc>
        <w:tc>
          <w:tcPr>
            <w:tcW w:w="1275" w:type="dxa"/>
            <w:vAlign w:val="center"/>
          </w:tcPr>
          <w:p w14:paraId="6FB1B0C9" w14:textId="0BF6FDD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7F0427EA" w14:textId="6B18429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ED80436" w14:textId="44F8232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3.a</w:t>
            </w:r>
          </w:p>
        </w:tc>
        <w:tc>
          <w:tcPr>
            <w:tcW w:w="1701" w:type="dxa"/>
            <w:vAlign w:val="center"/>
          </w:tcPr>
          <w:p w14:paraId="10264265" w14:textId="04B739E9" w:rsidR="00284283" w:rsidRDefault="00BB2B1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Rovarok irányítása</w:t>
            </w:r>
          </w:p>
        </w:tc>
        <w:tc>
          <w:tcPr>
            <w:tcW w:w="709" w:type="dxa"/>
            <w:vAlign w:val="center"/>
          </w:tcPr>
          <w:p w14:paraId="26CDC7B4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2BE0E47C" w14:textId="77777777" w:rsidTr="00CA419E">
        <w:tc>
          <w:tcPr>
            <w:tcW w:w="1242" w:type="dxa"/>
            <w:vAlign w:val="center"/>
          </w:tcPr>
          <w:p w14:paraId="59A8FDD4" w14:textId="6FD8690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ROV002</w:t>
            </w:r>
          </w:p>
        </w:tc>
        <w:tc>
          <w:tcPr>
            <w:tcW w:w="1560" w:type="dxa"/>
            <w:vAlign w:val="center"/>
          </w:tcPr>
          <w:p w14:paraId="431E9B30" w14:textId="2E8FCB96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rovar alapesetben 2 tektonon tud áthaladni egy körben.</w:t>
            </w:r>
          </w:p>
        </w:tc>
        <w:tc>
          <w:tcPr>
            <w:tcW w:w="1701" w:type="dxa"/>
            <w:vAlign w:val="center"/>
          </w:tcPr>
          <w:p w14:paraId="2605FB85" w14:textId="1D6D6DD0" w:rsidR="00284283" w:rsidRDefault="00137D85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rovarász kiválaszt egy </w:t>
            </w:r>
            <w:r w:rsidR="00164A29">
              <w:rPr>
                <w:color w:val="000000"/>
              </w:rPr>
              <w:t>rovart, majd kivála</w:t>
            </w:r>
            <w:r w:rsidR="00116D93">
              <w:rPr>
                <w:color w:val="000000"/>
              </w:rPr>
              <w:t>szt egy tekont, a rovar oda megy. Ezt a rovarász csak egy körben egyszer tudja megismételni.</w:t>
            </w:r>
          </w:p>
        </w:tc>
        <w:tc>
          <w:tcPr>
            <w:tcW w:w="1275" w:type="dxa"/>
            <w:vAlign w:val="center"/>
          </w:tcPr>
          <w:p w14:paraId="59759E9D" w14:textId="25FAEA94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1052CF32" w14:textId="02715DBA" w:rsidR="00284283" w:rsidRDefault="0009182F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701" w:type="dxa"/>
            <w:vAlign w:val="center"/>
          </w:tcPr>
          <w:p w14:paraId="53E362B1" w14:textId="386B1A38" w:rsidR="00284283" w:rsidRDefault="00896C78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Rovarok irányítása</w:t>
            </w:r>
          </w:p>
        </w:tc>
        <w:tc>
          <w:tcPr>
            <w:tcW w:w="709" w:type="dxa"/>
            <w:vAlign w:val="center"/>
          </w:tcPr>
          <w:p w14:paraId="554DFC9D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0FD82913" w14:textId="77777777" w:rsidTr="00CA419E">
        <w:trPr>
          <w:cantSplit/>
        </w:trPr>
        <w:tc>
          <w:tcPr>
            <w:tcW w:w="1242" w:type="dxa"/>
            <w:vAlign w:val="center"/>
          </w:tcPr>
          <w:p w14:paraId="1DECEEBB" w14:textId="3DA7D2F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ROV003</w:t>
            </w:r>
          </w:p>
        </w:tc>
        <w:tc>
          <w:tcPr>
            <w:tcW w:w="1560" w:type="dxa"/>
            <w:vAlign w:val="center"/>
          </w:tcPr>
          <w:p w14:paraId="258F467D" w14:textId="1447FB3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 elvághatja a gombafonalat, ha a rovarász arra a fonálra kattint, amin egy rovarja van.</w:t>
            </w:r>
          </w:p>
        </w:tc>
        <w:tc>
          <w:tcPr>
            <w:tcW w:w="1701" w:type="dxa"/>
            <w:vAlign w:val="center"/>
          </w:tcPr>
          <w:p w14:paraId="5B98C321" w14:textId="7959AECE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rákattint egy rovarjára.</w:t>
            </w:r>
          </w:p>
        </w:tc>
        <w:tc>
          <w:tcPr>
            <w:tcW w:w="1275" w:type="dxa"/>
            <w:vAlign w:val="center"/>
          </w:tcPr>
          <w:p w14:paraId="224FB1A4" w14:textId="4E8EE94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1C41E60A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65EAF1A" w14:textId="5C0448A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3.b</w:t>
            </w:r>
          </w:p>
        </w:tc>
        <w:tc>
          <w:tcPr>
            <w:tcW w:w="1701" w:type="dxa"/>
            <w:vAlign w:val="center"/>
          </w:tcPr>
          <w:p w14:paraId="59706012" w14:textId="60233DAE" w:rsidR="00284283" w:rsidRDefault="002256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elvágása</w:t>
            </w:r>
          </w:p>
        </w:tc>
        <w:tc>
          <w:tcPr>
            <w:tcW w:w="709" w:type="dxa"/>
            <w:vAlign w:val="center"/>
          </w:tcPr>
          <w:p w14:paraId="47227465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745CACF2" w14:textId="77777777" w:rsidTr="00CA419E">
        <w:tc>
          <w:tcPr>
            <w:tcW w:w="1242" w:type="dxa"/>
            <w:vAlign w:val="center"/>
          </w:tcPr>
          <w:p w14:paraId="257575EB" w14:textId="61DB86B0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ROV004</w:t>
            </w:r>
          </w:p>
        </w:tc>
        <w:tc>
          <w:tcPr>
            <w:tcW w:w="1560" w:type="dxa"/>
            <w:vAlign w:val="center"/>
          </w:tcPr>
          <w:p w14:paraId="263971EB" w14:textId="54FE9CD2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rovar megeheti a spórákat</w:t>
            </w:r>
            <w:r w:rsidR="00D772B9">
              <w:rPr>
                <w:color w:val="000000"/>
              </w:rPr>
              <w:t>.</w:t>
            </w:r>
            <w:r w:rsidR="003A7F75">
              <w:rPr>
                <w:color w:val="000000"/>
              </w:rPr>
              <w:t xml:space="preserve"> A spórák hatása véletlenszerűen van kiválasztva.</w:t>
            </w:r>
          </w:p>
        </w:tc>
        <w:tc>
          <w:tcPr>
            <w:tcW w:w="1701" w:type="dxa"/>
            <w:vAlign w:val="center"/>
          </w:tcPr>
          <w:p w14:paraId="43E159DF" w14:textId="0094041C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rámegy egy spórát tartalmazó tektonra.</w:t>
            </w:r>
          </w:p>
        </w:tc>
        <w:tc>
          <w:tcPr>
            <w:tcW w:w="1275" w:type="dxa"/>
            <w:vAlign w:val="center"/>
          </w:tcPr>
          <w:p w14:paraId="55B7F065" w14:textId="0E829D8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58D97F76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0C8E3F44" w14:textId="25DD61E9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701" w:type="dxa"/>
            <w:vAlign w:val="center"/>
          </w:tcPr>
          <w:p w14:paraId="481DCEBF" w14:textId="507CC022" w:rsidR="00284283" w:rsidRDefault="00041674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09" w:type="dxa"/>
            <w:vAlign w:val="center"/>
          </w:tcPr>
          <w:p w14:paraId="3A915452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2A7091F8" w14:textId="77777777" w:rsidTr="00CA419E">
        <w:trPr>
          <w:cantSplit/>
        </w:trPr>
        <w:tc>
          <w:tcPr>
            <w:tcW w:w="1242" w:type="dxa"/>
            <w:vAlign w:val="center"/>
          </w:tcPr>
          <w:p w14:paraId="1EC6F932" w14:textId="1912D191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ROV005</w:t>
            </w:r>
          </w:p>
        </w:tc>
        <w:tc>
          <w:tcPr>
            <w:tcW w:w="1560" w:type="dxa"/>
            <w:vAlign w:val="center"/>
          </w:tcPr>
          <w:p w14:paraId="5252A870" w14:textId="099268D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felgyorsíthatja a rovart, azaz egy körben 3 lépést léphet. Ez az effektus 3 körig tart.</w:t>
            </w:r>
          </w:p>
        </w:tc>
        <w:tc>
          <w:tcPr>
            <w:tcW w:w="1701" w:type="dxa"/>
            <w:vAlign w:val="center"/>
          </w:tcPr>
          <w:p w14:paraId="6881CB58" w14:textId="496E4F9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játékos egy rovarjával elfogyaszt egy olyan spórát, amelyik felgyorsítja.</w:t>
            </w:r>
          </w:p>
        </w:tc>
        <w:tc>
          <w:tcPr>
            <w:tcW w:w="1275" w:type="dxa"/>
            <w:vAlign w:val="center"/>
          </w:tcPr>
          <w:p w14:paraId="5CB66504" w14:textId="37418B1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73C888A0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C4E21AB" w14:textId="6F2E554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701" w:type="dxa"/>
            <w:vAlign w:val="center"/>
          </w:tcPr>
          <w:p w14:paraId="3C6E8772" w14:textId="2083B4DE" w:rsidR="00284283" w:rsidRDefault="00DB1DAE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09" w:type="dxa"/>
            <w:vAlign w:val="center"/>
          </w:tcPr>
          <w:p w14:paraId="774EF096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1AE73E84" w14:textId="77777777" w:rsidTr="00CA419E">
        <w:trPr>
          <w:cantSplit/>
        </w:trPr>
        <w:tc>
          <w:tcPr>
            <w:tcW w:w="1242" w:type="dxa"/>
            <w:vAlign w:val="center"/>
          </w:tcPr>
          <w:p w14:paraId="387928C6" w14:textId="173DAA5C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ROV006</w:t>
            </w:r>
          </w:p>
        </w:tc>
        <w:tc>
          <w:tcPr>
            <w:tcW w:w="1560" w:type="dxa"/>
            <w:vAlign w:val="center"/>
          </w:tcPr>
          <w:p w14:paraId="0358C47B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lelassíthatja a rovart, azaz egy körben 1 lépést léphet.</w:t>
            </w:r>
          </w:p>
          <w:p w14:paraId="1B1E0514" w14:textId="7F765029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Ez az effektus 3 körig tart.</w:t>
            </w:r>
          </w:p>
        </w:tc>
        <w:tc>
          <w:tcPr>
            <w:tcW w:w="1701" w:type="dxa"/>
            <w:vAlign w:val="center"/>
          </w:tcPr>
          <w:p w14:paraId="279BD4EA" w14:textId="27F0D84F" w:rsidR="00284283" w:rsidRDefault="00284283" w:rsidP="00284283">
            <w:pPr>
              <w:pStyle w:val="magyarazat"/>
              <w:rPr>
                <w:color w:val="000000"/>
              </w:rPr>
            </w:pPr>
            <w:r w:rsidRPr="00E8467D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lelassítja</w:t>
            </w:r>
            <w:r w:rsidRPr="00E8467D">
              <w:rPr>
                <w:color w:val="000000"/>
              </w:rPr>
              <w:t>.</w:t>
            </w:r>
          </w:p>
        </w:tc>
        <w:tc>
          <w:tcPr>
            <w:tcW w:w="1275" w:type="dxa"/>
            <w:vAlign w:val="center"/>
          </w:tcPr>
          <w:p w14:paraId="77AAD23B" w14:textId="5662CE94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5F8AD8C3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6F5010ED" w14:textId="6CAAABCB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701" w:type="dxa"/>
            <w:vAlign w:val="center"/>
          </w:tcPr>
          <w:p w14:paraId="6DA638B9" w14:textId="6592D94B" w:rsidR="00284283" w:rsidRDefault="00701727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09" w:type="dxa"/>
            <w:vAlign w:val="center"/>
          </w:tcPr>
          <w:p w14:paraId="1CDB0F50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  <w:tr w:rsidR="00284283" w:rsidRPr="00583710" w14:paraId="45186D9C" w14:textId="77777777" w:rsidTr="00CA419E">
        <w:trPr>
          <w:cantSplit/>
        </w:trPr>
        <w:tc>
          <w:tcPr>
            <w:tcW w:w="1242" w:type="dxa"/>
            <w:vAlign w:val="center"/>
          </w:tcPr>
          <w:p w14:paraId="0FA0E99C" w14:textId="02F4A4B3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ROV007</w:t>
            </w:r>
          </w:p>
        </w:tc>
        <w:tc>
          <w:tcPr>
            <w:tcW w:w="1560" w:type="dxa"/>
            <w:vAlign w:val="center"/>
          </w:tcPr>
          <w:p w14:paraId="2B2ED0C0" w14:textId="3FD77E0F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lebéníthatja a rovart, azaz 1 körig nem csinálhat semmit.</w:t>
            </w:r>
          </w:p>
        </w:tc>
        <w:tc>
          <w:tcPr>
            <w:tcW w:w="1701" w:type="dxa"/>
            <w:vAlign w:val="center"/>
          </w:tcPr>
          <w:p w14:paraId="678DFF41" w14:textId="5DA71C53" w:rsidR="00284283" w:rsidRDefault="00284283" w:rsidP="00284283">
            <w:pPr>
              <w:pStyle w:val="magyarazat"/>
              <w:rPr>
                <w:color w:val="000000"/>
              </w:rPr>
            </w:pPr>
            <w:r w:rsidRPr="00104773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lebénítja</w:t>
            </w:r>
            <w:r w:rsidRPr="00104773">
              <w:rPr>
                <w:color w:val="000000"/>
              </w:rPr>
              <w:t>.</w:t>
            </w:r>
          </w:p>
        </w:tc>
        <w:tc>
          <w:tcPr>
            <w:tcW w:w="1275" w:type="dxa"/>
            <w:vAlign w:val="center"/>
          </w:tcPr>
          <w:p w14:paraId="4E334545" w14:textId="2043E3FC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134" w:type="dxa"/>
            <w:vAlign w:val="center"/>
          </w:tcPr>
          <w:p w14:paraId="6A8D8DB8" w14:textId="77777777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1FF53937" w14:textId="5382B92A" w:rsidR="00284283" w:rsidRDefault="00284283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701" w:type="dxa"/>
            <w:vAlign w:val="center"/>
          </w:tcPr>
          <w:p w14:paraId="1DA0C1F5" w14:textId="02E9CA98" w:rsidR="00284283" w:rsidRDefault="000B1F3A" w:rsidP="00284283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09" w:type="dxa"/>
            <w:vAlign w:val="center"/>
          </w:tcPr>
          <w:p w14:paraId="3B3D98B7" w14:textId="77777777" w:rsidR="00284283" w:rsidRDefault="00284283" w:rsidP="00284283">
            <w:pPr>
              <w:pStyle w:val="magyarazat"/>
              <w:rPr>
                <w:color w:val="000000"/>
              </w:rPr>
            </w:pPr>
          </w:p>
        </w:tc>
      </w:tr>
    </w:tbl>
    <w:p w14:paraId="65A566ED" w14:textId="71EC0859" w:rsidR="00F20F48" w:rsidRDefault="00F20F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1496"/>
        <w:gridCol w:w="1198"/>
        <w:gridCol w:w="1275"/>
        <w:gridCol w:w="1628"/>
        <w:gridCol w:w="748"/>
      </w:tblGrid>
      <w:tr w:rsidR="006B6D84" w:rsidRPr="00583710" w14:paraId="20D1CC40" w14:textId="77777777" w:rsidTr="00872E58">
        <w:trPr>
          <w:cantSplit/>
        </w:trPr>
        <w:tc>
          <w:tcPr>
            <w:tcW w:w="1242" w:type="dxa"/>
            <w:vAlign w:val="center"/>
          </w:tcPr>
          <w:p w14:paraId="57749088" w14:textId="20C24177" w:rsidR="006B6D84" w:rsidRDefault="006B6D84" w:rsidP="0017417B">
            <w:pPr>
              <w:pStyle w:val="magyarazat"/>
              <w:rPr>
                <w:color w:val="000000"/>
              </w:rPr>
            </w:pPr>
            <w:r w:rsidRPr="006B6D84">
              <w:rPr>
                <w:color w:val="000000"/>
              </w:rPr>
              <w:t>ROV00</w:t>
            </w:r>
            <w:r w:rsidR="00AC54E5">
              <w:rPr>
                <w:color w:val="000000"/>
              </w:rPr>
              <w:t>8</w:t>
            </w:r>
          </w:p>
        </w:tc>
        <w:tc>
          <w:tcPr>
            <w:tcW w:w="1701" w:type="dxa"/>
            <w:vAlign w:val="center"/>
          </w:tcPr>
          <w:p w14:paraId="2DD9A7CB" w14:textId="70E9AA71" w:rsidR="006B6D84" w:rsidRDefault="005C6D3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spóra elfogyasztása megakadál</w:t>
            </w:r>
            <w:r w:rsidR="00246090">
              <w:rPr>
                <w:color w:val="000000"/>
              </w:rPr>
              <w:t xml:space="preserve">yozhatja </w:t>
            </w:r>
            <w:r w:rsidR="00274CA8">
              <w:rPr>
                <w:color w:val="000000"/>
              </w:rPr>
              <w:t xml:space="preserve">a </w:t>
            </w:r>
            <w:r w:rsidR="00E84BC1">
              <w:rPr>
                <w:color w:val="000000"/>
              </w:rPr>
              <w:t xml:space="preserve">rovart, hogy elvágjon </w:t>
            </w:r>
            <w:r w:rsidR="00D9049A">
              <w:rPr>
                <w:color w:val="000000"/>
              </w:rPr>
              <w:t xml:space="preserve">egy </w:t>
            </w:r>
            <w:r w:rsidR="00176339">
              <w:rPr>
                <w:color w:val="000000"/>
              </w:rPr>
              <w:t>fonalat 3 körig.</w:t>
            </w:r>
          </w:p>
        </w:tc>
        <w:tc>
          <w:tcPr>
            <w:tcW w:w="1496" w:type="dxa"/>
            <w:vAlign w:val="center"/>
          </w:tcPr>
          <w:p w14:paraId="1206F04A" w14:textId="6354F403" w:rsidR="006B6D84" w:rsidRDefault="00972B0F" w:rsidP="0017417B">
            <w:pPr>
              <w:pStyle w:val="magyarazat"/>
              <w:rPr>
                <w:color w:val="000000"/>
              </w:rPr>
            </w:pPr>
            <w:r w:rsidRPr="00972B0F">
              <w:rPr>
                <w:color w:val="000000"/>
              </w:rPr>
              <w:t xml:space="preserve">A játékos egy rovarjával elfogyaszt egy olyan spórát, amelyik </w:t>
            </w:r>
            <w:r>
              <w:rPr>
                <w:color w:val="000000"/>
              </w:rPr>
              <w:t>megakadályozza a</w:t>
            </w:r>
            <w:r w:rsidR="00E4095C">
              <w:rPr>
                <w:color w:val="000000"/>
              </w:rPr>
              <w:t>z elvágásban</w:t>
            </w:r>
            <w:r w:rsidRPr="00972B0F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2F3CFCAF" w14:textId="4C4BF05C" w:rsidR="006B6D84" w:rsidRDefault="002A2136" w:rsidP="0017417B">
            <w:pPr>
              <w:pStyle w:val="magyarazat"/>
              <w:rPr>
                <w:color w:val="000000"/>
              </w:rPr>
            </w:pPr>
            <w:r w:rsidRPr="002A2136"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9A3048C" w14:textId="77777777" w:rsidR="006F3EC4" w:rsidRDefault="006F3EC4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</w:t>
            </w:r>
          </w:p>
          <w:p w14:paraId="51B68915" w14:textId="1DF23093" w:rsidR="006B6D84" w:rsidRDefault="006F3EC4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3.c</w:t>
            </w:r>
          </w:p>
        </w:tc>
        <w:tc>
          <w:tcPr>
            <w:tcW w:w="1628" w:type="dxa"/>
            <w:vAlign w:val="center"/>
          </w:tcPr>
          <w:p w14:paraId="62B5DDB8" w14:textId="5BFC8EC2" w:rsidR="006B6D84" w:rsidRDefault="00A9382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48" w:type="dxa"/>
            <w:vAlign w:val="center"/>
          </w:tcPr>
          <w:p w14:paraId="7607B5AE" w14:textId="77777777" w:rsidR="006B6D84" w:rsidRDefault="006B6D84" w:rsidP="0017417B">
            <w:pPr>
              <w:pStyle w:val="magyarazat"/>
              <w:rPr>
                <w:color w:val="000000"/>
              </w:rPr>
            </w:pPr>
          </w:p>
        </w:tc>
      </w:tr>
      <w:tr w:rsidR="00594318" w:rsidRPr="00583710" w14:paraId="20797D00" w14:textId="77777777" w:rsidTr="00872E58">
        <w:trPr>
          <w:cantSplit/>
        </w:trPr>
        <w:tc>
          <w:tcPr>
            <w:tcW w:w="1242" w:type="dxa"/>
            <w:vAlign w:val="center"/>
          </w:tcPr>
          <w:p w14:paraId="67D724E0" w14:textId="0B787EFA" w:rsidR="00594318" w:rsidRPr="006B6D84" w:rsidRDefault="0059431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ROV009</w:t>
            </w:r>
          </w:p>
        </w:tc>
        <w:tc>
          <w:tcPr>
            <w:tcW w:w="1701" w:type="dxa"/>
            <w:vAlign w:val="center"/>
          </w:tcPr>
          <w:p w14:paraId="43AE95C4" w14:textId="34518CB2" w:rsidR="00594318" w:rsidRDefault="00F07A5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</w:t>
            </w:r>
            <w:r w:rsidR="00536D9B">
              <w:rPr>
                <w:color w:val="000000"/>
              </w:rPr>
              <w:t>egy</w:t>
            </w:r>
            <w:r>
              <w:rPr>
                <w:color w:val="000000"/>
              </w:rPr>
              <w:t xml:space="preserve"> </w:t>
            </w:r>
            <w:r w:rsidR="007C7614">
              <w:rPr>
                <w:color w:val="000000"/>
              </w:rPr>
              <w:t>rovar alatt</w:t>
            </w:r>
            <w:r w:rsidR="00A25F1F">
              <w:rPr>
                <w:color w:val="000000"/>
              </w:rPr>
              <w:t xml:space="preserve"> eltűnik a fonál, akkor egy </w:t>
            </w:r>
            <w:r w:rsidR="006E597E">
              <w:rPr>
                <w:color w:val="000000"/>
              </w:rPr>
              <w:t>véletlenszerű</w:t>
            </w:r>
            <w:r w:rsidR="00A25F1F">
              <w:rPr>
                <w:color w:val="000000"/>
              </w:rPr>
              <w:t xml:space="preserve"> fonálra „</w:t>
            </w:r>
            <w:r w:rsidR="00D547B0">
              <w:rPr>
                <w:color w:val="000000"/>
              </w:rPr>
              <w:t>elmenekül</w:t>
            </w:r>
            <w:r w:rsidR="00A25F1F">
              <w:rPr>
                <w:color w:val="000000"/>
              </w:rPr>
              <w:t>”</w:t>
            </w:r>
            <w:r w:rsidR="00E37630">
              <w:rPr>
                <w:color w:val="000000"/>
              </w:rPr>
              <w:t>, azaz bármelyik fonallal rendel</w:t>
            </w:r>
            <w:r w:rsidR="00491C12">
              <w:rPr>
                <w:color w:val="000000"/>
              </w:rPr>
              <w:t>kező tektonon megjelenhet</w:t>
            </w:r>
            <w:r w:rsidR="00A25F1F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1BB46BBA" w14:textId="0E745E01" w:rsidR="00594318" w:rsidRPr="00874CCD" w:rsidRDefault="0057207A" w:rsidP="0017417B">
            <w:pPr>
              <w:pStyle w:val="magyarazat"/>
              <w:rPr>
                <w:color w:val="000000"/>
              </w:rPr>
            </w:pPr>
            <w:r w:rsidRPr="00874CCD">
              <w:rPr>
                <w:color w:val="000000"/>
              </w:rPr>
              <w:t>Egy rovar elvág egy fonalat úgy, hogy</w:t>
            </w:r>
            <w:r w:rsidR="00874CCD">
              <w:rPr>
                <w:color w:val="000000"/>
              </w:rPr>
              <w:t xml:space="preserve"> ne maradjon alatta </w:t>
            </w:r>
            <w:r w:rsidR="008E1655">
              <w:rPr>
                <w:color w:val="000000"/>
              </w:rPr>
              <w:t>fonál, ilyen</w:t>
            </w:r>
            <w:r w:rsidR="005E3F38">
              <w:rPr>
                <w:color w:val="000000"/>
              </w:rPr>
              <w:t xml:space="preserve">kor a játékos köre végén a rovar megjelenik egy véletlenszerű </w:t>
            </w:r>
            <w:r w:rsidR="00554D4D">
              <w:rPr>
                <w:color w:val="000000"/>
              </w:rPr>
              <w:t>gombafonalon.</w:t>
            </w:r>
          </w:p>
        </w:tc>
        <w:tc>
          <w:tcPr>
            <w:tcW w:w="1198" w:type="dxa"/>
            <w:vAlign w:val="center"/>
          </w:tcPr>
          <w:p w14:paraId="73958B25" w14:textId="3B59951B" w:rsidR="00594318" w:rsidRPr="002A2136" w:rsidRDefault="00DF5557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4B07FCB5" w14:textId="2121A409" w:rsidR="00594318" w:rsidRDefault="001907C0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0C7685BF" w14:textId="0C9A41CD" w:rsidR="00594318" w:rsidRDefault="00F012C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elvágása</w:t>
            </w:r>
          </w:p>
        </w:tc>
        <w:tc>
          <w:tcPr>
            <w:tcW w:w="748" w:type="dxa"/>
            <w:vAlign w:val="center"/>
          </w:tcPr>
          <w:p w14:paraId="39F5A9A2" w14:textId="77777777" w:rsidR="00594318" w:rsidRDefault="00594318" w:rsidP="0017417B">
            <w:pPr>
              <w:pStyle w:val="magyarazat"/>
              <w:rPr>
                <w:color w:val="000000"/>
              </w:rPr>
            </w:pPr>
          </w:p>
        </w:tc>
      </w:tr>
      <w:tr w:rsidR="0046134B" w:rsidRPr="00583710" w14:paraId="493EF921" w14:textId="77777777" w:rsidTr="00872E58">
        <w:trPr>
          <w:cantSplit/>
        </w:trPr>
        <w:tc>
          <w:tcPr>
            <w:tcW w:w="1242" w:type="dxa"/>
            <w:vAlign w:val="center"/>
          </w:tcPr>
          <w:p w14:paraId="7B7A3AB7" w14:textId="2F8EE659" w:rsidR="0046134B" w:rsidRPr="006B6D84" w:rsidRDefault="0046134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R</w:t>
            </w:r>
            <w:r w:rsidR="0093076C">
              <w:rPr>
                <w:color w:val="000000"/>
              </w:rPr>
              <w:t>VS</w:t>
            </w:r>
            <w:r w:rsidR="00AE7C0A">
              <w:rPr>
                <w:color w:val="000000"/>
              </w:rPr>
              <w:t>001</w:t>
            </w:r>
          </w:p>
        </w:tc>
        <w:tc>
          <w:tcPr>
            <w:tcW w:w="1701" w:type="dxa"/>
            <w:vAlign w:val="center"/>
          </w:tcPr>
          <w:p w14:paraId="1B2B7F5C" w14:textId="0C49463B" w:rsidR="0046134B" w:rsidRDefault="003A765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Minden </w:t>
            </w:r>
            <w:r w:rsidR="002734FF">
              <w:rPr>
                <w:color w:val="000000"/>
              </w:rPr>
              <w:t>rovarász 1</w:t>
            </w:r>
            <w:r>
              <w:rPr>
                <w:color w:val="000000"/>
              </w:rPr>
              <w:t>-1 db</w:t>
            </w:r>
            <w:r w:rsidR="002734FF">
              <w:rPr>
                <w:color w:val="000000"/>
              </w:rPr>
              <w:t xml:space="preserve"> rovart irányít</w:t>
            </w:r>
            <w:r w:rsidR="00F43C49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6EC1B014" w14:textId="10FCDC45" w:rsidR="0046134B" w:rsidRPr="00972B0F" w:rsidRDefault="004C0E61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kezdetekor egy </w:t>
            </w:r>
            <w:r w:rsidR="00264D73">
              <w:rPr>
                <w:color w:val="000000"/>
              </w:rPr>
              <w:t xml:space="preserve">rovarász, csak egy </w:t>
            </w:r>
            <w:r w:rsidR="005306BA">
              <w:rPr>
                <w:color w:val="000000"/>
              </w:rPr>
              <w:t>rovart tud irányítani.</w:t>
            </w:r>
          </w:p>
        </w:tc>
        <w:tc>
          <w:tcPr>
            <w:tcW w:w="1198" w:type="dxa"/>
            <w:vAlign w:val="center"/>
          </w:tcPr>
          <w:p w14:paraId="178CF04C" w14:textId="03363436" w:rsidR="0046134B" w:rsidRPr="002A2136" w:rsidRDefault="004F556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4EB3EFF" w14:textId="391F4185" w:rsidR="0046134B" w:rsidRDefault="000545F8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1FDC76A2" w14:textId="733DD86A" w:rsidR="0046134B" w:rsidRDefault="00F2400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Rovarok irányítása</w:t>
            </w:r>
          </w:p>
        </w:tc>
        <w:tc>
          <w:tcPr>
            <w:tcW w:w="748" w:type="dxa"/>
            <w:vAlign w:val="center"/>
          </w:tcPr>
          <w:p w14:paraId="67BFEEF4" w14:textId="77777777" w:rsidR="0046134B" w:rsidRDefault="0046134B" w:rsidP="0017417B">
            <w:pPr>
              <w:pStyle w:val="magyarazat"/>
              <w:rPr>
                <w:color w:val="000000"/>
              </w:rPr>
            </w:pPr>
          </w:p>
        </w:tc>
      </w:tr>
      <w:tr w:rsidR="007859C3" w:rsidRPr="00583710" w14:paraId="08BF6F72" w14:textId="77777777" w:rsidTr="00872E58">
        <w:trPr>
          <w:cantSplit/>
        </w:trPr>
        <w:tc>
          <w:tcPr>
            <w:tcW w:w="1242" w:type="dxa"/>
            <w:vAlign w:val="center"/>
          </w:tcPr>
          <w:p w14:paraId="31C93FE6" w14:textId="3D367D34" w:rsidR="007859C3" w:rsidRDefault="007859C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RVS002</w:t>
            </w:r>
          </w:p>
        </w:tc>
        <w:tc>
          <w:tcPr>
            <w:tcW w:w="1701" w:type="dxa"/>
            <w:vAlign w:val="center"/>
          </w:tcPr>
          <w:p w14:paraId="10A521AA" w14:textId="64334117" w:rsidR="007859C3" w:rsidRDefault="003A765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F85702">
              <w:rPr>
                <w:color w:val="000000"/>
              </w:rPr>
              <w:t>rovarász kattintással választhatj</w:t>
            </w:r>
            <w:r w:rsidR="00761471">
              <w:rPr>
                <w:color w:val="000000"/>
              </w:rPr>
              <w:t xml:space="preserve">a ki, </w:t>
            </w:r>
            <w:r w:rsidR="007769B4">
              <w:rPr>
                <w:color w:val="000000"/>
              </w:rPr>
              <w:t>hogy a rovar</w:t>
            </w:r>
            <w:r>
              <w:rPr>
                <w:color w:val="000000"/>
              </w:rPr>
              <w:t>ja</w:t>
            </w:r>
            <w:r w:rsidR="007769B4">
              <w:rPr>
                <w:color w:val="000000"/>
              </w:rPr>
              <w:t xml:space="preserve"> </w:t>
            </w:r>
            <w:r w:rsidR="00EC4BBB">
              <w:rPr>
                <w:color w:val="000000"/>
              </w:rPr>
              <w:t>melyik tektonra haladjon tovább</w:t>
            </w:r>
          </w:p>
        </w:tc>
        <w:tc>
          <w:tcPr>
            <w:tcW w:w="1496" w:type="dxa"/>
            <w:vAlign w:val="center"/>
          </w:tcPr>
          <w:p w14:paraId="2A0938B2" w14:textId="05132511" w:rsidR="007859C3" w:rsidRPr="00972B0F" w:rsidRDefault="006F14F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rovarász rákattint egy rovarjára, </w:t>
            </w:r>
            <w:r w:rsidR="00523A85">
              <w:rPr>
                <w:color w:val="000000"/>
              </w:rPr>
              <w:t>és</w:t>
            </w:r>
            <w:r w:rsidR="00DA15E5">
              <w:rPr>
                <w:color w:val="000000"/>
              </w:rPr>
              <w:t xml:space="preserve"> ha ezt más játékszabály </w:t>
            </w:r>
            <w:r w:rsidR="00523A85">
              <w:rPr>
                <w:color w:val="000000"/>
              </w:rPr>
              <w:t>nem akadályozza, a kiválasztott tektonra továbbhalad.</w:t>
            </w:r>
          </w:p>
        </w:tc>
        <w:tc>
          <w:tcPr>
            <w:tcW w:w="1198" w:type="dxa"/>
            <w:vAlign w:val="center"/>
          </w:tcPr>
          <w:p w14:paraId="3ED0D882" w14:textId="7680FADC" w:rsidR="007859C3" w:rsidRDefault="00512BB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D0ED6E1" w14:textId="5D86B278" w:rsidR="007859C3" w:rsidRDefault="006C7505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6D5665E7" w14:textId="4EE43932" w:rsidR="007859C3" w:rsidRDefault="00ED3B39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Rovarok irányítása</w:t>
            </w:r>
          </w:p>
        </w:tc>
        <w:tc>
          <w:tcPr>
            <w:tcW w:w="748" w:type="dxa"/>
            <w:vAlign w:val="center"/>
          </w:tcPr>
          <w:p w14:paraId="26904BFA" w14:textId="77777777" w:rsidR="007859C3" w:rsidRDefault="007859C3" w:rsidP="0017417B">
            <w:pPr>
              <w:pStyle w:val="magyarazat"/>
              <w:rPr>
                <w:color w:val="000000"/>
              </w:rPr>
            </w:pPr>
          </w:p>
        </w:tc>
      </w:tr>
      <w:tr w:rsidR="00CB0482" w:rsidRPr="00583710" w14:paraId="02FF60E2" w14:textId="77777777" w:rsidTr="00872E58">
        <w:trPr>
          <w:cantSplit/>
        </w:trPr>
        <w:tc>
          <w:tcPr>
            <w:tcW w:w="1242" w:type="dxa"/>
            <w:vAlign w:val="center"/>
          </w:tcPr>
          <w:p w14:paraId="419516A8" w14:textId="43EC345C" w:rsidR="00CB0482" w:rsidRDefault="00CB048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RVS003</w:t>
            </w:r>
          </w:p>
        </w:tc>
        <w:tc>
          <w:tcPr>
            <w:tcW w:w="1701" w:type="dxa"/>
            <w:vAlign w:val="center"/>
          </w:tcPr>
          <w:p w14:paraId="0F92FC8E" w14:textId="5B9B65C6" w:rsidR="00CB0482" w:rsidRDefault="00B954B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Körönként </w:t>
            </w:r>
            <w:r w:rsidR="003A765A">
              <w:rPr>
                <w:color w:val="000000"/>
              </w:rPr>
              <w:t xml:space="preserve">1 db </w:t>
            </w:r>
            <w:r>
              <w:rPr>
                <w:color w:val="000000"/>
              </w:rPr>
              <w:t>fonal</w:t>
            </w:r>
            <w:ins w:id="8" w:author="Dr. Taba Szabolcs Sándor" w:date="2025-02-22T16:21:00Z">
              <w:r w:rsidR="003A765A">
                <w:rPr>
                  <w:color w:val="000000"/>
                </w:rPr>
                <w:t xml:space="preserve"> </w:t>
              </w:r>
            </w:ins>
            <w:r>
              <w:rPr>
                <w:color w:val="000000"/>
              </w:rPr>
              <w:t>elvágás</w:t>
            </w:r>
            <w:r w:rsidR="003A765A">
              <w:rPr>
                <w:color w:val="000000"/>
              </w:rPr>
              <w:t>á</w:t>
            </w:r>
            <w:r>
              <w:rPr>
                <w:color w:val="000000"/>
              </w:rPr>
              <w:t>ra vagy</w:t>
            </w:r>
            <w:r w:rsidR="002458AE">
              <w:rPr>
                <w:color w:val="000000"/>
              </w:rPr>
              <w:t xml:space="preserve"> </w:t>
            </w:r>
            <w:r w:rsidR="003A765A">
              <w:rPr>
                <w:color w:val="000000"/>
              </w:rPr>
              <w:t xml:space="preserve">1 db </w:t>
            </w:r>
            <w:r w:rsidR="002458AE">
              <w:rPr>
                <w:color w:val="000000"/>
              </w:rPr>
              <w:t xml:space="preserve">spóra megevésére van lehetőség. </w:t>
            </w:r>
          </w:p>
        </w:tc>
        <w:tc>
          <w:tcPr>
            <w:tcW w:w="1496" w:type="dxa"/>
            <w:vAlign w:val="center"/>
          </w:tcPr>
          <w:p w14:paraId="14EF9F0B" w14:textId="0E1839F8" w:rsidR="00CB0482" w:rsidRPr="00972B0F" w:rsidRDefault="00C9219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</w:t>
            </w:r>
            <w:r w:rsidR="00327DD5">
              <w:rPr>
                <w:color w:val="000000"/>
              </w:rPr>
              <w:t>a</w:t>
            </w:r>
            <w:r>
              <w:rPr>
                <w:color w:val="000000"/>
              </w:rPr>
              <w:t xml:space="preserve"> a rovarász egy rovarja</w:t>
            </w:r>
            <w:r w:rsidR="00327DD5">
              <w:rPr>
                <w:color w:val="000000"/>
              </w:rPr>
              <w:t xml:space="preserve"> egy körben elvágott </w:t>
            </w:r>
            <w:r w:rsidR="00410D30">
              <w:rPr>
                <w:color w:val="000000"/>
              </w:rPr>
              <w:t>fonalat vagy megevett spórát,</w:t>
            </w:r>
            <w:r w:rsidR="00A47965">
              <w:rPr>
                <w:color w:val="000000"/>
              </w:rPr>
              <w:t xml:space="preserve"> akkor ezen műveletek megismétlése ugyan abban a körben nem lehetséges.</w:t>
            </w:r>
            <w:r w:rsidR="00410D30">
              <w:rPr>
                <w:color w:val="000000"/>
              </w:rPr>
              <w:t xml:space="preserve"> </w:t>
            </w:r>
          </w:p>
        </w:tc>
        <w:tc>
          <w:tcPr>
            <w:tcW w:w="1198" w:type="dxa"/>
            <w:vAlign w:val="center"/>
          </w:tcPr>
          <w:p w14:paraId="47B5191A" w14:textId="37608443" w:rsidR="00CB0482" w:rsidRDefault="006B783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990C574" w14:textId="189F288D" w:rsidR="00CB0482" w:rsidRDefault="00886DDF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200C1187" w14:textId="77777777" w:rsidR="00CB0482" w:rsidRDefault="00541E3D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Fonalak elvágása,</w:t>
            </w:r>
          </w:p>
          <w:p w14:paraId="11F39FCD" w14:textId="24184909" w:rsidR="00541E3D" w:rsidRDefault="00541E3D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Spórák megevése</w:t>
            </w:r>
          </w:p>
        </w:tc>
        <w:tc>
          <w:tcPr>
            <w:tcW w:w="748" w:type="dxa"/>
            <w:vAlign w:val="center"/>
          </w:tcPr>
          <w:p w14:paraId="4A4638D7" w14:textId="77777777" w:rsidR="00CB0482" w:rsidRDefault="00CB0482" w:rsidP="0017417B">
            <w:pPr>
              <w:pStyle w:val="magyarazat"/>
              <w:rPr>
                <w:color w:val="000000"/>
              </w:rPr>
            </w:pPr>
          </w:p>
        </w:tc>
      </w:tr>
      <w:tr w:rsidR="00CF658E" w:rsidRPr="00583710" w14:paraId="5993D660" w14:textId="77777777" w:rsidTr="00872E58">
        <w:trPr>
          <w:cantSplit/>
        </w:trPr>
        <w:tc>
          <w:tcPr>
            <w:tcW w:w="1242" w:type="dxa"/>
            <w:vAlign w:val="center"/>
          </w:tcPr>
          <w:p w14:paraId="2E477845" w14:textId="6F50B23B" w:rsidR="00CF658E" w:rsidRDefault="00CF658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RVS004</w:t>
            </w:r>
          </w:p>
        </w:tc>
        <w:tc>
          <w:tcPr>
            <w:tcW w:w="1701" w:type="dxa"/>
            <w:vAlign w:val="center"/>
          </w:tcPr>
          <w:p w14:paraId="06DDC0E4" w14:textId="0A6F15BF" w:rsidR="00CF658E" w:rsidRDefault="00DE767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CD3EAE">
              <w:rPr>
                <w:color w:val="000000"/>
              </w:rPr>
              <w:t xml:space="preserve"> rovar által elfogyasztott </w:t>
            </w:r>
            <w:r w:rsidR="002A1DB2">
              <w:rPr>
                <w:color w:val="000000"/>
              </w:rPr>
              <w:t>táp</w:t>
            </w:r>
            <w:r w:rsidR="004F710B">
              <w:rPr>
                <w:color w:val="000000"/>
              </w:rPr>
              <w:t xml:space="preserve">anyag </w:t>
            </w:r>
            <w:r w:rsidR="007D338D">
              <w:rPr>
                <w:color w:val="000000"/>
              </w:rPr>
              <w:t>összegét egy vizuális számláló mutatja</w:t>
            </w:r>
          </w:p>
        </w:tc>
        <w:tc>
          <w:tcPr>
            <w:tcW w:w="1496" w:type="dxa"/>
            <w:vAlign w:val="center"/>
          </w:tcPr>
          <w:p w14:paraId="043DABCC" w14:textId="51070B1C" w:rsidR="00CF658E" w:rsidRPr="00972B0F" w:rsidRDefault="00DA392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vizuális számlálónak a kimutatott eredménye </w:t>
            </w:r>
            <w:r w:rsidR="00FA36C5">
              <w:rPr>
                <w:color w:val="000000"/>
              </w:rPr>
              <w:t xml:space="preserve">megegyezik </w:t>
            </w:r>
          </w:p>
        </w:tc>
        <w:tc>
          <w:tcPr>
            <w:tcW w:w="1198" w:type="dxa"/>
            <w:vAlign w:val="center"/>
          </w:tcPr>
          <w:p w14:paraId="4CF450BB" w14:textId="379929CA" w:rsidR="00CF658E" w:rsidRDefault="00397F80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5" w:type="dxa"/>
            <w:vAlign w:val="center"/>
          </w:tcPr>
          <w:p w14:paraId="53C9E26F" w14:textId="7A1C76E1" w:rsidR="00CF658E" w:rsidRDefault="000D36E9" w:rsidP="006F3EC4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0300A7A0" w14:textId="4BDC736A" w:rsidR="009D6E62" w:rsidRDefault="00501C9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4B2B5CCC" w14:textId="77777777" w:rsidR="00CF658E" w:rsidRDefault="00CF658E" w:rsidP="0017417B">
            <w:pPr>
              <w:pStyle w:val="magyarazat"/>
              <w:rPr>
                <w:color w:val="000000"/>
              </w:rPr>
            </w:pPr>
          </w:p>
        </w:tc>
      </w:tr>
      <w:tr w:rsidR="00F20F48" w:rsidRPr="00583710" w14:paraId="10E0A01B" w14:textId="77777777" w:rsidTr="00872E58">
        <w:trPr>
          <w:cantSplit/>
        </w:trPr>
        <w:tc>
          <w:tcPr>
            <w:tcW w:w="1242" w:type="dxa"/>
            <w:vAlign w:val="center"/>
          </w:tcPr>
          <w:p w14:paraId="2C069395" w14:textId="5D7B6928" w:rsidR="00F20F48" w:rsidRDefault="00C01302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</w:t>
            </w:r>
            <w:r w:rsidR="002A6909">
              <w:rPr>
                <w:color w:val="000000"/>
              </w:rPr>
              <w:t>001</w:t>
            </w:r>
          </w:p>
        </w:tc>
        <w:tc>
          <w:tcPr>
            <w:tcW w:w="1701" w:type="dxa"/>
            <w:vAlign w:val="center"/>
          </w:tcPr>
          <w:p w14:paraId="13587B92" w14:textId="535F35E9" w:rsidR="00F20F48" w:rsidRDefault="003F452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</w:t>
            </w:r>
            <w:r w:rsidR="008F1969">
              <w:rPr>
                <w:color w:val="000000"/>
              </w:rPr>
              <w:t xml:space="preserve"> t</w:t>
            </w:r>
            <w:r w:rsidR="00CC41CE">
              <w:rPr>
                <w:color w:val="000000"/>
              </w:rPr>
              <w:t xml:space="preserve">ektonra kattintva </w:t>
            </w:r>
            <w:r w:rsidR="006218FA">
              <w:rPr>
                <w:color w:val="000000"/>
              </w:rPr>
              <w:t xml:space="preserve">a </w:t>
            </w:r>
            <w:r w:rsidR="00EF6562">
              <w:rPr>
                <w:color w:val="000000"/>
              </w:rPr>
              <w:t xml:space="preserve">gombász meghatározhatja, hogy </w:t>
            </w:r>
            <w:r w:rsidR="00A5499C">
              <w:rPr>
                <w:color w:val="000000"/>
              </w:rPr>
              <w:t xml:space="preserve">merre nőjön </w:t>
            </w:r>
            <w:r w:rsidR="007E381B">
              <w:rPr>
                <w:color w:val="000000"/>
              </w:rPr>
              <w:t>a gombafonal</w:t>
            </w:r>
            <w:r w:rsidR="00487408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44894B9B" w14:textId="59CBED3F" w:rsidR="00F20F48" w:rsidRDefault="006D12D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gombász rákattint egy </w:t>
            </w:r>
            <w:r w:rsidR="009C48CE">
              <w:rPr>
                <w:color w:val="000000"/>
              </w:rPr>
              <w:t>tektonra, aho</w:t>
            </w:r>
            <w:r w:rsidR="0064363A">
              <w:rPr>
                <w:color w:val="000000"/>
              </w:rPr>
              <w:t>l nőhet a gomba.</w:t>
            </w:r>
          </w:p>
        </w:tc>
        <w:tc>
          <w:tcPr>
            <w:tcW w:w="1198" w:type="dxa"/>
            <w:vAlign w:val="center"/>
          </w:tcPr>
          <w:p w14:paraId="622662A8" w14:textId="73FB261E" w:rsidR="00F20F48" w:rsidRDefault="007D458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75A3AFB4" w14:textId="7BC241EC" w:rsidR="005D7CF1" w:rsidRDefault="005D32F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Felhasználók</w:t>
            </w:r>
            <w:r w:rsidR="005D7CF1">
              <w:rPr>
                <w:color w:val="000000"/>
              </w:rPr>
              <w:t xml:space="preserve"> 1.</w:t>
            </w:r>
          </w:p>
        </w:tc>
        <w:tc>
          <w:tcPr>
            <w:tcW w:w="1628" w:type="dxa"/>
            <w:vAlign w:val="center"/>
          </w:tcPr>
          <w:p w14:paraId="23988314" w14:textId="4F8FD15C" w:rsidR="00F20F48" w:rsidRDefault="006706D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2CE96551" w14:textId="77777777" w:rsidR="00F20F48" w:rsidRDefault="00F20F48" w:rsidP="0017417B">
            <w:pPr>
              <w:pStyle w:val="magyarazat"/>
              <w:rPr>
                <w:color w:val="000000"/>
              </w:rPr>
            </w:pPr>
          </w:p>
        </w:tc>
      </w:tr>
      <w:tr w:rsidR="004923AB" w:rsidRPr="00583710" w14:paraId="1C975BF2" w14:textId="77777777" w:rsidTr="00872E58">
        <w:trPr>
          <w:cantSplit/>
        </w:trPr>
        <w:tc>
          <w:tcPr>
            <w:tcW w:w="1242" w:type="dxa"/>
            <w:vAlign w:val="center"/>
          </w:tcPr>
          <w:p w14:paraId="3BB538CF" w14:textId="36AAC964" w:rsidR="004923AB" w:rsidRDefault="00E065C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GBS00</w:t>
            </w:r>
            <w:r w:rsidR="00E30BF1">
              <w:rPr>
                <w:color w:val="000000"/>
              </w:rPr>
              <w:t>2</w:t>
            </w:r>
          </w:p>
        </w:tc>
        <w:tc>
          <w:tcPr>
            <w:tcW w:w="1701" w:type="dxa"/>
            <w:vAlign w:val="center"/>
          </w:tcPr>
          <w:p w14:paraId="325121AF" w14:textId="744EA726" w:rsidR="004923AB" w:rsidRDefault="000210D7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gombtestet és egy tektont kiválasztva a </w:t>
            </w:r>
            <w:r w:rsidR="003A765A">
              <w:rPr>
                <w:color w:val="000000"/>
              </w:rPr>
              <w:t xml:space="preserve">gombász </w:t>
            </w:r>
            <w:r>
              <w:rPr>
                <w:color w:val="000000"/>
              </w:rPr>
              <w:t xml:space="preserve">meghatározhatja, hogy </w:t>
            </w:r>
            <w:r w:rsidR="004310E7">
              <w:rPr>
                <w:color w:val="000000"/>
              </w:rPr>
              <w:t xml:space="preserve">hova lője a </w:t>
            </w:r>
            <w:r w:rsidR="00157148">
              <w:rPr>
                <w:color w:val="000000"/>
              </w:rPr>
              <w:t>gomba</w:t>
            </w:r>
            <w:r w:rsidR="002635D4">
              <w:rPr>
                <w:color w:val="000000"/>
              </w:rPr>
              <w:t>test a spóráit.</w:t>
            </w:r>
          </w:p>
        </w:tc>
        <w:tc>
          <w:tcPr>
            <w:tcW w:w="1496" w:type="dxa"/>
            <w:vAlign w:val="center"/>
          </w:tcPr>
          <w:p w14:paraId="6D861129" w14:textId="675FB26E" w:rsidR="004923AB" w:rsidRDefault="00016D3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 </w:t>
            </w:r>
            <w:r w:rsidR="000D0270">
              <w:rPr>
                <w:color w:val="000000"/>
              </w:rPr>
              <w:t xml:space="preserve">A gombász rákattint egy gombára, majd egy </w:t>
            </w:r>
            <w:r w:rsidR="00FD6CCD">
              <w:rPr>
                <w:color w:val="000000"/>
              </w:rPr>
              <w:t>tektonra.</w:t>
            </w:r>
          </w:p>
        </w:tc>
        <w:tc>
          <w:tcPr>
            <w:tcW w:w="1198" w:type="dxa"/>
            <w:vAlign w:val="center"/>
          </w:tcPr>
          <w:p w14:paraId="4B4D42E3" w14:textId="354B1815" w:rsidR="004923AB" w:rsidRDefault="00060C8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6E0BD501" w14:textId="7A68456B" w:rsidR="004923AB" w:rsidRDefault="00221EE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Felhasználók 1.</w:t>
            </w:r>
          </w:p>
        </w:tc>
        <w:tc>
          <w:tcPr>
            <w:tcW w:w="1628" w:type="dxa"/>
            <w:vAlign w:val="center"/>
          </w:tcPr>
          <w:p w14:paraId="56F77FB2" w14:textId="74D9D8EB" w:rsidR="004923AB" w:rsidRDefault="007C641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6FEAC513" w14:textId="77777777" w:rsidR="004923AB" w:rsidRDefault="004923AB" w:rsidP="0017417B">
            <w:pPr>
              <w:pStyle w:val="magyarazat"/>
              <w:rPr>
                <w:color w:val="000000"/>
              </w:rPr>
            </w:pPr>
          </w:p>
        </w:tc>
      </w:tr>
      <w:tr w:rsidR="00C94883" w:rsidRPr="00583710" w14:paraId="231E5BC2" w14:textId="77777777" w:rsidTr="00872E58">
        <w:trPr>
          <w:cantSplit/>
        </w:trPr>
        <w:tc>
          <w:tcPr>
            <w:tcW w:w="1242" w:type="dxa"/>
            <w:vAlign w:val="center"/>
          </w:tcPr>
          <w:p w14:paraId="1690AA32" w14:textId="17DD19B3" w:rsidR="00C94883" w:rsidRDefault="00C9488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GBS003</w:t>
            </w:r>
          </w:p>
        </w:tc>
        <w:tc>
          <w:tcPr>
            <w:tcW w:w="1701" w:type="dxa"/>
            <w:vAlign w:val="center"/>
          </w:tcPr>
          <w:p w14:paraId="46DDF7C3" w14:textId="10A1AEEC" w:rsidR="00C94883" w:rsidRDefault="006F4AE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Egy gombász</w:t>
            </w:r>
            <w:r w:rsidR="00A37D70">
              <w:rPr>
                <w:color w:val="000000"/>
              </w:rPr>
              <w:t xml:space="preserve"> egy </w:t>
            </w:r>
            <w:r w:rsidR="00105AB9">
              <w:rPr>
                <w:color w:val="000000"/>
              </w:rPr>
              <w:t xml:space="preserve">körben 1 darab </w:t>
            </w:r>
            <w:r w:rsidR="00F94D4B">
              <w:rPr>
                <w:color w:val="000000"/>
              </w:rPr>
              <w:t>gombafonalnövekedést kezdeményezhet.</w:t>
            </w:r>
          </w:p>
        </w:tc>
        <w:tc>
          <w:tcPr>
            <w:tcW w:w="1496" w:type="dxa"/>
            <w:vAlign w:val="center"/>
          </w:tcPr>
          <w:p w14:paraId="4C76C523" w14:textId="7EDAE57F" w:rsidR="00C94883" w:rsidRDefault="0012233F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Egy növekedést </w:t>
            </w:r>
            <w:r w:rsidR="005F58A9">
              <w:rPr>
                <w:color w:val="000000"/>
              </w:rPr>
              <w:t xml:space="preserve">követően a </w:t>
            </w:r>
            <w:r w:rsidR="00FC366E">
              <w:rPr>
                <w:color w:val="000000"/>
              </w:rPr>
              <w:t>gombász újra megpróbálja növelni.</w:t>
            </w:r>
          </w:p>
        </w:tc>
        <w:tc>
          <w:tcPr>
            <w:tcW w:w="1198" w:type="dxa"/>
            <w:vAlign w:val="center"/>
          </w:tcPr>
          <w:p w14:paraId="0375ACA1" w14:textId="2B6FF06B" w:rsidR="00C94883" w:rsidRDefault="0050309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46C58F4" w14:textId="3F6682DF" w:rsidR="00C94883" w:rsidRDefault="007B5355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5B9D78E2" w14:textId="18C8F31A" w:rsidR="00C94883" w:rsidRDefault="00C546D7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Gombák menedzselése</w:t>
            </w:r>
          </w:p>
        </w:tc>
        <w:tc>
          <w:tcPr>
            <w:tcW w:w="748" w:type="dxa"/>
            <w:vAlign w:val="center"/>
          </w:tcPr>
          <w:p w14:paraId="433353B0" w14:textId="77777777" w:rsidR="00C94883" w:rsidRDefault="00C94883" w:rsidP="0017417B">
            <w:pPr>
              <w:pStyle w:val="magyarazat"/>
              <w:rPr>
                <w:color w:val="000000"/>
              </w:rPr>
            </w:pPr>
          </w:p>
        </w:tc>
      </w:tr>
      <w:tr w:rsidR="0063037F" w:rsidRPr="00583710" w14:paraId="0340524A" w14:textId="77777777" w:rsidTr="00872E58">
        <w:trPr>
          <w:cantSplit/>
        </w:trPr>
        <w:tc>
          <w:tcPr>
            <w:tcW w:w="1242" w:type="dxa"/>
            <w:vAlign w:val="center"/>
          </w:tcPr>
          <w:p w14:paraId="1A6B26A6" w14:textId="5C3349AB" w:rsidR="0063037F" w:rsidRDefault="00CD7D01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GBS</w:t>
            </w:r>
            <w:r w:rsidR="00C14127">
              <w:rPr>
                <w:color w:val="000000"/>
              </w:rPr>
              <w:t>004</w:t>
            </w:r>
          </w:p>
        </w:tc>
        <w:tc>
          <w:tcPr>
            <w:tcW w:w="1701" w:type="dxa"/>
            <w:vAlign w:val="center"/>
          </w:tcPr>
          <w:p w14:paraId="1BB67A0F" w14:textId="195FA240" w:rsidR="0063037F" w:rsidRDefault="009753E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gombák számának összegét</w:t>
            </w:r>
            <w:r w:rsidR="007262B9">
              <w:rPr>
                <w:color w:val="000000"/>
              </w:rPr>
              <w:t xml:space="preserve"> mutatja </w:t>
            </w:r>
            <w:r w:rsidR="00B26830">
              <w:rPr>
                <w:color w:val="000000"/>
              </w:rPr>
              <w:t>egy vizuális számláló</w:t>
            </w:r>
          </w:p>
        </w:tc>
        <w:tc>
          <w:tcPr>
            <w:tcW w:w="1496" w:type="dxa"/>
            <w:vAlign w:val="center"/>
          </w:tcPr>
          <w:p w14:paraId="42755D6D" w14:textId="1F856C72" w:rsidR="0063037F" w:rsidRDefault="0062614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vizuális mutatott számnak meg kell egyeznie</w:t>
            </w:r>
            <w:r w:rsidR="00DB4CB8">
              <w:rPr>
                <w:color w:val="000000"/>
              </w:rPr>
              <w:t xml:space="preserve"> a gombász összes gombájának számával.</w:t>
            </w:r>
          </w:p>
        </w:tc>
        <w:tc>
          <w:tcPr>
            <w:tcW w:w="1198" w:type="dxa"/>
            <w:vAlign w:val="center"/>
          </w:tcPr>
          <w:p w14:paraId="2B8DFF7B" w14:textId="6B173AB3" w:rsidR="0063037F" w:rsidRDefault="003A7F4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MAY</w:t>
            </w:r>
          </w:p>
        </w:tc>
        <w:tc>
          <w:tcPr>
            <w:tcW w:w="1275" w:type="dxa"/>
            <w:vAlign w:val="center"/>
          </w:tcPr>
          <w:p w14:paraId="018EE635" w14:textId="5FC08F5C" w:rsidR="0063037F" w:rsidRDefault="001A627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62222E88" w14:textId="0EF0DBAB" w:rsidR="0063037F" w:rsidRDefault="000E7AC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546008D9" w14:textId="77777777" w:rsidR="0063037F" w:rsidRDefault="0063037F" w:rsidP="0017417B">
            <w:pPr>
              <w:pStyle w:val="magyarazat"/>
              <w:rPr>
                <w:color w:val="000000"/>
              </w:rPr>
            </w:pPr>
          </w:p>
        </w:tc>
      </w:tr>
      <w:tr w:rsidR="001B4FD6" w:rsidRPr="00583710" w14:paraId="7CFC9867" w14:textId="77777777" w:rsidTr="00872E58">
        <w:trPr>
          <w:cantSplit/>
        </w:trPr>
        <w:tc>
          <w:tcPr>
            <w:tcW w:w="1242" w:type="dxa"/>
            <w:vAlign w:val="center"/>
          </w:tcPr>
          <w:p w14:paraId="08CD7F01" w14:textId="7BF820DB" w:rsidR="001B4FD6" w:rsidRDefault="001B4FD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JAT001</w:t>
            </w:r>
          </w:p>
        </w:tc>
        <w:tc>
          <w:tcPr>
            <w:tcW w:w="1701" w:type="dxa"/>
            <w:vAlign w:val="center"/>
          </w:tcPr>
          <w:p w14:paraId="4E8DF4AC" w14:textId="5EF06D23" w:rsidR="001B4FD6" w:rsidRDefault="001B4FD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24237C">
              <w:rPr>
                <w:color w:val="000000"/>
              </w:rPr>
              <w:t xml:space="preserve"> játékos a játék elején kiválasztja, hogy a játék </w:t>
            </w:r>
            <w:r w:rsidR="00084687">
              <w:rPr>
                <w:color w:val="000000"/>
              </w:rPr>
              <w:t>10, 25, 50, 100 vagy 150 kör hosszú legyen.</w:t>
            </w:r>
          </w:p>
        </w:tc>
        <w:tc>
          <w:tcPr>
            <w:tcW w:w="1496" w:type="dxa"/>
            <w:vAlign w:val="center"/>
          </w:tcPr>
          <w:p w14:paraId="36F043E0" w14:textId="3D2F0FDE" w:rsidR="001B4FD6" w:rsidRDefault="000E1CB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Új játék indításakor kiválaszthatja a játékos</w:t>
            </w:r>
            <w:r w:rsidR="00C353D6">
              <w:rPr>
                <w:color w:val="000000"/>
              </w:rPr>
              <w:t>, hogy milyen hosszú legyen.</w:t>
            </w:r>
          </w:p>
        </w:tc>
        <w:tc>
          <w:tcPr>
            <w:tcW w:w="1198" w:type="dxa"/>
            <w:vAlign w:val="center"/>
          </w:tcPr>
          <w:p w14:paraId="3A68B69A" w14:textId="5576DFCB" w:rsidR="001B4FD6" w:rsidRDefault="00EC73A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E31FDB2" w14:textId="48678177" w:rsidR="001B4FD6" w:rsidRDefault="006E673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Funkciók 4.</w:t>
            </w:r>
          </w:p>
        </w:tc>
        <w:tc>
          <w:tcPr>
            <w:tcW w:w="1628" w:type="dxa"/>
            <w:vAlign w:val="center"/>
          </w:tcPr>
          <w:p w14:paraId="3EDE8801" w14:textId="2DA23BE8" w:rsidR="001B4FD6" w:rsidRDefault="003037D6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körök szimulálása</w:t>
            </w:r>
          </w:p>
        </w:tc>
        <w:tc>
          <w:tcPr>
            <w:tcW w:w="748" w:type="dxa"/>
            <w:vAlign w:val="center"/>
          </w:tcPr>
          <w:p w14:paraId="7A146F3E" w14:textId="77777777" w:rsidR="001B4FD6" w:rsidRDefault="001B4FD6" w:rsidP="0017417B">
            <w:pPr>
              <w:pStyle w:val="magyarazat"/>
              <w:rPr>
                <w:color w:val="000000"/>
              </w:rPr>
            </w:pPr>
          </w:p>
        </w:tc>
      </w:tr>
      <w:tr w:rsidR="00D75D01" w:rsidRPr="00583710" w14:paraId="7CEAC714" w14:textId="77777777" w:rsidTr="00872E58">
        <w:trPr>
          <w:cantSplit/>
        </w:trPr>
        <w:tc>
          <w:tcPr>
            <w:tcW w:w="1242" w:type="dxa"/>
            <w:vAlign w:val="center"/>
          </w:tcPr>
          <w:p w14:paraId="6556CDEA" w14:textId="2A18A7A7" w:rsidR="00D75D01" w:rsidRDefault="0002209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1B4FD6">
              <w:rPr>
                <w:color w:val="000000"/>
              </w:rPr>
              <w:t>2</w:t>
            </w:r>
          </w:p>
        </w:tc>
        <w:tc>
          <w:tcPr>
            <w:tcW w:w="1701" w:type="dxa"/>
            <w:vAlign w:val="center"/>
          </w:tcPr>
          <w:p w14:paraId="4E267A7A" w14:textId="4FFAD831" w:rsidR="00D75D01" w:rsidRDefault="00F0285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</w:t>
            </w:r>
            <w:r w:rsidR="00EC73A3">
              <w:rPr>
                <w:color w:val="000000"/>
              </w:rPr>
              <w:t>a kiválasztott számú</w:t>
            </w:r>
            <w:r w:rsidR="00B05E12">
              <w:rPr>
                <w:color w:val="000000"/>
              </w:rPr>
              <w:t xml:space="preserve"> kör után véget</w:t>
            </w:r>
            <w:ins w:id="9" w:author="Dr. Taba Szabolcs Sándor" w:date="2025-02-21T15:11:00Z">
              <w:r w:rsidR="00782530">
                <w:rPr>
                  <w:color w:val="000000"/>
                </w:rPr>
                <w:t xml:space="preserve"> </w:t>
              </w:r>
            </w:ins>
            <w:r w:rsidR="00B05E12">
              <w:rPr>
                <w:color w:val="000000"/>
              </w:rPr>
              <w:t>ér</w:t>
            </w:r>
          </w:p>
        </w:tc>
        <w:tc>
          <w:tcPr>
            <w:tcW w:w="1496" w:type="dxa"/>
            <w:vAlign w:val="center"/>
          </w:tcPr>
          <w:p w14:paraId="35356673" w14:textId="03D2D819" w:rsidR="00D75D01" w:rsidRDefault="00CD66E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elindítása után vár </w:t>
            </w:r>
            <w:r w:rsidR="00044E78">
              <w:rPr>
                <w:color w:val="000000"/>
              </w:rPr>
              <w:t xml:space="preserve">a kiválasztott számú </w:t>
            </w:r>
            <w:r w:rsidR="0061492A">
              <w:rPr>
                <w:color w:val="000000"/>
              </w:rPr>
              <w:t>kört.</w:t>
            </w:r>
          </w:p>
        </w:tc>
        <w:tc>
          <w:tcPr>
            <w:tcW w:w="1198" w:type="dxa"/>
            <w:vAlign w:val="center"/>
          </w:tcPr>
          <w:p w14:paraId="5CA8123B" w14:textId="465234F8" w:rsidR="00D75D01" w:rsidRDefault="00F01CA8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6D05413" w14:textId="03717F9D" w:rsidR="00D75D01" w:rsidRDefault="006B503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</w:t>
            </w:r>
            <w:r w:rsidR="00CA606D">
              <w:rPr>
                <w:color w:val="000000"/>
              </w:rPr>
              <w:t xml:space="preserve"> c.</w:t>
            </w:r>
            <w:r w:rsidR="00EF4F06">
              <w:rPr>
                <w:color w:val="000000"/>
              </w:rPr>
              <w:t>1</w:t>
            </w:r>
            <w:r w:rsidR="000C1D59">
              <w:rPr>
                <w:color w:val="000000"/>
              </w:rPr>
              <w:t>.</w:t>
            </w:r>
          </w:p>
        </w:tc>
        <w:tc>
          <w:tcPr>
            <w:tcW w:w="1628" w:type="dxa"/>
            <w:vAlign w:val="center"/>
          </w:tcPr>
          <w:p w14:paraId="7136334B" w14:textId="2E72D4AF" w:rsidR="00D75D01" w:rsidRDefault="001970B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körök szimulálása</w:t>
            </w:r>
          </w:p>
        </w:tc>
        <w:tc>
          <w:tcPr>
            <w:tcW w:w="748" w:type="dxa"/>
            <w:vAlign w:val="center"/>
          </w:tcPr>
          <w:p w14:paraId="475AAEA5" w14:textId="77777777" w:rsidR="00D75D01" w:rsidRDefault="00D75D01" w:rsidP="0017417B">
            <w:pPr>
              <w:pStyle w:val="magyarazat"/>
              <w:rPr>
                <w:color w:val="000000"/>
              </w:rPr>
            </w:pPr>
          </w:p>
        </w:tc>
      </w:tr>
      <w:tr w:rsidR="00160ED3" w:rsidRPr="00583710" w14:paraId="1CE05B67" w14:textId="77777777" w:rsidTr="00872E58">
        <w:trPr>
          <w:cantSplit/>
        </w:trPr>
        <w:tc>
          <w:tcPr>
            <w:tcW w:w="1242" w:type="dxa"/>
            <w:vAlign w:val="center"/>
          </w:tcPr>
          <w:p w14:paraId="02452FA7" w14:textId="6D1FB60E" w:rsidR="00160ED3" w:rsidRDefault="00160ED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1B4FD6">
              <w:rPr>
                <w:color w:val="000000"/>
              </w:rPr>
              <w:t>3</w:t>
            </w:r>
          </w:p>
        </w:tc>
        <w:tc>
          <w:tcPr>
            <w:tcW w:w="1701" w:type="dxa"/>
            <w:vAlign w:val="center"/>
          </w:tcPr>
          <w:p w14:paraId="3341C773" w14:textId="11A33740" w:rsidR="00160ED3" w:rsidRDefault="008E35A4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program a játékosnak indikálja, mennyi kör van még hátra a játékból.</w:t>
            </w:r>
          </w:p>
        </w:tc>
        <w:tc>
          <w:tcPr>
            <w:tcW w:w="1496" w:type="dxa"/>
            <w:vAlign w:val="center"/>
          </w:tcPr>
          <w:p w14:paraId="7D8D5FF1" w14:textId="25CB395B" w:rsidR="00160ED3" w:rsidRDefault="00704F5A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UI-ban látni lehet a hátralévő körök számát.</w:t>
            </w:r>
          </w:p>
        </w:tc>
        <w:tc>
          <w:tcPr>
            <w:tcW w:w="1198" w:type="dxa"/>
            <w:vAlign w:val="center"/>
          </w:tcPr>
          <w:p w14:paraId="33A6973D" w14:textId="3BD430AB" w:rsidR="00160ED3" w:rsidRDefault="00AD0C40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1904CE36" w14:textId="4963CBA2" w:rsidR="00160ED3" w:rsidRDefault="004C33C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c.</w:t>
            </w:r>
            <w:r w:rsidR="00FD4334">
              <w:rPr>
                <w:color w:val="000000"/>
              </w:rPr>
              <w:t>1</w:t>
            </w:r>
            <w:r>
              <w:rPr>
                <w:color w:val="000000"/>
              </w:rPr>
              <w:t>.</w:t>
            </w:r>
          </w:p>
        </w:tc>
        <w:tc>
          <w:tcPr>
            <w:tcW w:w="1628" w:type="dxa"/>
            <w:vAlign w:val="center"/>
          </w:tcPr>
          <w:p w14:paraId="6867B94B" w14:textId="5BA74FD3" w:rsidR="00160ED3" w:rsidRDefault="00EC63A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6E3C5D9E" w14:textId="77777777" w:rsidR="00160ED3" w:rsidRDefault="00160ED3" w:rsidP="0017417B">
            <w:pPr>
              <w:pStyle w:val="magyarazat"/>
              <w:rPr>
                <w:color w:val="000000"/>
              </w:rPr>
            </w:pPr>
          </w:p>
        </w:tc>
      </w:tr>
      <w:tr w:rsidR="00BD1EC3" w:rsidRPr="00583710" w14:paraId="240BF77D" w14:textId="77777777" w:rsidTr="00872E58">
        <w:trPr>
          <w:cantSplit/>
        </w:trPr>
        <w:tc>
          <w:tcPr>
            <w:tcW w:w="1242" w:type="dxa"/>
            <w:vAlign w:val="center"/>
          </w:tcPr>
          <w:p w14:paraId="6121F420" w14:textId="0E99631E" w:rsidR="00BD1EC3" w:rsidRDefault="00BD1EC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1B4FD6">
              <w:rPr>
                <w:color w:val="000000"/>
              </w:rPr>
              <w:t>4</w:t>
            </w:r>
          </w:p>
        </w:tc>
        <w:tc>
          <w:tcPr>
            <w:tcW w:w="1701" w:type="dxa"/>
            <w:vAlign w:val="center"/>
          </w:tcPr>
          <w:p w14:paraId="6E9F69AE" w14:textId="16E395CF" w:rsidR="00BD1EC3" w:rsidRDefault="00550B0E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végén az a </w:t>
            </w:r>
            <w:r w:rsidR="003802EA">
              <w:rPr>
                <w:color w:val="000000"/>
              </w:rPr>
              <w:t>gombász</w:t>
            </w:r>
            <w:r w:rsidR="00222177">
              <w:rPr>
                <w:color w:val="000000"/>
              </w:rPr>
              <w:t xml:space="preserve"> nyer, akinek</w:t>
            </w:r>
            <w:r w:rsidR="00610F9D">
              <w:rPr>
                <w:color w:val="000000"/>
              </w:rPr>
              <w:t xml:space="preserve"> a legtöbb gombatestje</w:t>
            </w:r>
            <w:r w:rsidR="00756DA4">
              <w:rPr>
                <w:color w:val="000000"/>
              </w:rPr>
              <w:t xml:space="preserve"> fejlődött ki, beleértve a halottakat is.</w:t>
            </w:r>
            <w:r w:rsidR="00610F9D">
              <w:rPr>
                <w:color w:val="000000"/>
              </w:rPr>
              <w:t xml:space="preserve"> </w:t>
            </w:r>
          </w:p>
        </w:tc>
        <w:tc>
          <w:tcPr>
            <w:tcW w:w="1496" w:type="dxa"/>
            <w:vAlign w:val="center"/>
          </w:tcPr>
          <w:p w14:paraId="74A6344A" w14:textId="1AC8CE13" w:rsidR="00BD1EC3" w:rsidRDefault="005942FB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megvárja a játék végét és </w:t>
            </w:r>
            <w:r w:rsidR="00A8607D">
              <w:rPr>
                <w:color w:val="000000"/>
              </w:rPr>
              <w:t xml:space="preserve">a nyertes gombász az </w:t>
            </w:r>
            <w:r w:rsidR="0076428B">
              <w:rPr>
                <w:color w:val="000000"/>
              </w:rPr>
              <w:t>lesz,</w:t>
            </w:r>
            <w:r w:rsidR="00A8607D">
              <w:rPr>
                <w:color w:val="000000"/>
              </w:rPr>
              <w:t xml:space="preserve"> aki</w:t>
            </w:r>
            <w:r w:rsidR="00A24099">
              <w:rPr>
                <w:color w:val="000000"/>
              </w:rPr>
              <w:t xml:space="preserve"> a feltételnek megfelel</w:t>
            </w:r>
          </w:p>
        </w:tc>
        <w:tc>
          <w:tcPr>
            <w:tcW w:w="1198" w:type="dxa"/>
            <w:vAlign w:val="center"/>
          </w:tcPr>
          <w:p w14:paraId="2730F34B" w14:textId="353E4474" w:rsidR="00BD1EC3" w:rsidRDefault="00436A0C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BF25A31" w14:textId="0745F7A6" w:rsidR="00BD1EC3" w:rsidRDefault="00BB64D3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győzelem feltételei </w:t>
            </w:r>
            <w:r w:rsidR="00E90319">
              <w:rPr>
                <w:color w:val="000000"/>
              </w:rPr>
              <w:t>1.</w:t>
            </w:r>
          </w:p>
        </w:tc>
        <w:tc>
          <w:tcPr>
            <w:tcW w:w="1628" w:type="dxa"/>
            <w:vAlign w:val="center"/>
          </w:tcPr>
          <w:p w14:paraId="3B7ACA64" w14:textId="1C98C229" w:rsidR="00BD1EC3" w:rsidRDefault="007625DF" w:rsidP="0017417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Pontszám kiszámítása</w:t>
            </w:r>
          </w:p>
        </w:tc>
        <w:tc>
          <w:tcPr>
            <w:tcW w:w="748" w:type="dxa"/>
            <w:vAlign w:val="center"/>
          </w:tcPr>
          <w:p w14:paraId="70B327D5" w14:textId="77777777" w:rsidR="00BD1EC3" w:rsidRDefault="00BD1EC3" w:rsidP="0017417B">
            <w:pPr>
              <w:pStyle w:val="magyarazat"/>
              <w:rPr>
                <w:color w:val="000000"/>
              </w:rPr>
            </w:pPr>
          </w:p>
        </w:tc>
      </w:tr>
      <w:tr w:rsidR="0076428B" w:rsidRPr="00583710" w14:paraId="08086328" w14:textId="77777777" w:rsidTr="00872E58">
        <w:trPr>
          <w:cantSplit/>
        </w:trPr>
        <w:tc>
          <w:tcPr>
            <w:tcW w:w="1242" w:type="dxa"/>
            <w:vAlign w:val="center"/>
          </w:tcPr>
          <w:p w14:paraId="1F197D87" w14:textId="18871A41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JAT00</w:t>
            </w:r>
            <w:r w:rsidR="00760B23">
              <w:rPr>
                <w:color w:val="000000"/>
              </w:rPr>
              <w:t>5</w:t>
            </w:r>
          </w:p>
        </w:tc>
        <w:tc>
          <w:tcPr>
            <w:tcW w:w="1701" w:type="dxa"/>
            <w:vAlign w:val="center"/>
          </w:tcPr>
          <w:p w14:paraId="2FF156FF" w14:textId="4BD9ACDA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végén az a rovarász nyer, akinek a rovarjai a legtöbb tápanyagot fogyasztották el a spórák révén.</w:t>
            </w:r>
          </w:p>
        </w:tc>
        <w:tc>
          <w:tcPr>
            <w:tcW w:w="1496" w:type="dxa"/>
            <w:vAlign w:val="center"/>
          </w:tcPr>
          <w:p w14:paraId="58A33BE4" w14:textId="4A78CB9E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játékos megvárja a játék végét és a nyertes </w:t>
            </w:r>
            <w:r w:rsidR="008D257F">
              <w:rPr>
                <w:color w:val="000000"/>
              </w:rPr>
              <w:t xml:space="preserve">rovarász </w:t>
            </w:r>
            <w:r>
              <w:rPr>
                <w:color w:val="000000"/>
              </w:rPr>
              <w:t>az lesz, aki a feltételnek megfelel</w:t>
            </w:r>
            <w:r w:rsidR="00865949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093D9012" w14:textId="0C3E9959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19CCA7C8" w14:textId="3696A414" w:rsidR="0076428B" w:rsidRDefault="001417D5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győzelem feltételei 2.</w:t>
            </w:r>
          </w:p>
        </w:tc>
        <w:tc>
          <w:tcPr>
            <w:tcW w:w="1628" w:type="dxa"/>
            <w:vAlign w:val="center"/>
          </w:tcPr>
          <w:p w14:paraId="5B4D61B2" w14:textId="0E7E402F" w:rsidR="0076428B" w:rsidRDefault="00CC5587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Pontszám kiszámítása</w:t>
            </w:r>
          </w:p>
        </w:tc>
        <w:tc>
          <w:tcPr>
            <w:tcW w:w="748" w:type="dxa"/>
            <w:vAlign w:val="center"/>
          </w:tcPr>
          <w:p w14:paraId="42A9D2CA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</w:tr>
      <w:tr w:rsidR="0076428B" w:rsidRPr="00583710" w14:paraId="4CA3C98E" w14:textId="77777777" w:rsidTr="00872E58">
        <w:trPr>
          <w:cantSplit/>
        </w:trPr>
        <w:tc>
          <w:tcPr>
            <w:tcW w:w="1242" w:type="dxa"/>
            <w:vAlign w:val="center"/>
          </w:tcPr>
          <w:p w14:paraId="401B15E2" w14:textId="2DBB7599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760B23">
              <w:rPr>
                <w:color w:val="000000"/>
              </w:rPr>
              <w:t>6</w:t>
            </w:r>
          </w:p>
        </w:tc>
        <w:tc>
          <w:tcPr>
            <w:tcW w:w="1701" w:type="dxa"/>
            <w:vAlign w:val="center"/>
          </w:tcPr>
          <w:p w14:paraId="6A2359C3" w14:textId="36DF5C10" w:rsidR="0076428B" w:rsidRDefault="0076428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egyértelműen nem dönthető el </w:t>
            </w:r>
            <w:r w:rsidR="00287118">
              <w:rPr>
                <w:color w:val="000000"/>
              </w:rPr>
              <w:t xml:space="preserve">a </w:t>
            </w:r>
            <w:r>
              <w:rPr>
                <w:color w:val="000000"/>
              </w:rPr>
              <w:t>nyertes</w:t>
            </w:r>
            <w:ins w:id="10" w:author="Dr. Taba Szabolcs Sándor" w:date="2025-02-21T15:12:00Z">
              <w:r w:rsidR="00782530">
                <w:rPr>
                  <w:color w:val="000000"/>
                </w:rPr>
                <w:t>,</w:t>
              </w:r>
            </w:ins>
            <w:r>
              <w:rPr>
                <w:color w:val="000000"/>
              </w:rPr>
              <w:t xml:space="preserve"> a játék döntetlen </w:t>
            </w:r>
            <w:r w:rsidR="00287118">
              <w:rPr>
                <w:color w:val="000000"/>
              </w:rPr>
              <w:t>eredménnyel ér véget</w:t>
            </w:r>
          </w:p>
        </w:tc>
        <w:tc>
          <w:tcPr>
            <w:tcW w:w="1496" w:type="dxa"/>
            <w:vAlign w:val="center"/>
          </w:tcPr>
          <w:p w14:paraId="693785CC" w14:textId="15B2D9D6" w:rsidR="0076428B" w:rsidRDefault="00F454D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 végét megvárja, anélkül, hogy a feltételeknek nem csak egy ember felel meg.</w:t>
            </w:r>
          </w:p>
        </w:tc>
        <w:tc>
          <w:tcPr>
            <w:tcW w:w="1198" w:type="dxa"/>
            <w:vAlign w:val="center"/>
          </w:tcPr>
          <w:p w14:paraId="1214DBE6" w14:textId="71424379" w:rsidR="0076428B" w:rsidRDefault="00DA4AB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4544B28A" w14:textId="627D658F" w:rsidR="0076428B" w:rsidRDefault="000E3DF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győzelem feltételei</w:t>
            </w:r>
          </w:p>
        </w:tc>
        <w:tc>
          <w:tcPr>
            <w:tcW w:w="1628" w:type="dxa"/>
            <w:vAlign w:val="center"/>
          </w:tcPr>
          <w:p w14:paraId="77822382" w14:textId="11E0883C" w:rsidR="0076428B" w:rsidRDefault="0039360A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Pontszám kiszámítása</w:t>
            </w:r>
          </w:p>
        </w:tc>
        <w:tc>
          <w:tcPr>
            <w:tcW w:w="748" w:type="dxa"/>
            <w:vAlign w:val="center"/>
          </w:tcPr>
          <w:p w14:paraId="56992816" w14:textId="77777777" w:rsidR="0076428B" w:rsidRDefault="0076428B" w:rsidP="0076428B">
            <w:pPr>
              <w:pStyle w:val="magyarazat"/>
              <w:rPr>
                <w:color w:val="000000"/>
              </w:rPr>
            </w:pPr>
          </w:p>
        </w:tc>
      </w:tr>
      <w:tr w:rsidR="00A40090" w:rsidRPr="00583710" w14:paraId="14C22E6E" w14:textId="77777777" w:rsidTr="00872E58">
        <w:trPr>
          <w:cantSplit/>
        </w:trPr>
        <w:tc>
          <w:tcPr>
            <w:tcW w:w="1242" w:type="dxa"/>
            <w:vAlign w:val="center"/>
          </w:tcPr>
          <w:p w14:paraId="33292395" w14:textId="2DEA0F5F" w:rsidR="00A40090" w:rsidRDefault="00A4009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760B23">
              <w:rPr>
                <w:color w:val="000000"/>
              </w:rPr>
              <w:t>8</w:t>
            </w:r>
          </w:p>
        </w:tc>
        <w:tc>
          <w:tcPr>
            <w:tcW w:w="1701" w:type="dxa"/>
            <w:vAlign w:val="center"/>
          </w:tcPr>
          <w:p w14:paraId="4C46CE7D" w14:textId="45DCE92B" w:rsidR="00A40090" w:rsidRDefault="00CB598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 képes a játék hely</w:t>
            </w:r>
            <w:r w:rsidR="001C477A">
              <w:rPr>
                <w:color w:val="000000"/>
              </w:rPr>
              <w:t>zetét elment</w:t>
            </w:r>
            <w:r w:rsidR="00782530">
              <w:rPr>
                <w:color w:val="000000"/>
              </w:rPr>
              <w:t>en</w:t>
            </w:r>
            <w:r w:rsidR="001C477A">
              <w:rPr>
                <w:color w:val="000000"/>
              </w:rPr>
              <w:t>i</w:t>
            </w:r>
          </w:p>
        </w:tc>
        <w:tc>
          <w:tcPr>
            <w:tcW w:w="1496" w:type="dxa"/>
            <w:vAlign w:val="center"/>
          </w:tcPr>
          <w:p w14:paraId="536C7690" w14:textId="256C5E8E" w:rsidR="00A40090" w:rsidRDefault="00F11226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a menüben a mentés gombra </w:t>
            </w:r>
            <w:r w:rsidR="00F21904">
              <w:rPr>
                <w:color w:val="000000"/>
              </w:rPr>
              <w:t>kattint</w:t>
            </w:r>
            <w:r>
              <w:rPr>
                <w:color w:val="000000"/>
              </w:rPr>
              <w:t xml:space="preserve"> és egy</w:t>
            </w:r>
            <w:r w:rsidR="00743CFC">
              <w:rPr>
                <w:color w:val="000000"/>
              </w:rPr>
              <w:t xml:space="preserve"> játék helyzetét </w:t>
            </w:r>
            <w:r w:rsidR="00E6645A">
              <w:rPr>
                <w:color w:val="000000"/>
              </w:rPr>
              <w:t>tartalmazó file jön létre.</w:t>
            </w:r>
          </w:p>
        </w:tc>
        <w:tc>
          <w:tcPr>
            <w:tcW w:w="1198" w:type="dxa"/>
            <w:vAlign w:val="center"/>
          </w:tcPr>
          <w:p w14:paraId="030D5466" w14:textId="69F425AB" w:rsidR="00A40090" w:rsidRDefault="00A20FE9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316B779D" w14:textId="3B37F717" w:rsidR="00A40090" w:rsidRDefault="009E616A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1628" w:type="dxa"/>
            <w:vAlign w:val="center"/>
          </w:tcPr>
          <w:p w14:paraId="02D8A279" w14:textId="5F49FDF7" w:rsidR="00A40090" w:rsidRDefault="00364EAC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elmentése</w:t>
            </w:r>
          </w:p>
        </w:tc>
        <w:tc>
          <w:tcPr>
            <w:tcW w:w="748" w:type="dxa"/>
            <w:vAlign w:val="center"/>
          </w:tcPr>
          <w:p w14:paraId="4BDDBDAB" w14:textId="77777777" w:rsidR="00A40090" w:rsidRDefault="00A40090" w:rsidP="0076428B">
            <w:pPr>
              <w:pStyle w:val="magyarazat"/>
              <w:rPr>
                <w:color w:val="000000"/>
              </w:rPr>
            </w:pPr>
          </w:p>
        </w:tc>
      </w:tr>
      <w:tr w:rsidR="000D5ABD" w:rsidRPr="00583710" w14:paraId="21CE403C" w14:textId="77777777" w:rsidTr="00872E58">
        <w:trPr>
          <w:cantSplit/>
        </w:trPr>
        <w:tc>
          <w:tcPr>
            <w:tcW w:w="1242" w:type="dxa"/>
            <w:vAlign w:val="center"/>
          </w:tcPr>
          <w:p w14:paraId="6E041458" w14:textId="7FA7460F" w:rsidR="000D5ABD" w:rsidRDefault="000D5ABD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JAT00</w:t>
            </w:r>
            <w:r w:rsidR="00760B23">
              <w:rPr>
                <w:color w:val="000000"/>
              </w:rPr>
              <w:t>9</w:t>
            </w:r>
          </w:p>
        </w:tc>
        <w:tc>
          <w:tcPr>
            <w:tcW w:w="1701" w:type="dxa"/>
            <w:vAlign w:val="center"/>
          </w:tcPr>
          <w:p w14:paraId="2D8D6317" w14:textId="16E73613" w:rsidR="000D5ABD" w:rsidRDefault="006C733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9702FF">
              <w:rPr>
                <w:color w:val="000000"/>
              </w:rPr>
              <w:t xml:space="preserve">felhasználó képes </w:t>
            </w:r>
            <w:r w:rsidR="00EA4904">
              <w:rPr>
                <w:color w:val="000000"/>
              </w:rPr>
              <w:t>a játék helyzetét betölteni</w:t>
            </w:r>
          </w:p>
        </w:tc>
        <w:tc>
          <w:tcPr>
            <w:tcW w:w="1496" w:type="dxa"/>
            <w:vAlign w:val="center"/>
          </w:tcPr>
          <w:p w14:paraId="241F2B38" w14:textId="1A713EEB" w:rsidR="000D5ABD" w:rsidRDefault="00D753C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a menüben a </w:t>
            </w:r>
            <w:r w:rsidR="00BF3E93">
              <w:rPr>
                <w:color w:val="000000"/>
              </w:rPr>
              <w:t>betöltés</w:t>
            </w:r>
            <w:r>
              <w:rPr>
                <w:color w:val="000000"/>
              </w:rPr>
              <w:t xml:space="preserve"> gombra</w:t>
            </w:r>
            <w:r w:rsidR="00F21904">
              <w:rPr>
                <w:color w:val="000000"/>
              </w:rPr>
              <w:t xml:space="preserve"> </w:t>
            </w:r>
            <w:r w:rsidR="00FA2A70">
              <w:rPr>
                <w:color w:val="000000"/>
              </w:rPr>
              <w:t xml:space="preserve">kattintva </w:t>
            </w:r>
            <w:r w:rsidR="00826993">
              <w:rPr>
                <w:color w:val="000000"/>
              </w:rPr>
              <w:t xml:space="preserve">tapasztalhatja, hogy az elmentett </w:t>
            </w:r>
            <w:r w:rsidR="00E736AF">
              <w:rPr>
                <w:color w:val="000000"/>
              </w:rPr>
              <w:t>játék</w:t>
            </w:r>
            <w:r w:rsidR="003E4CC6">
              <w:rPr>
                <w:color w:val="000000"/>
              </w:rPr>
              <w:t>állapot visszajön.</w:t>
            </w:r>
          </w:p>
        </w:tc>
        <w:tc>
          <w:tcPr>
            <w:tcW w:w="1198" w:type="dxa"/>
            <w:vAlign w:val="center"/>
          </w:tcPr>
          <w:p w14:paraId="5AC9D038" w14:textId="3F282539" w:rsidR="000D5ABD" w:rsidRDefault="002833F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B45DC1F" w14:textId="15DBEDBE" w:rsidR="000D5ABD" w:rsidRDefault="005D7E9E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1628" w:type="dxa"/>
            <w:vAlign w:val="center"/>
          </w:tcPr>
          <w:p w14:paraId="121A5AB2" w14:textId="36959AEB" w:rsidR="000D5ABD" w:rsidRDefault="00316B64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elmentése</w:t>
            </w:r>
          </w:p>
        </w:tc>
        <w:tc>
          <w:tcPr>
            <w:tcW w:w="748" w:type="dxa"/>
            <w:vAlign w:val="center"/>
          </w:tcPr>
          <w:p w14:paraId="18161271" w14:textId="77777777" w:rsidR="000D5ABD" w:rsidRDefault="000D5ABD" w:rsidP="0076428B">
            <w:pPr>
              <w:pStyle w:val="magyarazat"/>
              <w:rPr>
                <w:color w:val="000000"/>
              </w:rPr>
            </w:pPr>
          </w:p>
        </w:tc>
      </w:tr>
      <w:tr w:rsidR="00831FB2" w:rsidRPr="00583710" w14:paraId="6DE255E1" w14:textId="77777777" w:rsidTr="00872E58">
        <w:trPr>
          <w:cantSplit/>
        </w:trPr>
        <w:tc>
          <w:tcPr>
            <w:tcW w:w="1242" w:type="dxa"/>
            <w:vAlign w:val="center"/>
          </w:tcPr>
          <w:p w14:paraId="07516B8B" w14:textId="29D2FEC6" w:rsidR="00831FB2" w:rsidRDefault="00831FB2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JAT010</w:t>
            </w:r>
          </w:p>
        </w:tc>
        <w:tc>
          <w:tcPr>
            <w:tcW w:w="1701" w:type="dxa"/>
            <w:vAlign w:val="center"/>
          </w:tcPr>
          <w:p w14:paraId="59975EE1" w14:textId="4F79DA7E" w:rsidR="00831FB2" w:rsidRDefault="00C624CE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Ha </w:t>
            </w:r>
            <w:r w:rsidR="007768BD">
              <w:rPr>
                <w:color w:val="000000"/>
              </w:rPr>
              <w:t>egy kattintásra több opció van</w:t>
            </w:r>
            <w:r w:rsidR="00C94779">
              <w:rPr>
                <w:color w:val="000000"/>
              </w:rPr>
              <w:t>, akkor</w:t>
            </w:r>
            <w:r w:rsidR="007E7D7F">
              <w:rPr>
                <w:color w:val="000000"/>
              </w:rPr>
              <w:t xml:space="preserve"> a játékos</w:t>
            </w:r>
            <w:r w:rsidR="00C94779">
              <w:rPr>
                <w:color w:val="000000"/>
              </w:rPr>
              <w:t xml:space="preserve"> egy </w:t>
            </w:r>
            <w:r w:rsidR="003916F5">
              <w:rPr>
                <w:color w:val="000000"/>
              </w:rPr>
              <w:t>kontextus menüből</w:t>
            </w:r>
            <w:r w:rsidR="00105B58">
              <w:rPr>
                <w:color w:val="000000"/>
              </w:rPr>
              <w:t xml:space="preserve"> </w:t>
            </w:r>
            <w:r w:rsidR="00BA1F40">
              <w:rPr>
                <w:color w:val="000000"/>
              </w:rPr>
              <w:t>kiválaszthatja</w:t>
            </w:r>
            <w:r w:rsidR="00C96251">
              <w:rPr>
                <w:color w:val="000000"/>
              </w:rPr>
              <w:t>, a</w:t>
            </w:r>
            <w:r w:rsidR="00EC4678">
              <w:rPr>
                <w:color w:val="000000"/>
              </w:rPr>
              <w:t xml:space="preserve"> kívánt opciót</w:t>
            </w:r>
            <w:r w:rsidR="00BA1F40">
              <w:rPr>
                <w:color w:val="000000"/>
              </w:rPr>
              <w:t>.</w:t>
            </w:r>
          </w:p>
        </w:tc>
        <w:tc>
          <w:tcPr>
            <w:tcW w:w="1496" w:type="dxa"/>
            <w:vAlign w:val="center"/>
          </w:tcPr>
          <w:p w14:paraId="1F1FBE19" w14:textId="4669D739" w:rsidR="00831FB2" w:rsidRDefault="00FC54D7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Számos tesztelési eset lehet, egy példa, ha egy </w:t>
            </w:r>
            <w:r w:rsidR="0000022D">
              <w:rPr>
                <w:color w:val="000000"/>
              </w:rPr>
              <w:t>tektonon több fonál van</w:t>
            </w:r>
            <w:r w:rsidR="002B72F3">
              <w:rPr>
                <w:color w:val="000000"/>
              </w:rPr>
              <w:t xml:space="preserve"> és </w:t>
            </w:r>
            <w:r w:rsidR="00F1572C">
              <w:rPr>
                <w:color w:val="000000"/>
              </w:rPr>
              <w:t>a rovarász a kontextus menüből választhatja ki, hogy melyiket szeretné elvágni.</w:t>
            </w:r>
          </w:p>
        </w:tc>
        <w:tc>
          <w:tcPr>
            <w:tcW w:w="1198" w:type="dxa"/>
            <w:vAlign w:val="center"/>
          </w:tcPr>
          <w:p w14:paraId="1FCC8F30" w14:textId="3A6E517F" w:rsidR="00831FB2" w:rsidRDefault="00266F3A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059DF092" w14:textId="49B441A6" w:rsidR="00831FB2" w:rsidRDefault="00A83A0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1722B322" w14:textId="0C651E8B" w:rsidR="00831FB2" w:rsidRDefault="00017271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293EEBA1" w14:textId="77777777" w:rsidR="00831FB2" w:rsidRDefault="00831FB2" w:rsidP="0076428B">
            <w:pPr>
              <w:pStyle w:val="magyarazat"/>
              <w:rPr>
                <w:color w:val="000000"/>
              </w:rPr>
            </w:pPr>
          </w:p>
        </w:tc>
      </w:tr>
      <w:tr w:rsidR="003C6F2B" w:rsidRPr="00583710" w14:paraId="22E56A07" w14:textId="77777777" w:rsidTr="00872E58">
        <w:trPr>
          <w:cantSplit/>
        </w:trPr>
        <w:tc>
          <w:tcPr>
            <w:tcW w:w="1242" w:type="dxa"/>
            <w:vAlign w:val="center"/>
          </w:tcPr>
          <w:p w14:paraId="1B4E8468" w14:textId="1F98CD5F" w:rsidR="003C6F2B" w:rsidRDefault="003C6F2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lastRenderedPageBreak/>
              <w:t>JAT</w:t>
            </w:r>
            <w:r w:rsidR="00361E49">
              <w:rPr>
                <w:color w:val="000000"/>
              </w:rPr>
              <w:t>0</w:t>
            </w:r>
            <w:r>
              <w:rPr>
                <w:color w:val="000000"/>
              </w:rPr>
              <w:t>11</w:t>
            </w:r>
          </w:p>
        </w:tc>
        <w:tc>
          <w:tcPr>
            <w:tcW w:w="1701" w:type="dxa"/>
            <w:vAlign w:val="center"/>
          </w:tcPr>
          <w:p w14:paraId="2E3A4055" w14:textId="10B0C037" w:rsidR="003C6F2B" w:rsidRDefault="003C6F2B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</w:t>
            </w:r>
            <w:r w:rsidR="00513A73">
              <w:rPr>
                <w:color w:val="000000"/>
              </w:rPr>
              <w:t>játék</w:t>
            </w:r>
            <w:r w:rsidR="00F51147">
              <w:rPr>
                <w:color w:val="000000"/>
              </w:rPr>
              <w:t>osok sorrendjét a játékosok listáj</w:t>
            </w:r>
            <w:r w:rsidR="00C018AF">
              <w:rPr>
                <w:color w:val="000000"/>
              </w:rPr>
              <w:t>a</w:t>
            </w:r>
            <w:r w:rsidR="00F51147">
              <w:rPr>
                <w:color w:val="000000"/>
              </w:rPr>
              <w:t xml:space="preserve"> összes permutációjának </w:t>
            </w:r>
            <w:r w:rsidR="00C36D1D">
              <w:rPr>
                <w:color w:val="000000"/>
              </w:rPr>
              <w:t>véletlenszerű, egymás</w:t>
            </w:r>
            <w:r w:rsidR="00F51147">
              <w:rPr>
                <w:color w:val="000000"/>
              </w:rPr>
              <w:t xml:space="preserve"> után ismé</w:t>
            </w:r>
            <w:r w:rsidR="000B5524">
              <w:rPr>
                <w:color w:val="000000"/>
              </w:rPr>
              <w:t>tlőd</w:t>
            </w:r>
            <w:r w:rsidR="00C018AF">
              <w:rPr>
                <w:color w:val="000000"/>
              </w:rPr>
              <w:t>ő sorrendje</w:t>
            </w:r>
            <w:r w:rsidR="000B5524">
              <w:rPr>
                <w:color w:val="000000"/>
              </w:rPr>
              <w:t xml:space="preserve"> határozza meg.</w:t>
            </w:r>
          </w:p>
        </w:tc>
        <w:tc>
          <w:tcPr>
            <w:tcW w:w="1496" w:type="dxa"/>
            <w:vAlign w:val="center"/>
          </w:tcPr>
          <w:p w14:paraId="0BC2B959" w14:textId="01077360" w:rsidR="003C6F2B" w:rsidRDefault="00300B6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játék folyamán tapasztalhatja a játékos, hogy </w:t>
            </w:r>
            <w:r w:rsidR="00914AFB">
              <w:rPr>
                <w:color w:val="000000"/>
              </w:rPr>
              <w:t>a játékosok összes permutációján végig megy, majd ezek ismétlődnek</w:t>
            </w:r>
            <w:r w:rsidR="004408BB">
              <w:rPr>
                <w:color w:val="000000"/>
              </w:rPr>
              <w:t>.</w:t>
            </w:r>
          </w:p>
        </w:tc>
        <w:tc>
          <w:tcPr>
            <w:tcW w:w="1198" w:type="dxa"/>
            <w:vAlign w:val="center"/>
          </w:tcPr>
          <w:p w14:paraId="484D5536" w14:textId="26C9CD46" w:rsidR="003C6F2B" w:rsidRDefault="008C0E2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1275" w:type="dxa"/>
            <w:vAlign w:val="center"/>
          </w:tcPr>
          <w:p w14:paraId="59CAD634" w14:textId="429A3CDB" w:rsidR="003C6F2B" w:rsidRDefault="002A7469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55885DB5" w14:textId="4861D069" w:rsidR="003C6F2B" w:rsidRDefault="005C394C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körök szimulálása</w:t>
            </w:r>
          </w:p>
        </w:tc>
        <w:tc>
          <w:tcPr>
            <w:tcW w:w="748" w:type="dxa"/>
            <w:vAlign w:val="center"/>
          </w:tcPr>
          <w:p w14:paraId="6B7FDA45" w14:textId="77777777" w:rsidR="003C6F2B" w:rsidRDefault="003C6F2B" w:rsidP="0076428B">
            <w:pPr>
              <w:pStyle w:val="magyarazat"/>
              <w:rPr>
                <w:color w:val="000000"/>
              </w:rPr>
            </w:pPr>
          </w:p>
        </w:tc>
      </w:tr>
      <w:tr w:rsidR="00361E49" w:rsidRPr="00583710" w14:paraId="3FC33766" w14:textId="77777777" w:rsidTr="00872E58">
        <w:trPr>
          <w:cantSplit/>
        </w:trPr>
        <w:tc>
          <w:tcPr>
            <w:tcW w:w="1242" w:type="dxa"/>
            <w:vAlign w:val="center"/>
          </w:tcPr>
          <w:p w14:paraId="2A6B5B0E" w14:textId="53645F41" w:rsidR="00361E49" w:rsidRDefault="00361E49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JAT012</w:t>
            </w:r>
          </w:p>
        </w:tc>
        <w:tc>
          <w:tcPr>
            <w:tcW w:w="1701" w:type="dxa"/>
            <w:vAlign w:val="center"/>
          </w:tcPr>
          <w:p w14:paraId="7390F9AE" w14:textId="56CF6795" w:rsidR="00361E49" w:rsidRDefault="00A30480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játék</w:t>
            </w:r>
            <w:r w:rsidR="001D22EA">
              <w:rPr>
                <w:color w:val="000000"/>
              </w:rPr>
              <w:t xml:space="preserve"> vizuálisan</w:t>
            </w:r>
            <w:r>
              <w:rPr>
                <w:color w:val="000000"/>
              </w:rPr>
              <w:t xml:space="preserve"> jelzi, hogy kinek </w:t>
            </w:r>
            <w:r w:rsidR="006D258E">
              <w:rPr>
                <w:color w:val="000000"/>
              </w:rPr>
              <w:t>a köre van jelenleg.</w:t>
            </w:r>
          </w:p>
        </w:tc>
        <w:tc>
          <w:tcPr>
            <w:tcW w:w="1496" w:type="dxa"/>
            <w:vAlign w:val="center"/>
          </w:tcPr>
          <w:p w14:paraId="1BC780FF" w14:textId="4EBD28C9" w:rsidR="00361E49" w:rsidRDefault="00B852F8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Amikor a játékos köre </w:t>
            </w:r>
            <w:r w:rsidR="00FD569D">
              <w:rPr>
                <w:color w:val="000000"/>
              </w:rPr>
              <w:t>elindul, akkor egy szöveges jelzést kap.</w:t>
            </w:r>
          </w:p>
        </w:tc>
        <w:tc>
          <w:tcPr>
            <w:tcW w:w="1198" w:type="dxa"/>
            <w:vAlign w:val="center"/>
          </w:tcPr>
          <w:p w14:paraId="4FAC88FB" w14:textId="6EA9829B" w:rsidR="00C2635F" w:rsidRPr="00C2635F" w:rsidRDefault="00C2635F" w:rsidP="00C2635F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SHOULD</w:t>
            </w:r>
          </w:p>
        </w:tc>
        <w:tc>
          <w:tcPr>
            <w:tcW w:w="1275" w:type="dxa"/>
            <w:vAlign w:val="center"/>
          </w:tcPr>
          <w:p w14:paraId="290FF6ED" w14:textId="5D5D91FB" w:rsidR="00361E49" w:rsidRDefault="00F100CF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Közös megbeszélés</w:t>
            </w:r>
          </w:p>
        </w:tc>
        <w:tc>
          <w:tcPr>
            <w:tcW w:w="1628" w:type="dxa"/>
            <w:vAlign w:val="center"/>
          </w:tcPr>
          <w:p w14:paraId="6480B198" w14:textId="58749CC8" w:rsidR="00361E49" w:rsidRDefault="00F6328C" w:rsidP="0076428B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Játék állapot grafikus megjelenítése</w:t>
            </w:r>
          </w:p>
        </w:tc>
        <w:tc>
          <w:tcPr>
            <w:tcW w:w="748" w:type="dxa"/>
            <w:vAlign w:val="center"/>
          </w:tcPr>
          <w:p w14:paraId="382A09B5" w14:textId="77777777" w:rsidR="00361E49" w:rsidRDefault="00361E49" w:rsidP="0076428B">
            <w:pPr>
              <w:pStyle w:val="magyarazat"/>
              <w:rPr>
                <w:color w:val="000000"/>
              </w:rPr>
            </w:pPr>
          </w:p>
        </w:tc>
      </w:tr>
    </w:tbl>
    <w:p w14:paraId="55CBD9A3" w14:textId="77777777" w:rsidR="000C69E7" w:rsidRPr="004C4505" w:rsidRDefault="000C69E7" w:rsidP="00E60BC3">
      <w:pPr>
        <w:pStyle w:val="magyarazat"/>
        <w:rPr>
          <w:color w:val="auto"/>
        </w:rPr>
      </w:pPr>
    </w:p>
    <w:p w14:paraId="08692A38" w14:textId="76324C3A" w:rsidR="004C4505" w:rsidRDefault="004C4505" w:rsidP="004C4505">
      <w:pPr>
        <w:pStyle w:val="Cmsor3"/>
      </w:pPr>
      <w:r>
        <w:t>Erőforrásokkal kapcsolatos követelmények</w:t>
      </w:r>
    </w:p>
    <w:p w14:paraId="458569C7" w14:textId="77777777" w:rsidR="004C4505" w:rsidRDefault="004C4505" w:rsidP="004C4505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276"/>
        <w:gridCol w:w="1843"/>
        <w:gridCol w:w="1134"/>
        <w:gridCol w:w="2898"/>
        <w:gridCol w:w="895"/>
      </w:tblGrid>
      <w:tr w:rsidR="004C4505" w:rsidRPr="00583710" w14:paraId="33A33A41" w14:textId="77777777" w:rsidTr="00834620">
        <w:tc>
          <w:tcPr>
            <w:tcW w:w="1242" w:type="dxa"/>
          </w:tcPr>
          <w:p w14:paraId="2A37E36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276" w:type="dxa"/>
          </w:tcPr>
          <w:p w14:paraId="3D1C377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843" w:type="dxa"/>
          </w:tcPr>
          <w:p w14:paraId="7E88C7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606952B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2898" w:type="dxa"/>
          </w:tcPr>
          <w:p w14:paraId="4397FF7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895" w:type="dxa"/>
          </w:tcPr>
          <w:p w14:paraId="39314E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035989D" w14:textId="77777777" w:rsidTr="00834620">
        <w:trPr>
          <w:cantSplit/>
        </w:trPr>
        <w:tc>
          <w:tcPr>
            <w:tcW w:w="1242" w:type="dxa"/>
          </w:tcPr>
          <w:p w14:paraId="17FEA46F" w14:textId="3B34FFC7" w:rsidR="004C4505" w:rsidRDefault="000C0BB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</w:t>
            </w:r>
            <w:r w:rsidR="00025BB4">
              <w:rPr>
                <w:color w:val="000000"/>
              </w:rPr>
              <w:t>RE</w:t>
            </w:r>
            <w:r>
              <w:rPr>
                <w:color w:val="000000"/>
              </w:rPr>
              <w:t>001</w:t>
            </w:r>
          </w:p>
        </w:tc>
        <w:tc>
          <w:tcPr>
            <w:tcW w:w="1276" w:type="dxa"/>
          </w:tcPr>
          <w:p w14:paraId="1EF7017B" w14:textId="6DF230DB" w:rsidR="004C4505" w:rsidRDefault="005B74F5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 számítógépén </w:t>
            </w:r>
            <w:r w:rsidR="008C0B8F">
              <w:rPr>
                <w:color w:val="000000"/>
              </w:rPr>
              <w:t>„20.0.2”-es</w:t>
            </w:r>
            <w:r>
              <w:rPr>
                <w:color w:val="000000"/>
              </w:rPr>
              <w:t xml:space="preserve"> v</w:t>
            </w:r>
            <w:r w:rsidR="008C0B8F">
              <w:rPr>
                <w:color w:val="000000"/>
              </w:rPr>
              <w:t xml:space="preserve">agy </w:t>
            </w:r>
            <w:r w:rsidR="00AF5824">
              <w:rPr>
                <w:color w:val="000000"/>
              </w:rPr>
              <w:t>újabb</w:t>
            </w:r>
            <w:r w:rsidR="00D7152F">
              <w:rPr>
                <w:color w:val="000000"/>
              </w:rPr>
              <w:t xml:space="preserve"> </w:t>
            </w:r>
            <w:r w:rsidR="002A1397">
              <w:rPr>
                <w:color w:val="000000"/>
              </w:rPr>
              <w:t>JRE</w:t>
            </w:r>
            <w:r w:rsidR="00D7152F">
              <w:rPr>
                <w:color w:val="000000"/>
              </w:rPr>
              <w:t xml:space="preserve"> verzió szükséges.</w:t>
            </w:r>
            <w:r w:rsidR="008C0B8F">
              <w:rPr>
                <w:color w:val="000000"/>
              </w:rPr>
              <w:t xml:space="preserve"> </w:t>
            </w:r>
          </w:p>
        </w:tc>
        <w:tc>
          <w:tcPr>
            <w:tcW w:w="1843" w:type="dxa"/>
          </w:tcPr>
          <w:p w14:paraId="3042E581" w14:textId="77777777" w:rsidR="00AD2D80" w:rsidRDefault="008C0B8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AD2D80">
              <w:rPr>
                <w:color w:val="000000"/>
              </w:rPr>
              <w:t xml:space="preserve"> parancssorban</w:t>
            </w:r>
          </w:p>
          <w:p w14:paraId="05008648" w14:textId="4AA26962" w:rsidR="004C4505" w:rsidRDefault="00AD2D80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„java </w:t>
            </w:r>
            <w:r w:rsidR="00252B4C">
              <w:rPr>
                <w:color w:val="000000"/>
              </w:rPr>
              <w:br/>
            </w:r>
            <w:r>
              <w:rPr>
                <w:color w:val="000000"/>
              </w:rPr>
              <w:t>-version”</w:t>
            </w:r>
            <w:r w:rsidR="008F6383">
              <w:rPr>
                <w:color w:val="000000"/>
              </w:rPr>
              <w:t xml:space="preserve"> </w:t>
            </w:r>
            <w:r w:rsidR="005D7124">
              <w:rPr>
                <w:color w:val="000000"/>
              </w:rPr>
              <w:t>parancs „java version” sor</w:t>
            </w:r>
            <w:r w:rsidR="003D5BC3">
              <w:rPr>
                <w:color w:val="000000"/>
              </w:rPr>
              <w:t xml:space="preserve">ában a verziószám </w:t>
            </w:r>
            <w:r w:rsidR="00AF5824">
              <w:rPr>
                <w:color w:val="000000"/>
              </w:rPr>
              <w:t xml:space="preserve">20.0.2-nek vagy </w:t>
            </w:r>
            <w:r w:rsidR="00433D1F">
              <w:rPr>
                <w:color w:val="000000"/>
              </w:rPr>
              <w:t>újabbnak kell lennie</w:t>
            </w:r>
          </w:p>
        </w:tc>
        <w:tc>
          <w:tcPr>
            <w:tcW w:w="1134" w:type="dxa"/>
          </w:tcPr>
          <w:p w14:paraId="002C2D49" w14:textId="644BE527" w:rsidR="004C4505" w:rsidRDefault="00C75CF3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7080E1F8" w14:textId="7B737031" w:rsidR="004C4505" w:rsidRDefault="00D9116C" w:rsidP="00583710">
            <w:pPr>
              <w:pStyle w:val="magyarazat"/>
              <w:rPr>
                <w:color w:val="000000"/>
              </w:rPr>
            </w:pPr>
            <w:hyperlink r:id="rId10" w:history="1">
              <w:r w:rsidRPr="002F7AFE">
                <w:rPr>
                  <w:rStyle w:val="Hiperhivatkozs"/>
                </w:rPr>
                <w:t>https://www.iit.bme.hu/oktatas/tanszeki_targyak/BMEVIIIAB02</w:t>
              </w:r>
            </w:hyperlink>
          </w:p>
          <w:p w14:paraId="3B903917" w14:textId="18E15090" w:rsidR="00D9116C" w:rsidRDefault="00ED2B3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Beadandó szoftverek szekció</w:t>
            </w:r>
            <w:r w:rsidR="00CE2A83">
              <w:rPr>
                <w:color w:val="000000"/>
              </w:rPr>
              <w:t>,</w:t>
            </w:r>
          </w:p>
          <w:p w14:paraId="21A189B5" w14:textId="0DA4522C" w:rsidR="00CE2A83" w:rsidRDefault="002471E0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e.1</w:t>
            </w:r>
          </w:p>
          <w:p w14:paraId="39D1F4AE" w14:textId="2B549B92" w:rsidR="00916B8B" w:rsidRDefault="00916B8B" w:rsidP="00583710">
            <w:pPr>
              <w:pStyle w:val="magyarazat"/>
              <w:rPr>
                <w:color w:val="000000"/>
              </w:rPr>
            </w:pPr>
          </w:p>
        </w:tc>
        <w:tc>
          <w:tcPr>
            <w:tcW w:w="895" w:type="dxa"/>
          </w:tcPr>
          <w:p w14:paraId="46A482AA" w14:textId="77777777" w:rsidR="004C4505" w:rsidRDefault="004C4505" w:rsidP="00583710">
            <w:pPr>
              <w:pStyle w:val="magyarazat"/>
              <w:rPr>
                <w:color w:val="000000"/>
              </w:rPr>
            </w:pPr>
          </w:p>
        </w:tc>
      </w:tr>
      <w:tr w:rsidR="00362108" w14:paraId="22040005" w14:textId="77777777" w:rsidTr="00DA4ABB">
        <w:trPr>
          <w:cantSplit/>
        </w:trPr>
        <w:tc>
          <w:tcPr>
            <w:tcW w:w="1242" w:type="dxa"/>
          </w:tcPr>
          <w:p w14:paraId="73BFFE43" w14:textId="1C927D01" w:rsidR="00362108" w:rsidRDefault="0036210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HDW001</w:t>
            </w:r>
          </w:p>
        </w:tc>
        <w:tc>
          <w:tcPr>
            <w:tcW w:w="1276" w:type="dxa"/>
          </w:tcPr>
          <w:p w14:paraId="278A345F" w14:textId="4055D1EF" w:rsidR="00362108" w:rsidRDefault="00362108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felhasználónak szüksége van egy egérre, a játék irányításához.</w:t>
            </w:r>
          </w:p>
        </w:tc>
        <w:tc>
          <w:tcPr>
            <w:tcW w:w="1843" w:type="dxa"/>
          </w:tcPr>
          <w:p w14:paraId="7C07E6DE" w14:textId="585E81A5" w:rsidR="00362108" w:rsidRDefault="001A56A5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felhasználónak </w:t>
            </w:r>
            <w:r w:rsidR="00EF33FE">
              <w:rPr>
                <w:color w:val="000000"/>
              </w:rPr>
              <w:t>számítógépéhez csatlakoztatva van</w:t>
            </w:r>
            <w:r w:rsidR="00EF36E7">
              <w:rPr>
                <w:color w:val="000000"/>
              </w:rPr>
              <w:t xml:space="preserve"> és </w:t>
            </w:r>
            <w:r w:rsidR="00D27E37">
              <w:rPr>
                <w:color w:val="000000"/>
              </w:rPr>
              <w:t>mozgatása és kattintása visszajelzést ad.</w:t>
            </w:r>
          </w:p>
        </w:tc>
        <w:tc>
          <w:tcPr>
            <w:tcW w:w="1134" w:type="dxa"/>
          </w:tcPr>
          <w:p w14:paraId="5630C1FE" w14:textId="63C51AB3" w:rsidR="00362108" w:rsidRDefault="00EF33FE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278F041E" w14:textId="5D3B4AFC" w:rsidR="00362108" w:rsidRDefault="00742D2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895" w:type="dxa"/>
          </w:tcPr>
          <w:p w14:paraId="349DBA62" w14:textId="77777777" w:rsidR="00362108" w:rsidRDefault="00362108" w:rsidP="00583710">
            <w:pPr>
              <w:pStyle w:val="magyarazat"/>
              <w:rPr>
                <w:color w:val="000000"/>
              </w:rPr>
            </w:pPr>
          </w:p>
        </w:tc>
      </w:tr>
      <w:tr w:rsidR="00C935AB" w14:paraId="72090318" w14:textId="77777777" w:rsidTr="00834620">
        <w:tc>
          <w:tcPr>
            <w:tcW w:w="1242" w:type="dxa"/>
          </w:tcPr>
          <w:p w14:paraId="3E7E2463" w14:textId="0718B3B5" w:rsidR="00C935AB" w:rsidRDefault="00C935AB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HDW002</w:t>
            </w:r>
          </w:p>
        </w:tc>
        <w:tc>
          <w:tcPr>
            <w:tcW w:w="1276" w:type="dxa"/>
          </w:tcPr>
          <w:p w14:paraId="0846B1AD" w14:textId="6A379BD8" w:rsidR="00C935AB" w:rsidRDefault="00A45B0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grafikus megjelenítéshez a felhasználónak szüksége van egy monitorra</w:t>
            </w:r>
            <w:r w:rsidR="003E74CF">
              <w:rPr>
                <w:color w:val="000000"/>
              </w:rPr>
              <w:t>.</w:t>
            </w:r>
          </w:p>
        </w:tc>
        <w:tc>
          <w:tcPr>
            <w:tcW w:w="1843" w:type="dxa"/>
          </w:tcPr>
          <w:p w14:paraId="1B1AE6CF" w14:textId="1C558CEC" w:rsidR="00C935AB" w:rsidRDefault="000A629D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A felhasználónak a számítógéphez hozzá van csatlakoztatva egy monitor, ami </w:t>
            </w:r>
            <w:r w:rsidR="00844AB2">
              <w:rPr>
                <w:color w:val="000000"/>
              </w:rPr>
              <w:t>visszajelzést ad.</w:t>
            </w:r>
          </w:p>
        </w:tc>
        <w:tc>
          <w:tcPr>
            <w:tcW w:w="1134" w:type="dxa"/>
          </w:tcPr>
          <w:p w14:paraId="72154613" w14:textId="08FDD319" w:rsidR="00C935AB" w:rsidRDefault="003E74CF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898" w:type="dxa"/>
          </w:tcPr>
          <w:p w14:paraId="352E2D8E" w14:textId="2E6038DA" w:rsidR="00C935AB" w:rsidRDefault="00063CA2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b</w:t>
            </w:r>
          </w:p>
        </w:tc>
        <w:tc>
          <w:tcPr>
            <w:tcW w:w="895" w:type="dxa"/>
          </w:tcPr>
          <w:p w14:paraId="479674BB" w14:textId="77777777" w:rsidR="00C935AB" w:rsidRDefault="00C935AB" w:rsidP="00583710">
            <w:pPr>
              <w:pStyle w:val="magyarazat"/>
              <w:rPr>
                <w:color w:val="000000"/>
              </w:rPr>
            </w:pPr>
          </w:p>
        </w:tc>
      </w:tr>
    </w:tbl>
    <w:p w14:paraId="2E007CEE" w14:textId="3B5CF12A" w:rsidR="004C4505" w:rsidRDefault="004C4505" w:rsidP="004C4505">
      <w:pPr>
        <w:pStyle w:val="Cmsor3"/>
      </w:pPr>
      <w:r>
        <w:lastRenderedPageBreak/>
        <w:t>Átadással kapcsolatos követelmények</w:t>
      </w:r>
    </w:p>
    <w:p w14:paraId="63C59565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310"/>
        <w:gridCol w:w="1809"/>
        <w:gridCol w:w="1134"/>
        <w:gridCol w:w="2977"/>
        <w:gridCol w:w="816"/>
      </w:tblGrid>
      <w:tr w:rsidR="004C4505" w:rsidRPr="00583710" w14:paraId="6C56B57E" w14:textId="77777777" w:rsidTr="00B15D50">
        <w:tc>
          <w:tcPr>
            <w:tcW w:w="1242" w:type="dxa"/>
          </w:tcPr>
          <w:p w14:paraId="2E0122D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10" w:type="dxa"/>
          </w:tcPr>
          <w:p w14:paraId="7CA2D2E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809" w:type="dxa"/>
          </w:tcPr>
          <w:p w14:paraId="0D8182E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3C874DA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2977" w:type="dxa"/>
          </w:tcPr>
          <w:p w14:paraId="2DBADDEE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816" w:type="dxa"/>
          </w:tcPr>
          <w:p w14:paraId="74E0BA4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59EA85FF" w14:textId="77777777" w:rsidTr="00B15D50">
        <w:trPr>
          <w:cantSplit/>
        </w:trPr>
        <w:tc>
          <w:tcPr>
            <w:tcW w:w="1242" w:type="dxa"/>
          </w:tcPr>
          <w:p w14:paraId="557D871A" w14:textId="584C7B87" w:rsidR="004C4505" w:rsidRDefault="00195AB6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JDK001</w:t>
            </w:r>
          </w:p>
        </w:tc>
        <w:tc>
          <w:tcPr>
            <w:tcW w:w="1310" w:type="dxa"/>
          </w:tcPr>
          <w:p w14:paraId="42F51AB2" w14:textId="77777777" w:rsidR="00B160CA" w:rsidRDefault="000D3B4E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projekt fordításához</w:t>
            </w:r>
          </w:p>
          <w:p w14:paraId="4BB4D2AD" w14:textId="4DEE1FC0" w:rsidR="004C4505" w:rsidRDefault="00B160CA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 xml:space="preserve">„20.0.2”-es vagy újabb JDK verzió szükséges. </w:t>
            </w:r>
            <w:r w:rsidR="000D3B4E">
              <w:rPr>
                <w:color w:val="000000"/>
              </w:rPr>
              <w:t xml:space="preserve"> </w:t>
            </w:r>
          </w:p>
        </w:tc>
        <w:tc>
          <w:tcPr>
            <w:tcW w:w="1809" w:type="dxa"/>
          </w:tcPr>
          <w:p w14:paraId="489C4C25" w14:textId="77777777" w:rsidR="0084682A" w:rsidRDefault="0084682A" w:rsidP="0084682A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A parancssorban</w:t>
            </w:r>
          </w:p>
          <w:p w14:paraId="730315B4" w14:textId="2F220F85" w:rsidR="004C4505" w:rsidRDefault="0084682A" w:rsidP="0084682A">
            <w:pPr>
              <w:pStyle w:val="magyarazat"/>
            </w:pPr>
            <w:r>
              <w:rPr>
                <w:color w:val="000000"/>
              </w:rPr>
              <w:t xml:space="preserve">a „java </w:t>
            </w:r>
            <w:r>
              <w:rPr>
                <w:color w:val="000000"/>
              </w:rPr>
              <w:br/>
              <w:t>-version” parancs „java version” sorában a verziószám 20.0.2-nek vagy újabbnak kell lennie</w:t>
            </w:r>
          </w:p>
        </w:tc>
        <w:tc>
          <w:tcPr>
            <w:tcW w:w="1134" w:type="dxa"/>
          </w:tcPr>
          <w:p w14:paraId="586498F1" w14:textId="0BEBFAEB" w:rsidR="004C4505" w:rsidRDefault="00B0323A" w:rsidP="00583710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MUST</w:t>
            </w:r>
          </w:p>
        </w:tc>
        <w:tc>
          <w:tcPr>
            <w:tcW w:w="2977" w:type="dxa"/>
          </w:tcPr>
          <w:p w14:paraId="1C117011" w14:textId="2DC782FC" w:rsidR="003D6D95" w:rsidRDefault="001B3DEF" w:rsidP="003D6D95">
            <w:pPr>
              <w:pStyle w:val="magyarazat"/>
              <w:rPr>
                <w:color w:val="000000"/>
              </w:rPr>
            </w:pPr>
            <w:hyperlink r:id="rId11" w:history="1">
              <w:r w:rsidRPr="000D66C0">
                <w:rPr>
                  <w:rStyle w:val="Hiperhivatkozs"/>
                </w:rPr>
                <w:t>https://www.iit.bme.hu/okta</w:t>
              </w:r>
              <w:r w:rsidRPr="000D66C0">
                <w:rPr>
                  <w:rStyle w:val="Hiperhivatkozs"/>
                </w:rPr>
                <w:br/>
                <w:t>tas/tanszeki_targyak/BMEVI</w:t>
              </w:r>
              <w:r w:rsidRPr="000D66C0">
                <w:rPr>
                  <w:rStyle w:val="Hiperhivatkozs"/>
                </w:rPr>
                <w:br/>
                <w:t>IIAB02</w:t>
              </w:r>
            </w:hyperlink>
          </w:p>
          <w:p w14:paraId="6404FD83" w14:textId="77777777" w:rsidR="003D6D95" w:rsidRDefault="003D6D95" w:rsidP="003D6D9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Beadandó szoftverek szekció,</w:t>
            </w:r>
          </w:p>
          <w:p w14:paraId="2E7E736A" w14:textId="77777777" w:rsidR="003D6D95" w:rsidRDefault="003D6D95" w:rsidP="003D6D95">
            <w:pPr>
              <w:pStyle w:val="magyarazat"/>
              <w:rPr>
                <w:color w:val="000000"/>
              </w:rPr>
            </w:pPr>
            <w:r>
              <w:rPr>
                <w:color w:val="000000"/>
              </w:rPr>
              <w:t>Korlátozások e.1</w:t>
            </w:r>
          </w:p>
          <w:p w14:paraId="264C4DD0" w14:textId="77777777" w:rsidR="004C4505" w:rsidRDefault="004C4505" w:rsidP="00583710">
            <w:pPr>
              <w:pStyle w:val="magyarazat"/>
            </w:pPr>
          </w:p>
        </w:tc>
        <w:tc>
          <w:tcPr>
            <w:tcW w:w="816" w:type="dxa"/>
          </w:tcPr>
          <w:p w14:paraId="5851EC7E" w14:textId="77777777" w:rsidR="004C4505" w:rsidRDefault="004C4505" w:rsidP="00583710">
            <w:pPr>
              <w:pStyle w:val="magyarazat"/>
            </w:pPr>
          </w:p>
        </w:tc>
      </w:tr>
    </w:tbl>
    <w:p w14:paraId="15237AE1" w14:textId="77777777" w:rsidR="009B541D" w:rsidRPr="004C4505" w:rsidRDefault="009B541D" w:rsidP="00E60BC3">
      <w:pPr>
        <w:pStyle w:val="magyarazat"/>
        <w:rPr>
          <w:color w:val="auto"/>
        </w:rPr>
      </w:pPr>
    </w:p>
    <w:p w14:paraId="0D2DCB27" w14:textId="77777777" w:rsidR="004C4505" w:rsidRDefault="004C4505" w:rsidP="004C4505">
      <w:pPr>
        <w:pStyle w:val="Cmsor3"/>
      </w:pPr>
      <w:r>
        <w:t>Egyéb nem funkcionális követelmények</w:t>
      </w:r>
    </w:p>
    <w:p w14:paraId="30D76099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583710" w14:paraId="74132268" w14:textId="77777777" w:rsidTr="00583710">
        <w:tc>
          <w:tcPr>
            <w:tcW w:w="1430" w:type="dxa"/>
          </w:tcPr>
          <w:p w14:paraId="51A1A7B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3804BCAA" w14:textId="77777777" w:rsidTr="00583710">
        <w:tc>
          <w:tcPr>
            <w:tcW w:w="1430" w:type="dxa"/>
          </w:tcPr>
          <w:p w14:paraId="1D1BF109" w14:textId="77777777" w:rsidR="004C4505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Default="004C4505" w:rsidP="00583710">
            <w:pPr>
              <w:pStyle w:val="magyarazat"/>
            </w:pPr>
          </w:p>
        </w:tc>
      </w:tr>
    </w:tbl>
    <w:p w14:paraId="28C6A9F0" w14:textId="77777777" w:rsidR="004C4505" w:rsidRPr="004C4505" w:rsidRDefault="004C4505" w:rsidP="00E60BC3">
      <w:pPr>
        <w:pStyle w:val="magyarazat"/>
        <w:rPr>
          <w:color w:val="auto"/>
        </w:rPr>
      </w:pPr>
    </w:p>
    <w:p w14:paraId="68723068" w14:textId="77777777" w:rsidR="00112B4D" w:rsidRDefault="00357EBD" w:rsidP="00112B4D">
      <w:pPr>
        <w:pStyle w:val="Cmsor20"/>
      </w:pPr>
      <w:r>
        <w:t xml:space="preserve">Lényeges </w:t>
      </w:r>
      <w:r w:rsidR="00112B4D">
        <w:t>use-case-ek</w:t>
      </w:r>
    </w:p>
    <w:p w14:paraId="7FB7E5E9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4CFC1D92" w14:textId="77777777" w:rsidR="00112B4D" w:rsidRDefault="00112B4D" w:rsidP="00112B4D">
      <w:pPr>
        <w:pStyle w:val="Cmsor3"/>
      </w:pPr>
      <w:r>
        <w:t>Use-case leírások</w:t>
      </w:r>
    </w:p>
    <w:p w14:paraId="7F0742AD" w14:textId="77777777" w:rsidR="00112B4D" w:rsidRDefault="00112B4D" w:rsidP="00112B4D">
      <w:pPr>
        <w:pStyle w:val="magyarazat"/>
      </w:pPr>
      <w:r>
        <w:t>[Minden use-case-hez külön]</w:t>
      </w:r>
    </w:p>
    <w:p w14:paraId="5495E27A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Default="00112B4D" w:rsidP="008C2D0D"/>
        </w:tc>
      </w:tr>
      <w:tr w:rsidR="00112B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Default="00112B4D" w:rsidP="008C2D0D"/>
        </w:tc>
      </w:tr>
      <w:tr w:rsidR="00112B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6178" w:type="dxa"/>
          </w:tcPr>
          <w:p w14:paraId="49C5A3C7" w14:textId="77777777" w:rsidR="00112B4D" w:rsidRDefault="00112B4D" w:rsidP="008C2D0D"/>
        </w:tc>
      </w:tr>
      <w:tr w:rsidR="00112B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Default="00112B4D" w:rsidP="008C2D0D"/>
        </w:tc>
      </w:tr>
    </w:tbl>
    <w:p w14:paraId="216FD9E1" w14:textId="77777777" w:rsidR="00357EBD" w:rsidRDefault="00357EBD" w:rsidP="00357EBD">
      <w:pPr>
        <w:pStyle w:val="Cmsor3"/>
      </w:pPr>
      <w:r>
        <w:lastRenderedPageBreak/>
        <w:t>Use-case diagram</w:t>
      </w:r>
    </w:p>
    <w:p w14:paraId="5B063EA4" w14:textId="220184B1" w:rsidR="00357EBD" w:rsidRDefault="003220E5" w:rsidP="00357EBD">
      <w:r>
        <w:fldChar w:fldCharType="begin"/>
      </w:r>
      <w:r>
        <w:instrText xml:space="preserve"> INCLUDEPICTURE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>
        <w:fldChar w:fldCharType="begin"/>
      </w:r>
      <w:r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"https://cdn.discordapp.com/attachments/1340811071723798642/1342811236567613594/Fungorium-UML.png?ex=67bafdeb&amp;is=67b9ac6b&amp;hm=bc7d07c5e03d566d6b8d34c8b8f6793c3166a56f91f049dcab0c78008c7018fd&amp;" \* MERGEFORMATINET </w:instrText>
      </w:r>
      <w:r w:rsidR="00000000">
        <w:fldChar w:fldCharType="separate"/>
      </w:r>
      <w:r w:rsidR="00B0368A">
        <w:pict w14:anchorId="4912CD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https://cdn.discordapp.com/attachments/1340811071723798642/1342811236567613594/Fungorium-UML.png?ex=67bafdeb&amp;is=67b9ac6b&amp;hm=bc7d07c5e03d566d6b8d34c8b8f6793c3166a56f91f049dcab0c78008c7018fd&amp;" style="width:480.55pt;height:246.55pt">
            <v:imagedata r:id="rId12" r:href="rId13"/>
          </v:shape>
        </w:pict>
      </w:r>
      <w:r w:rsidR="00000000"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>
        <w:fldChar w:fldCharType="end"/>
      </w:r>
      <w:r w:rsidR="000A20BD">
        <w:t xml:space="preserve"> </w:t>
      </w:r>
    </w:p>
    <w:p w14:paraId="199DF25F" w14:textId="77777777" w:rsidR="00357EBD" w:rsidRDefault="00357EBD" w:rsidP="00357EBD">
      <w:pPr>
        <w:pStyle w:val="Cmsor20"/>
      </w:pPr>
      <w:r>
        <w:t>Szótár</w:t>
      </w:r>
    </w:p>
    <w:p w14:paraId="5B67E35A" w14:textId="77777777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p w14:paraId="3B89E06B" w14:textId="77777777" w:rsidR="00357EBD" w:rsidRDefault="00357EBD" w:rsidP="00357EBD">
      <w:pPr>
        <w:pStyle w:val="Cmsor20"/>
      </w:pPr>
      <w:r>
        <w:t>Projekt terv</w:t>
      </w:r>
    </w:p>
    <w:p w14:paraId="363FC10A" w14:textId="41BA4F99" w:rsidR="00C3674B" w:rsidRDefault="00357EBD" w:rsidP="00357EBD">
      <w:pPr>
        <w:pStyle w:val="magyarazat"/>
      </w:pPr>
      <w: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7AE0CC6F" w14:textId="77777777" w:rsidR="002207AD" w:rsidRDefault="002207AD" w:rsidP="00357EBD">
      <w:pPr>
        <w:pStyle w:val="magyarazat"/>
      </w:pPr>
    </w:p>
    <w:p w14:paraId="00AB2BC2" w14:textId="7337F61A" w:rsidR="002207AD" w:rsidRDefault="002207AD" w:rsidP="002207AD">
      <w:pPr>
        <w:pStyle w:val="Cmsor3"/>
      </w:pPr>
      <w:r>
        <w:t>A cs</w:t>
      </w:r>
      <w:r w:rsidR="000C7124">
        <w:t>o</w:t>
      </w:r>
      <w:r>
        <w:t>p</w:t>
      </w:r>
      <w:r w:rsidR="000C7124">
        <w:t>ort</w:t>
      </w:r>
      <w:r>
        <w:t xml:space="preserve"> kommunikációja</w:t>
      </w:r>
    </w:p>
    <w:p w14:paraId="299D17D6" w14:textId="03F74615" w:rsidR="00B47CEE" w:rsidRDefault="003C0A26" w:rsidP="003C0A26">
      <w:pPr>
        <w:numPr>
          <w:ilvl w:val="0"/>
          <w:numId w:val="24"/>
        </w:numPr>
      </w:pPr>
      <w:r>
        <w:t>A csoport szöveges kommunikációjá</w:t>
      </w:r>
      <w:r w:rsidR="00773642">
        <w:t>nak helyét</w:t>
      </w:r>
      <w:r>
        <w:t xml:space="preserve"> </w:t>
      </w:r>
      <w:r w:rsidR="00773642">
        <w:t xml:space="preserve">a közösen kijelölt discord </w:t>
      </w:r>
      <w:r w:rsidR="00E03AFB">
        <w:br/>
      </w:r>
      <w:r w:rsidR="00773642">
        <w:t>szerver adja.</w:t>
      </w:r>
    </w:p>
    <w:p w14:paraId="65C3B630" w14:textId="3D5FF54E" w:rsidR="00E03AFB" w:rsidRDefault="00E03AFB" w:rsidP="003C0A26">
      <w:pPr>
        <w:numPr>
          <w:ilvl w:val="0"/>
          <w:numId w:val="24"/>
        </w:numPr>
      </w:pPr>
      <w:r>
        <w:t>A csoport</w:t>
      </w:r>
      <w:r w:rsidR="009D794A">
        <w:t xml:space="preserve">os megbeszélésének helye </w:t>
      </w:r>
      <w:r w:rsidR="009E14E3">
        <w:t>az előbb említett discord szerver.</w:t>
      </w:r>
    </w:p>
    <w:p w14:paraId="24C367EF" w14:textId="5D6C4F81" w:rsidR="00072602" w:rsidRDefault="00EC1BAD" w:rsidP="003C0A26">
      <w:pPr>
        <w:numPr>
          <w:ilvl w:val="0"/>
          <w:numId w:val="24"/>
        </w:numPr>
      </w:pPr>
      <w:r>
        <w:t xml:space="preserve">Az előbb említett discord szerver </w:t>
      </w:r>
      <w:r w:rsidR="00855C4E">
        <w:t xml:space="preserve">szöveges csatornája minden hétfőn Rakos egy üzenetet </w:t>
      </w:r>
      <w:r w:rsidR="000134D0">
        <w:t xml:space="preserve">ír ki, </w:t>
      </w:r>
      <w:r w:rsidR="005A4FB5">
        <w:t xml:space="preserve">aki szerdai konzultáción megjelenik, annak </w:t>
      </w:r>
      <w:r w:rsidR="00247A39">
        <w:t>reagálnia kell az üzenetre.</w:t>
      </w:r>
    </w:p>
    <w:p w14:paraId="57A29D25" w14:textId="6F8037AC" w:rsidR="00194DB1" w:rsidRDefault="00194DB1" w:rsidP="003C0A26">
      <w:pPr>
        <w:numPr>
          <w:ilvl w:val="0"/>
          <w:numId w:val="24"/>
        </w:numPr>
      </w:pPr>
      <w:r>
        <w:t xml:space="preserve">Minden szerdán, egy konzultáció utáni </w:t>
      </w:r>
      <w:r w:rsidR="006E4D6F">
        <w:t xml:space="preserve">időpontban kötelező jellegű </w:t>
      </w:r>
      <w:r w:rsidR="00830C81">
        <w:t>megbeszélés lesz megtartva</w:t>
      </w:r>
      <w:r w:rsidR="002957CC">
        <w:t>.</w:t>
      </w:r>
    </w:p>
    <w:p w14:paraId="174E9FAC" w14:textId="5AB4DE96" w:rsidR="00325722" w:rsidRPr="00B47CEE" w:rsidRDefault="007F7D0A" w:rsidP="000E3123">
      <w:pPr>
        <w:numPr>
          <w:ilvl w:val="0"/>
          <w:numId w:val="24"/>
        </w:numPr>
      </w:pPr>
      <w:r>
        <w:t xml:space="preserve">Sürgős </w:t>
      </w:r>
      <w:r w:rsidR="007325FA">
        <w:t xml:space="preserve">üzenetek esetén </w:t>
      </w:r>
      <w:r w:rsidR="00574F9D">
        <w:t xml:space="preserve">a mindenki által megadott telefonszámon lehet </w:t>
      </w:r>
      <w:r w:rsidR="00095665">
        <w:t>bárkit keresni.</w:t>
      </w:r>
    </w:p>
    <w:p w14:paraId="4847109C" w14:textId="268B9531" w:rsidR="002207AD" w:rsidRDefault="00F95EBB" w:rsidP="002207AD">
      <w:pPr>
        <w:pStyle w:val="Cmsor3"/>
      </w:pPr>
      <w:r>
        <w:t xml:space="preserve">A </w:t>
      </w:r>
      <w:r w:rsidR="000C7124">
        <w:t xml:space="preserve">csoport </w:t>
      </w:r>
      <w:r w:rsidR="004377C6">
        <w:t>forráskódjának / közös dokumentumainak megosztása</w:t>
      </w:r>
    </w:p>
    <w:p w14:paraId="51D4AE2A" w14:textId="1FDF4BE9" w:rsidR="00057202" w:rsidRDefault="00DD298A" w:rsidP="00057202">
      <w:pPr>
        <w:numPr>
          <w:ilvl w:val="0"/>
          <w:numId w:val="25"/>
        </w:numPr>
      </w:pPr>
      <w:r>
        <w:t>A csoport a forráskódot</w:t>
      </w:r>
      <w:r w:rsidR="00614704">
        <w:t xml:space="preserve"> </w:t>
      </w:r>
      <w:r w:rsidR="00690E3C">
        <w:t xml:space="preserve">és dokumentumokat </w:t>
      </w:r>
      <w:r w:rsidR="00614704">
        <w:t xml:space="preserve">egy </w:t>
      </w:r>
      <w:hyperlink r:id="rId14" w:history="1">
        <w:r w:rsidR="00690E3C" w:rsidRPr="00A77EDA">
          <w:rPr>
            <w:rStyle w:val="Hiperhivatkozs"/>
          </w:rPr>
          <w:t>github repositoryban</w:t>
        </w:r>
      </w:hyperlink>
      <w:r w:rsidR="004A1C1D">
        <w:rPr>
          <w:rStyle w:val="Lbjegyzet-hivatkozs"/>
        </w:rPr>
        <w:footnoteReference w:id="1"/>
      </w:r>
      <w:r w:rsidR="00690E3C">
        <w:t xml:space="preserve"> </w:t>
      </w:r>
      <w:r w:rsidR="00A77EDA">
        <w:t>tárolja</w:t>
      </w:r>
      <w:r w:rsidR="00BE298F">
        <w:t>.</w:t>
      </w:r>
    </w:p>
    <w:p w14:paraId="63AAD29C" w14:textId="56831005" w:rsidR="00BE298F" w:rsidRDefault="00D11817" w:rsidP="00057202">
      <w:pPr>
        <w:numPr>
          <w:ilvl w:val="0"/>
          <w:numId w:val="25"/>
        </w:numPr>
      </w:pPr>
      <w:r>
        <w:lastRenderedPageBreak/>
        <w:t>A forráskódban való íráskor</w:t>
      </w:r>
      <w:r w:rsidR="00B325FD">
        <w:t xml:space="preserve"> </w:t>
      </w:r>
      <w:r w:rsidR="00510C63">
        <w:t>mindenki saját ágon dolgozik, h</w:t>
      </w:r>
      <w:r w:rsidR="00EA5CAE">
        <w:t>a</w:t>
      </w:r>
      <w:r w:rsidR="001949D1">
        <w:t xml:space="preserve"> egy csapattag</w:t>
      </w:r>
      <w:r w:rsidR="00EA5CAE">
        <w:t xml:space="preserve"> készen van</w:t>
      </w:r>
      <w:r w:rsidR="002567F7">
        <w:t xml:space="preserve"> a funkcióva</w:t>
      </w:r>
      <w:r w:rsidR="004B229A">
        <w:t>l</w:t>
      </w:r>
      <w:r w:rsidR="00EA5CAE">
        <w:t xml:space="preserve"> akkor egy pullrequest-et nyit</w:t>
      </w:r>
      <w:r w:rsidR="005B0ACC">
        <w:t>, aminek ellenőrzése után lesz merge-elve a main ágba</w:t>
      </w:r>
      <w:r w:rsidR="00BF2CC5">
        <w:t>.</w:t>
      </w:r>
    </w:p>
    <w:p w14:paraId="6D1A1AAF" w14:textId="44F44813" w:rsidR="001461F3" w:rsidRPr="00057202" w:rsidRDefault="009074A3" w:rsidP="001461F3">
      <w:pPr>
        <w:numPr>
          <w:ilvl w:val="0"/>
          <w:numId w:val="25"/>
        </w:numPr>
      </w:pPr>
      <w:r>
        <w:t xml:space="preserve">A </w:t>
      </w:r>
      <w:r w:rsidR="00015139">
        <w:t>dokumentumokba való íráskor mindenkinek egy saját példánya van a fájlból</w:t>
      </w:r>
      <w:r w:rsidR="002B4074">
        <w:t xml:space="preserve">, amibe dolgozik. </w:t>
      </w:r>
      <w:r w:rsidR="002F1B19">
        <w:t>Ha a feladatával készen van, akkor egy személy másolja be a</w:t>
      </w:r>
      <w:r w:rsidR="00A35679">
        <w:t>z eredeti dokumentumba.</w:t>
      </w:r>
    </w:p>
    <w:p w14:paraId="1E4BCD6E" w14:textId="3533EB08" w:rsidR="00CE4604" w:rsidRDefault="00F22FA9" w:rsidP="00CE4604">
      <w:pPr>
        <w:pStyle w:val="Cmsor3"/>
      </w:pPr>
      <w:r>
        <w:t>Feladatok elosztása</w:t>
      </w:r>
    </w:p>
    <w:p w14:paraId="7E32E25F" w14:textId="7256AF10" w:rsidR="0017332F" w:rsidRDefault="00B331D6" w:rsidP="006743F9">
      <w:pPr>
        <w:numPr>
          <w:ilvl w:val="0"/>
          <w:numId w:val="26"/>
        </w:numPr>
      </w:pPr>
      <w:r>
        <w:t>A</w:t>
      </w:r>
      <w:r w:rsidR="00CD4499">
        <w:t>z adott heti</w:t>
      </w:r>
      <w:r>
        <w:t xml:space="preserve"> feladatbeosztást</w:t>
      </w:r>
      <w:r w:rsidR="00E45476">
        <w:t xml:space="preserve"> terv</w:t>
      </w:r>
      <w:r w:rsidR="00617B61">
        <w:t>ét</w:t>
      </w:r>
      <w:r>
        <w:t xml:space="preserve"> Kohár csinálja meg, </w:t>
      </w:r>
      <w:r w:rsidR="00587EFB">
        <w:t>a</w:t>
      </w:r>
      <w:r w:rsidR="00987E8A">
        <w:t xml:space="preserve">z </w:t>
      </w:r>
      <w:r w:rsidR="0031156B">
        <w:t>adott heti 1. megbeszélés előtt.</w:t>
      </w:r>
    </w:p>
    <w:p w14:paraId="4CDC5B6A" w14:textId="36B743BA" w:rsidR="00486853" w:rsidRDefault="009D1911" w:rsidP="006743F9">
      <w:pPr>
        <w:numPr>
          <w:ilvl w:val="0"/>
          <w:numId w:val="26"/>
        </w:numPr>
      </w:pPr>
      <w:r>
        <w:t>Az adott hé</w:t>
      </w:r>
      <w:r w:rsidR="00746A05">
        <w:t>ten az 1. megbeszélé</w:t>
      </w:r>
      <w:r w:rsidR="008C278C">
        <w:t xml:space="preserve">s 1. pontja a beosztás. </w:t>
      </w:r>
      <w:r w:rsidR="00B40418">
        <w:t>Ha valamelyik csapattag</w:t>
      </w:r>
      <w:r w:rsidR="00241DEA">
        <w:t xml:space="preserve"> cserélni szeretne,</w:t>
      </w:r>
      <w:r w:rsidR="00526796">
        <w:t xml:space="preserve"> az itt </w:t>
      </w:r>
      <w:r w:rsidR="00203F5B">
        <w:t xml:space="preserve">jelezheti. </w:t>
      </w:r>
      <w:r w:rsidR="0087770E">
        <w:t xml:space="preserve">Ha senki se </w:t>
      </w:r>
      <w:r w:rsidR="00143D56">
        <w:t>jelentkezik, hogy cserélni sz</w:t>
      </w:r>
      <w:r w:rsidR="005340E0">
        <w:t xml:space="preserve">eretne feladatot, </w:t>
      </w:r>
      <w:r w:rsidR="002E43EC">
        <w:t>akkor</w:t>
      </w:r>
      <w:r w:rsidR="00AA4286">
        <w:t xml:space="preserve"> a feladat az eredetileg kiválasztott csapattagra esik.</w:t>
      </w:r>
    </w:p>
    <w:p w14:paraId="6AD79DE2" w14:textId="2DB941C6" w:rsidR="00CF4353" w:rsidRDefault="0022047F" w:rsidP="00BC52AB">
      <w:pPr>
        <w:pStyle w:val="Cmsor3"/>
      </w:pPr>
      <w:r>
        <w:t>Feladatok elvégzése</w:t>
      </w:r>
    </w:p>
    <w:p w14:paraId="7B596473" w14:textId="0060AD99" w:rsidR="00266BFF" w:rsidRDefault="00281524" w:rsidP="00945E28">
      <w:pPr>
        <w:numPr>
          <w:ilvl w:val="0"/>
          <w:numId w:val="27"/>
        </w:numPr>
      </w:pPr>
      <w:r>
        <w:t>A megbeszélésen mi</w:t>
      </w:r>
      <w:r w:rsidR="001C0A4F">
        <w:t>ndegyik feladathoz</w:t>
      </w:r>
      <w:r w:rsidR="009D330D">
        <w:t xml:space="preserve"> kitűzünk </w:t>
      </w:r>
      <w:r w:rsidR="000E11D5">
        <w:t>egy határidőt, e</w:t>
      </w:r>
      <w:r w:rsidR="004C7785">
        <w:t xml:space="preserve">z azt jelenti, </w:t>
      </w:r>
      <w:r w:rsidR="007B4A93">
        <w:t xml:space="preserve">hogy </w:t>
      </w:r>
      <w:r w:rsidR="00537774">
        <w:t>az adott idő</w:t>
      </w:r>
      <w:r w:rsidR="00F34E18">
        <w:t>pontig szükséges,</w:t>
      </w:r>
      <w:r w:rsidR="00801010">
        <w:t xml:space="preserve"> egy kész verziót</w:t>
      </w:r>
      <w:r w:rsidR="00CF4808">
        <w:t xml:space="preserve"> feltölteni</w:t>
      </w:r>
      <w:r w:rsidR="00801010">
        <w:t>. A kész verzió nem szükséges, hogy teljes mértékben</w:t>
      </w:r>
      <w:r w:rsidR="00FB5041">
        <w:t xml:space="preserve"> tökéletes</w:t>
      </w:r>
      <w:r w:rsidR="005F5D47">
        <w:t xml:space="preserve"> legyen</w:t>
      </w:r>
      <w:r w:rsidR="00F1063E">
        <w:t>, mivel még később a többi csapattag át fogja nézni.</w:t>
      </w:r>
    </w:p>
    <w:p w14:paraId="6849A3AB" w14:textId="65357252" w:rsidR="006E2309" w:rsidRDefault="00435FCE" w:rsidP="00945E28">
      <w:pPr>
        <w:numPr>
          <w:ilvl w:val="0"/>
          <w:numId w:val="27"/>
        </w:numPr>
      </w:pPr>
      <w:r>
        <w:t xml:space="preserve">Egy feladatra adható legkésőbbi határidő </w:t>
      </w:r>
      <w:r w:rsidR="00AF518B">
        <w:t>az adott hét péntekje.</w:t>
      </w:r>
    </w:p>
    <w:p w14:paraId="3F418B2E" w14:textId="745B2144" w:rsidR="00707BDE" w:rsidRDefault="008D066C" w:rsidP="00945E28">
      <w:pPr>
        <w:numPr>
          <w:ilvl w:val="0"/>
          <w:numId w:val="27"/>
        </w:numPr>
      </w:pPr>
      <w:r>
        <w:t>A hétvég</w:t>
      </w:r>
      <w:r w:rsidR="007034BA">
        <w:t xml:space="preserve">e a beadandó dokumentum </w:t>
      </w:r>
      <w:r w:rsidR="00133C90">
        <w:t>egységesítésére</w:t>
      </w:r>
      <w:r w:rsidR="00A11918">
        <w:t xml:space="preserve"> és</w:t>
      </w:r>
      <w:r w:rsidR="00133C90">
        <w:t xml:space="preserve"> feladatok </w:t>
      </w:r>
      <w:r w:rsidR="00BC5CCD">
        <w:t>ellenőrzésére</w:t>
      </w:r>
      <w:r w:rsidR="002D7284">
        <w:t xml:space="preserve"> kiszabott idő.</w:t>
      </w:r>
    </w:p>
    <w:p w14:paraId="280F13F6" w14:textId="7C4DDC47" w:rsidR="00E760E3" w:rsidRPr="00266BFF" w:rsidRDefault="00E760E3" w:rsidP="00945E28">
      <w:pPr>
        <w:numPr>
          <w:ilvl w:val="0"/>
          <w:numId w:val="27"/>
        </w:numPr>
      </w:pPr>
      <w:r>
        <w:t xml:space="preserve">Amikor valaki feladatot végez, akkor a tevékenységét rögzítenie kell a naplóban. </w:t>
      </w:r>
      <w:r w:rsidR="00EE2138">
        <w:t xml:space="preserve">A napló </w:t>
      </w:r>
      <w:r w:rsidR="00445542">
        <w:t>rendbe tartásáért Rakos a felelős.</w:t>
      </w:r>
    </w:p>
    <w:p w14:paraId="00FB2F69" w14:textId="7BEF2D4F" w:rsidR="00CE4604" w:rsidRDefault="00A81D0A" w:rsidP="00891F99">
      <w:pPr>
        <w:pStyle w:val="Cmsor3"/>
      </w:pPr>
      <w:r>
        <w:t>Feladatok beadása</w:t>
      </w:r>
    </w:p>
    <w:p w14:paraId="6812F711" w14:textId="49C90E83" w:rsidR="0097376B" w:rsidRDefault="00383F78" w:rsidP="00563AAC">
      <w:pPr>
        <w:numPr>
          <w:ilvl w:val="0"/>
          <w:numId w:val="28"/>
        </w:numPr>
      </w:pPr>
      <w:r>
        <w:t xml:space="preserve">A </w:t>
      </w:r>
      <w:r w:rsidR="00524B14">
        <w:t>feladatokat</w:t>
      </w:r>
      <w:r w:rsidR="00057353">
        <w:t xml:space="preserve"> mindig az 1. </w:t>
      </w:r>
      <w:r w:rsidR="007477B0">
        <w:t xml:space="preserve">megbeszélésen kijelölt személy adja be. </w:t>
      </w:r>
    </w:p>
    <w:p w14:paraId="261847AD" w14:textId="6C44970E" w:rsidR="00786D34" w:rsidRPr="0097376B" w:rsidRDefault="00786D34" w:rsidP="00563AAC">
      <w:pPr>
        <w:numPr>
          <w:ilvl w:val="0"/>
          <w:numId w:val="28"/>
        </w:numPr>
      </w:pPr>
      <w:r>
        <w:t xml:space="preserve">Az előbb kijelölt személy feladata még a </w:t>
      </w:r>
      <w:r w:rsidR="000E564B">
        <w:t>dokumentumok összefésülése.</w:t>
      </w:r>
    </w:p>
    <w:p w14:paraId="654C4EE3" w14:textId="67478AC9" w:rsidR="00112B4D" w:rsidRDefault="00E07474" w:rsidP="00112B4D">
      <w:pPr>
        <w:pStyle w:val="Cmsor3"/>
      </w:pPr>
      <w:r>
        <w:t>Csoportból való kilépés</w:t>
      </w:r>
    </w:p>
    <w:p w14:paraId="06C6FA38" w14:textId="10E6E61C" w:rsidR="004E2CEF" w:rsidRDefault="000D3F94" w:rsidP="000D3F94">
      <w:pPr>
        <w:numPr>
          <w:ilvl w:val="0"/>
          <w:numId w:val="29"/>
        </w:numPr>
      </w:pPr>
      <w:r>
        <w:t>Ha egy</w:t>
      </w:r>
      <w:r w:rsidR="003A4F8E">
        <w:t xml:space="preserve"> csapattag bármilyen okból elhagyja a csapatot, minden héten egy másik csapattagnak kell átvennie a feladatát.</w:t>
      </w:r>
    </w:p>
    <w:p w14:paraId="1EA26378" w14:textId="397EB7B9" w:rsidR="009B3AC3" w:rsidRPr="004E2CEF" w:rsidRDefault="009B3AC3" w:rsidP="000D3F94">
      <w:pPr>
        <w:numPr>
          <w:ilvl w:val="0"/>
          <w:numId w:val="29"/>
        </w:numPr>
      </w:pPr>
      <w:r>
        <w:t xml:space="preserve">Ha egy csapattag </w:t>
      </w:r>
      <w:r w:rsidR="00B51F02">
        <w:t>feladatai</w:t>
      </w:r>
      <w:r w:rsidR="00535AF6">
        <w:t>t nem végzi el és</w:t>
      </w:r>
      <w:r w:rsidR="00742C50">
        <w:t xml:space="preserve"> ez nem változik f</w:t>
      </w:r>
      <w:r w:rsidR="0006780D">
        <w:t>elszólítás ellenére</w:t>
      </w:r>
      <w:r w:rsidR="00C117CC">
        <w:t xml:space="preserve">, akkor </w:t>
      </w:r>
      <w:r w:rsidR="00A13FD6">
        <w:t xml:space="preserve">a csapat tagjai </w:t>
      </w:r>
      <w:r w:rsidR="004F63CD">
        <w:t xml:space="preserve">egyhangú döntéssel </w:t>
      </w:r>
      <w:r w:rsidR="00980C0A">
        <w:t>kiszavazhatj</w:t>
      </w:r>
      <w:r w:rsidR="00FC28F2">
        <w:t>á</w:t>
      </w:r>
      <w:r w:rsidR="00471468">
        <w:t>k</w:t>
      </w:r>
      <w:r w:rsidR="00980C0A">
        <w:t xml:space="preserve">. </w:t>
      </w:r>
    </w:p>
    <w:p w14:paraId="3B7B3A60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017B3B89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0FE1918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 bejegyzésekből áll. Minden bejegyzésnek tartalmaznia kell:</w:t>
      </w:r>
    </w:p>
    <w:p w14:paraId="5B9994E1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66A563C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0BAFA67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CD26AC9" w14:textId="77777777" w:rsidR="002E4278" w:rsidRPr="00DD6AEE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F5767D3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5FED3254" w14:textId="77777777" w:rsidTr="002E4278">
        <w:tc>
          <w:tcPr>
            <w:tcW w:w="2214" w:type="dxa"/>
          </w:tcPr>
          <w:p w14:paraId="04E62080" w14:textId="3BEE3B92" w:rsidR="002E4278" w:rsidRDefault="003E5CD1" w:rsidP="006A28BE">
            <w:r>
              <w:t>2025.02.19.</w:t>
            </w:r>
            <w:r w:rsidR="003E2A44">
              <w:t xml:space="preserve"> 20:00</w:t>
            </w:r>
          </w:p>
        </w:tc>
        <w:tc>
          <w:tcPr>
            <w:tcW w:w="2214" w:type="dxa"/>
          </w:tcPr>
          <w:p w14:paraId="0B7992FD" w14:textId="530C59D0" w:rsidR="002E4278" w:rsidRDefault="004E6661" w:rsidP="006A28BE">
            <w:r>
              <w:t>3 óra</w:t>
            </w:r>
          </w:p>
        </w:tc>
        <w:tc>
          <w:tcPr>
            <w:tcW w:w="2214" w:type="dxa"/>
          </w:tcPr>
          <w:p w14:paraId="6EB1FA8F" w14:textId="01B05BCD" w:rsidR="002E4278" w:rsidRDefault="00221768" w:rsidP="006A28BE">
            <w:r>
              <w:t>Kohár</w:t>
            </w:r>
          </w:p>
        </w:tc>
        <w:tc>
          <w:tcPr>
            <w:tcW w:w="2214" w:type="dxa"/>
          </w:tcPr>
          <w:p w14:paraId="27D1857C" w14:textId="17538195" w:rsidR="00E1178B" w:rsidRDefault="00E1178B" w:rsidP="006A28BE">
            <w:r>
              <w:t>Tevékenység:</w:t>
            </w:r>
          </w:p>
          <w:p w14:paraId="66943CCB" w14:textId="55E75C6C" w:rsidR="002E4278" w:rsidRDefault="006A2677" w:rsidP="006A28BE">
            <w:r>
              <w:t>Követelmények leírásának elkezdése</w:t>
            </w:r>
          </w:p>
        </w:tc>
      </w:tr>
      <w:tr w:rsidR="002E4278" w14:paraId="65467ADB" w14:textId="77777777" w:rsidTr="002E4278">
        <w:tc>
          <w:tcPr>
            <w:tcW w:w="2214" w:type="dxa"/>
          </w:tcPr>
          <w:p w14:paraId="29B0A0A6" w14:textId="1737773C" w:rsidR="002E4278" w:rsidRDefault="00236985" w:rsidP="006A28BE">
            <w:r>
              <w:t xml:space="preserve">2025.02.20. </w:t>
            </w:r>
            <w:r w:rsidR="005F168C">
              <w:t>1</w:t>
            </w:r>
            <w:r w:rsidR="00883D91">
              <w:t>5</w:t>
            </w:r>
            <w:r w:rsidR="005F168C">
              <w:t>:</w:t>
            </w:r>
            <w:r w:rsidR="00A21690">
              <w:t>00</w:t>
            </w:r>
          </w:p>
        </w:tc>
        <w:tc>
          <w:tcPr>
            <w:tcW w:w="2214" w:type="dxa"/>
          </w:tcPr>
          <w:p w14:paraId="780FDBDD" w14:textId="62A1BDD6" w:rsidR="002E4278" w:rsidRDefault="00E81699" w:rsidP="006A28BE">
            <w:r>
              <w:t>1,5 óra</w:t>
            </w:r>
          </w:p>
        </w:tc>
        <w:tc>
          <w:tcPr>
            <w:tcW w:w="2214" w:type="dxa"/>
          </w:tcPr>
          <w:p w14:paraId="1372AC24" w14:textId="27F6DC66" w:rsidR="002E4278" w:rsidRDefault="005D45C3" w:rsidP="006A28BE">
            <w:r>
              <w:t>Kohár</w:t>
            </w:r>
          </w:p>
        </w:tc>
        <w:tc>
          <w:tcPr>
            <w:tcW w:w="2214" w:type="dxa"/>
          </w:tcPr>
          <w:p w14:paraId="36D05A65" w14:textId="77777777" w:rsidR="00EA7CE3" w:rsidRDefault="00EA7CE3" w:rsidP="00EA7CE3">
            <w:r>
              <w:t>Tevékenység:</w:t>
            </w:r>
          </w:p>
          <w:p w14:paraId="3142A87C" w14:textId="13958814" w:rsidR="002E4278" w:rsidRDefault="00EA7CE3" w:rsidP="00EA7CE3">
            <w:r>
              <w:t>Követelmények leírásának folytatása.</w:t>
            </w:r>
          </w:p>
        </w:tc>
      </w:tr>
      <w:tr w:rsidR="002E4278" w14:paraId="4D5C9333" w14:textId="77777777" w:rsidTr="002E4278">
        <w:tc>
          <w:tcPr>
            <w:tcW w:w="2214" w:type="dxa"/>
          </w:tcPr>
          <w:p w14:paraId="5BE40D48" w14:textId="3A38E874" w:rsidR="002E4278" w:rsidRDefault="00851833" w:rsidP="006A28BE">
            <w:r>
              <w:t>2025.02.20. 18:00</w:t>
            </w:r>
          </w:p>
        </w:tc>
        <w:tc>
          <w:tcPr>
            <w:tcW w:w="2214" w:type="dxa"/>
          </w:tcPr>
          <w:p w14:paraId="56DE684F" w14:textId="29A24220" w:rsidR="002E4278" w:rsidRDefault="00BA3794" w:rsidP="006A28BE">
            <w:r>
              <w:t>2 óra</w:t>
            </w:r>
          </w:p>
        </w:tc>
        <w:tc>
          <w:tcPr>
            <w:tcW w:w="2214" w:type="dxa"/>
          </w:tcPr>
          <w:p w14:paraId="2D5480C8" w14:textId="11A63A97" w:rsidR="002E4278" w:rsidRDefault="000C37C0" w:rsidP="006A28BE">
            <w:r>
              <w:t>Kohár</w:t>
            </w:r>
          </w:p>
        </w:tc>
        <w:tc>
          <w:tcPr>
            <w:tcW w:w="2214" w:type="dxa"/>
          </w:tcPr>
          <w:p w14:paraId="11A71CDE" w14:textId="77777777" w:rsidR="002E4278" w:rsidRDefault="00EE1B19" w:rsidP="006A28BE">
            <w:r>
              <w:t>Tevékenység:</w:t>
            </w:r>
          </w:p>
          <w:p w14:paraId="1DDD4995" w14:textId="1CEE06AA" w:rsidR="00EE1B19" w:rsidRDefault="002A53FF" w:rsidP="006A28BE">
            <w:r>
              <w:t xml:space="preserve">Projekt </w:t>
            </w:r>
            <w:r w:rsidR="00FA51B3">
              <w:t>terv részletes leírása</w:t>
            </w:r>
          </w:p>
        </w:tc>
      </w:tr>
      <w:tr w:rsidR="00BB3898" w14:paraId="0E97990E" w14:textId="77777777" w:rsidTr="002E4278">
        <w:tc>
          <w:tcPr>
            <w:tcW w:w="2214" w:type="dxa"/>
          </w:tcPr>
          <w:p w14:paraId="40B5A9D4" w14:textId="3E4C7BDF" w:rsidR="00BB3898" w:rsidRDefault="00BB3898" w:rsidP="006A28BE">
            <w:r>
              <w:t>2025.02.2</w:t>
            </w:r>
            <w:r w:rsidR="00C9540C">
              <w:t>2</w:t>
            </w:r>
            <w:r>
              <w:t>. 10:00</w:t>
            </w:r>
          </w:p>
        </w:tc>
        <w:tc>
          <w:tcPr>
            <w:tcW w:w="2214" w:type="dxa"/>
          </w:tcPr>
          <w:p w14:paraId="1440F2ED" w14:textId="21CCD4DA" w:rsidR="00BB3898" w:rsidRDefault="00BB3898" w:rsidP="006A28BE">
            <w:r>
              <w:t>3 óra</w:t>
            </w:r>
          </w:p>
        </w:tc>
        <w:tc>
          <w:tcPr>
            <w:tcW w:w="2214" w:type="dxa"/>
          </w:tcPr>
          <w:p w14:paraId="1AB41776" w14:textId="1C026067" w:rsidR="00BB3898" w:rsidRDefault="000A1471" w:rsidP="006A28BE">
            <w:r>
              <w:t>Kohár</w:t>
            </w:r>
          </w:p>
        </w:tc>
        <w:tc>
          <w:tcPr>
            <w:tcW w:w="2214" w:type="dxa"/>
          </w:tcPr>
          <w:p w14:paraId="7112B049" w14:textId="77777777" w:rsidR="00BB3898" w:rsidRDefault="000A1471" w:rsidP="006A28BE">
            <w:r>
              <w:t>Tevékenység:</w:t>
            </w:r>
          </w:p>
          <w:p w14:paraId="09F4C789" w14:textId="4A7B6495" w:rsidR="00024248" w:rsidRDefault="003E373F" w:rsidP="006A28BE">
            <w:r>
              <w:t>Követelmények aktualizálása a megbeszéltekkel</w:t>
            </w:r>
          </w:p>
        </w:tc>
      </w:tr>
      <w:tr w:rsidR="00530542" w14:paraId="547F3DD2" w14:textId="77777777" w:rsidTr="002E4278">
        <w:tc>
          <w:tcPr>
            <w:tcW w:w="2214" w:type="dxa"/>
          </w:tcPr>
          <w:p w14:paraId="7274A8AE" w14:textId="56E8808D" w:rsidR="00530542" w:rsidRDefault="00530542" w:rsidP="006A28BE">
            <w:r>
              <w:t>2025.02.2</w:t>
            </w:r>
            <w:r w:rsidR="00C9540C">
              <w:t>2.</w:t>
            </w:r>
            <w:r w:rsidR="003110EC">
              <w:t xml:space="preserve"> </w:t>
            </w:r>
            <w:r w:rsidR="009047DA">
              <w:t>18:00</w:t>
            </w:r>
          </w:p>
        </w:tc>
        <w:tc>
          <w:tcPr>
            <w:tcW w:w="2214" w:type="dxa"/>
          </w:tcPr>
          <w:p w14:paraId="0077FF3F" w14:textId="12DFB85E" w:rsidR="00530542" w:rsidRDefault="009047DA" w:rsidP="006A28BE">
            <w:r>
              <w:t>2 óra</w:t>
            </w:r>
          </w:p>
        </w:tc>
        <w:tc>
          <w:tcPr>
            <w:tcW w:w="2214" w:type="dxa"/>
          </w:tcPr>
          <w:p w14:paraId="1687B3E2" w14:textId="48E9B54C" w:rsidR="00530542" w:rsidRDefault="00C00ADB" w:rsidP="006A28BE">
            <w:r>
              <w:t>Kohár</w:t>
            </w:r>
          </w:p>
        </w:tc>
        <w:tc>
          <w:tcPr>
            <w:tcW w:w="2214" w:type="dxa"/>
          </w:tcPr>
          <w:p w14:paraId="215ABB95" w14:textId="77777777" w:rsidR="00530542" w:rsidRDefault="00C00ADB" w:rsidP="006A28BE">
            <w:r>
              <w:t>Tevékenység:</w:t>
            </w:r>
          </w:p>
          <w:p w14:paraId="6F0CAE15" w14:textId="7AF3BA3C" w:rsidR="00C00ADB" w:rsidRDefault="00C00ADB" w:rsidP="006A28BE">
            <w:r>
              <w:t xml:space="preserve">Követelmény tesztek és </w:t>
            </w:r>
            <w:r w:rsidR="004707B2">
              <w:t>use-casek leírása</w:t>
            </w:r>
          </w:p>
        </w:tc>
      </w:tr>
    </w:tbl>
    <w:p w14:paraId="7387DC99" w14:textId="77777777" w:rsidR="00112B4D" w:rsidRPr="00337156" w:rsidRDefault="00112B4D" w:rsidP="00112B4D">
      <w:pPr>
        <w:pStyle w:val="magyarazat"/>
      </w:pPr>
    </w:p>
    <w:sectPr w:rsidR="00112B4D" w:rsidRPr="00337156">
      <w:headerReference w:type="default" r:id="rId15"/>
      <w:footerReference w:type="even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F53283" w14:textId="77777777" w:rsidR="00CA2BD1" w:rsidRDefault="00CA2BD1">
      <w:r>
        <w:separator/>
      </w:r>
    </w:p>
  </w:endnote>
  <w:endnote w:type="continuationSeparator" w:id="0">
    <w:p w14:paraId="55C55CB1" w14:textId="77777777" w:rsidR="00CA2BD1" w:rsidRDefault="00CA2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1BCB4FB4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56C068F2" w14:textId="1A423435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B0368A">
      <w:rPr>
        <w:noProof/>
        <w:lang w:val="en-US"/>
      </w:rPr>
      <w:t>2025-02-23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AD3F9B" w14:textId="77777777" w:rsidR="00CA2BD1" w:rsidRDefault="00CA2BD1">
      <w:r>
        <w:separator/>
      </w:r>
    </w:p>
  </w:footnote>
  <w:footnote w:type="continuationSeparator" w:id="0">
    <w:p w14:paraId="14564E00" w14:textId="77777777" w:rsidR="00CA2BD1" w:rsidRDefault="00CA2BD1">
      <w:r>
        <w:continuationSeparator/>
      </w:r>
    </w:p>
  </w:footnote>
  <w:footnote w:id="1">
    <w:p w14:paraId="7D33316F" w14:textId="6479D67C" w:rsidR="004A1C1D" w:rsidRDefault="004A1C1D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4A1C1D">
        <w:t>https://github.com/koharzsombor/bandITs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llb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303484">
      <w:rPr>
        <w:i/>
        <w:color w:val="0000FF"/>
      </w:rPr>
      <w:t>bandits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D67"/>
    <w:multiLevelType w:val="multilevel"/>
    <w:tmpl w:val="04882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56223DC"/>
    <w:multiLevelType w:val="hybridMultilevel"/>
    <w:tmpl w:val="DCA2E86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A4349"/>
    <w:multiLevelType w:val="multilevel"/>
    <w:tmpl w:val="F3B0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66506B8"/>
    <w:multiLevelType w:val="hybridMultilevel"/>
    <w:tmpl w:val="F6FCE24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06AB0"/>
    <w:multiLevelType w:val="hybridMultilevel"/>
    <w:tmpl w:val="850C895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1134212E"/>
    <w:multiLevelType w:val="hybridMultilevel"/>
    <w:tmpl w:val="1A78EFE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DC1AF3"/>
    <w:multiLevelType w:val="multilevel"/>
    <w:tmpl w:val="0E66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16F4351D"/>
    <w:multiLevelType w:val="multilevel"/>
    <w:tmpl w:val="9B00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2CF3193F"/>
    <w:multiLevelType w:val="multilevel"/>
    <w:tmpl w:val="6B90021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13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379A3BB4"/>
    <w:multiLevelType w:val="multilevel"/>
    <w:tmpl w:val="6C3A8E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7C5860"/>
    <w:multiLevelType w:val="hybridMultilevel"/>
    <w:tmpl w:val="697E5E42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3B7D88"/>
    <w:multiLevelType w:val="multilevel"/>
    <w:tmpl w:val="5322CDD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257365"/>
    <w:multiLevelType w:val="multilevel"/>
    <w:tmpl w:val="6DA6FA82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43317C77"/>
    <w:multiLevelType w:val="hybridMultilevel"/>
    <w:tmpl w:val="5B0E7EDC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4F786329"/>
    <w:multiLevelType w:val="hybridMultilevel"/>
    <w:tmpl w:val="BCBCF280"/>
    <w:lvl w:ilvl="0" w:tplc="040E000F">
      <w:start w:val="1"/>
      <w:numFmt w:val="decimal"/>
      <w:lvlText w:val="%1."/>
      <w:lvlJc w:val="left"/>
      <w:pPr>
        <w:ind w:left="784" w:hanging="360"/>
      </w:pPr>
    </w:lvl>
    <w:lvl w:ilvl="1" w:tplc="040E0019" w:tentative="1">
      <w:start w:val="1"/>
      <w:numFmt w:val="lowerLetter"/>
      <w:lvlText w:val="%2."/>
      <w:lvlJc w:val="left"/>
      <w:pPr>
        <w:ind w:left="1504" w:hanging="360"/>
      </w:pPr>
    </w:lvl>
    <w:lvl w:ilvl="2" w:tplc="040E001B" w:tentative="1">
      <w:start w:val="1"/>
      <w:numFmt w:val="lowerRoman"/>
      <w:lvlText w:val="%3."/>
      <w:lvlJc w:val="right"/>
      <w:pPr>
        <w:ind w:left="2224" w:hanging="180"/>
      </w:pPr>
    </w:lvl>
    <w:lvl w:ilvl="3" w:tplc="040E000F" w:tentative="1">
      <w:start w:val="1"/>
      <w:numFmt w:val="decimal"/>
      <w:lvlText w:val="%4."/>
      <w:lvlJc w:val="left"/>
      <w:pPr>
        <w:ind w:left="2944" w:hanging="360"/>
      </w:pPr>
    </w:lvl>
    <w:lvl w:ilvl="4" w:tplc="040E0019" w:tentative="1">
      <w:start w:val="1"/>
      <w:numFmt w:val="lowerLetter"/>
      <w:lvlText w:val="%5."/>
      <w:lvlJc w:val="left"/>
      <w:pPr>
        <w:ind w:left="3664" w:hanging="360"/>
      </w:pPr>
    </w:lvl>
    <w:lvl w:ilvl="5" w:tplc="040E001B" w:tentative="1">
      <w:start w:val="1"/>
      <w:numFmt w:val="lowerRoman"/>
      <w:lvlText w:val="%6."/>
      <w:lvlJc w:val="right"/>
      <w:pPr>
        <w:ind w:left="4384" w:hanging="180"/>
      </w:pPr>
    </w:lvl>
    <w:lvl w:ilvl="6" w:tplc="040E000F" w:tentative="1">
      <w:start w:val="1"/>
      <w:numFmt w:val="decimal"/>
      <w:lvlText w:val="%7."/>
      <w:lvlJc w:val="left"/>
      <w:pPr>
        <w:ind w:left="5104" w:hanging="360"/>
      </w:pPr>
    </w:lvl>
    <w:lvl w:ilvl="7" w:tplc="040E0019" w:tentative="1">
      <w:start w:val="1"/>
      <w:numFmt w:val="lowerLetter"/>
      <w:lvlText w:val="%8."/>
      <w:lvlJc w:val="left"/>
      <w:pPr>
        <w:ind w:left="5824" w:hanging="360"/>
      </w:pPr>
    </w:lvl>
    <w:lvl w:ilvl="8" w:tplc="040E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21" w15:restartNumberingAfterBreak="0">
    <w:nsid w:val="545D4421"/>
    <w:multiLevelType w:val="multilevel"/>
    <w:tmpl w:val="DBDAEA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3" w15:restartNumberingAfterBreak="0">
    <w:nsid w:val="64847B60"/>
    <w:multiLevelType w:val="multilevel"/>
    <w:tmpl w:val="C40A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748A2ADE"/>
    <w:multiLevelType w:val="multilevel"/>
    <w:tmpl w:val="65002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 w15:restartNumberingAfterBreak="0">
    <w:nsid w:val="7AFE2B28"/>
    <w:multiLevelType w:val="multilevel"/>
    <w:tmpl w:val="A97EEF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A25422"/>
    <w:multiLevelType w:val="multilevel"/>
    <w:tmpl w:val="E33065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  <w:bCs/>
        <w:i/>
        <w:i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5138285">
    <w:abstractNumId w:val="7"/>
  </w:num>
  <w:num w:numId="2" w16cid:durableId="650523983">
    <w:abstractNumId w:val="26"/>
  </w:num>
  <w:num w:numId="3" w16cid:durableId="1170560230">
    <w:abstractNumId w:val="24"/>
  </w:num>
  <w:num w:numId="4" w16cid:durableId="1202480319">
    <w:abstractNumId w:val="22"/>
  </w:num>
  <w:num w:numId="5" w16cid:durableId="1356544036">
    <w:abstractNumId w:val="2"/>
  </w:num>
  <w:num w:numId="6" w16cid:durableId="1775247682">
    <w:abstractNumId w:val="12"/>
  </w:num>
  <w:num w:numId="7" w16cid:durableId="572735346">
    <w:abstractNumId w:val="19"/>
  </w:num>
  <w:num w:numId="8" w16cid:durableId="1228801559">
    <w:abstractNumId w:val="13"/>
  </w:num>
  <w:num w:numId="9" w16cid:durableId="1300646589">
    <w:abstractNumId w:val="0"/>
  </w:num>
  <w:num w:numId="10" w16cid:durableId="1740126609">
    <w:abstractNumId w:val="16"/>
  </w:num>
  <w:num w:numId="11" w16cid:durableId="60565878">
    <w:abstractNumId w:val="17"/>
  </w:num>
  <w:num w:numId="12" w16cid:durableId="2018846947">
    <w:abstractNumId w:val="25"/>
  </w:num>
  <w:num w:numId="13" w16cid:durableId="494077510">
    <w:abstractNumId w:val="28"/>
  </w:num>
  <w:num w:numId="14" w16cid:durableId="2078630080">
    <w:abstractNumId w:val="11"/>
  </w:num>
  <w:num w:numId="15" w16cid:durableId="713583868">
    <w:abstractNumId w:val="9"/>
  </w:num>
  <w:num w:numId="16" w16cid:durableId="91440522">
    <w:abstractNumId w:val="27"/>
  </w:num>
  <w:num w:numId="17" w16cid:durableId="918710696">
    <w:abstractNumId w:val="23"/>
  </w:num>
  <w:num w:numId="18" w16cid:durableId="1114178150">
    <w:abstractNumId w:val="14"/>
  </w:num>
  <w:num w:numId="19" w16cid:durableId="857351559">
    <w:abstractNumId w:val="1"/>
  </w:num>
  <w:num w:numId="20" w16cid:durableId="1331368014">
    <w:abstractNumId w:val="10"/>
  </w:num>
  <w:num w:numId="21" w16cid:durableId="1225800904">
    <w:abstractNumId w:val="21"/>
  </w:num>
  <w:num w:numId="22" w16cid:durableId="571042096">
    <w:abstractNumId w:val="4"/>
  </w:num>
  <w:num w:numId="23" w16cid:durableId="916086665">
    <w:abstractNumId w:val="20"/>
  </w:num>
  <w:num w:numId="24" w16cid:durableId="1579093264">
    <w:abstractNumId w:val="18"/>
  </w:num>
  <w:num w:numId="25" w16cid:durableId="346710157">
    <w:abstractNumId w:val="15"/>
  </w:num>
  <w:num w:numId="26" w16cid:durableId="657343542">
    <w:abstractNumId w:val="6"/>
  </w:num>
  <w:num w:numId="27" w16cid:durableId="1752695280">
    <w:abstractNumId w:val="5"/>
  </w:num>
  <w:num w:numId="28" w16cid:durableId="1401173251">
    <w:abstractNumId w:val="3"/>
  </w:num>
  <w:num w:numId="29" w16cid:durableId="586885846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022D"/>
    <w:rsid w:val="00004B7E"/>
    <w:rsid w:val="000051DD"/>
    <w:rsid w:val="00011A47"/>
    <w:rsid w:val="00012AE9"/>
    <w:rsid w:val="000134D0"/>
    <w:rsid w:val="00015139"/>
    <w:rsid w:val="00015EF8"/>
    <w:rsid w:val="00016D3A"/>
    <w:rsid w:val="00017271"/>
    <w:rsid w:val="000210D7"/>
    <w:rsid w:val="0002151F"/>
    <w:rsid w:val="00021EF6"/>
    <w:rsid w:val="00022098"/>
    <w:rsid w:val="00022EC9"/>
    <w:rsid w:val="00024248"/>
    <w:rsid w:val="00025050"/>
    <w:rsid w:val="00025921"/>
    <w:rsid w:val="00025BB4"/>
    <w:rsid w:val="000260DC"/>
    <w:rsid w:val="000309E3"/>
    <w:rsid w:val="00030F82"/>
    <w:rsid w:val="00031625"/>
    <w:rsid w:val="00033537"/>
    <w:rsid w:val="000342AF"/>
    <w:rsid w:val="000357B0"/>
    <w:rsid w:val="00035E73"/>
    <w:rsid w:val="000403DA"/>
    <w:rsid w:val="000410A0"/>
    <w:rsid w:val="00041449"/>
    <w:rsid w:val="00041674"/>
    <w:rsid w:val="0004486B"/>
    <w:rsid w:val="00044E78"/>
    <w:rsid w:val="00045EA2"/>
    <w:rsid w:val="00046968"/>
    <w:rsid w:val="00046F78"/>
    <w:rsid w:val="00047B06"/>
    <w:rsid w:val="00050C96"/>
    <w:rsid w:val="00051BE9"/>
    <w:rsid w:val="00052232"/>
    <w:rsid w:val="00052B1B"/>
    <w:rsid w:val="000545F8"/>
    <w:rsid w:val="00054655"/>
    <w:rsid w:val="00056364"/>
    <w:rsid w:val="00056F28"/>
    <w:rsid w:val="00057202"/>
    <w:rsid w:val="00057353"/>
    <w:rsid w:val="00060C8B"/>
    <w:rsid w:val="00063682"/>
    <w:rsid w:val="00063CA2"/>
    <w:rsid w:val="00064817"/>
    <w:rsid w:val="000669C7"/>
    <w:rsid w:val="000676C2"/>
    <w:rsid w:val="0006780D"/>
    <w:rsid w:val="00067EA7"/>
    <w:rsid w:val="00071A22"/>
    <w:rsid w:val="00072602"/>
    <w:rsid w:val="0007592A"/>
    <w:rsid w:val="00075C2C"/>
    <w:rsid w:val="000811E1"/>
    <w:rsid w:val="00083F9E"/>
    <w:rsid w:val="00084687"/>
    <w:rsid w:val="00084B3B"/>
    <w:rsid w:val="00086801"/>
    <w:rsid w:val="00086B43"/>
    <w:rsid w:val="00087459"/>
    <w:rsid w:val="000915A9"/>
    <w:rsid w:val="0009182F"/>
    <w:rsid w:val="00093A70"/>
    <w:rsid w:val="00095665"/>
    <w:rsid w:val="00095F84"/>
    <w:rsid w:val="00096B5F"/>
    <w:rsid w:val="000A1471"/>
    <w:rsid w:val="000A1ED9"/>
    <w:rsid w:val="000A20BD"/>
    <w:rsid w:val="000A2AD4"/>
    <w:rsid w:val="000A48A7"/>
    <w:rsid w:val="000A61A8"/>
    <w:rsid w:val="000A629D"/>
    <w:rsid w:val="000B0A16"/>
    <w:rsid w:val="000B1F3A"/>
    <w:rsid w:val="000B2B3D"/>
    <w:rsid w:val="000B5305"/>
    <w:rsid w:val="000B5524"/>
    <w:rsid w:val="000B6094"/>
    <w:rsid w:val="000B6F49"/>
    <w:rsid w:val="000C0429"/>
    <w:rsid w:val="000C0690"/>
    <w:rsid w:val="000C0BBD"/>
    <w:rsid w:val="000C1D59"/>
    <w:rsid w:val="000C2497"/>
    <w:rsid w:val="000C2AD7"/>
    <w:rsid w:val="000C2D74"/>
    <w:rsid w:val="000C2ED8"/>
    <w:rsid w:val="000C37C0"/>
    <w:rsid w:val="000C4867"/>
    <w:rsid w:val="000C69E7"/>
    <w:rsid w:val="000C7124"/>
    <w:rsid w:val="000D01A0"/>
    <w:rsid w:val="000D0270"/>
    <w:rsid w:val="000D0BC0"/>
    <w:rsid w:val="000D0D3E"/>
    <w:rsid w:val="000D10B7"/>
    <w:rsid w:val="000D2CBF"/>
    <w:rsid w:val="000D36E9"/>
    <w:rsid w:val="000D3B4E"/>
    <w:rsid w:val="000D3F94"/>
    <w:rsid w:val="000D4403"/>
    <w:rsid w:val="000D5642"/>
    <w:rsid w:val="000D5ABD"/>
    <w:rsid w:val="000D7697"/>
    <w:rsid w:val="000D7C81"/>
    <w:rsid w:val="000E11D5"/>
    <w:rsid w:val="000E1261"/>
    <w:rsid w:val="000E1CB8"/>
    <w:rsid w:val="000E2065"/>
    <w:rsid w:val="000E3123"/>
    <w:rsid w:val="000E3926"/>
    <w:rsid w:val="000E3DF2"/>
    <w:rsid w:val="000E42E4"/>
    <w:rsid w:val="000E4A5F"/>
    <w:rsid w:val="000E564B"/>
    <w:rsid w:val="000E77B8"/>
    <w:rsid w:val="000E77D0"/>
    <w:rsid w:val="000E7AC8"/>
    <w:rsid w:val="000E7F88"/>
    <w:rsid w:val="000F03F1"/>
    <w:rsid w:val="000F31B0"/>
    <w:rsid w:val="000F4C2B"/>
    <w:rsid w:val="000F709D"/>
    <w:rsid w:val="0010237E"/>
    <w:rsid w:val="00102E84"/>
    <w:rsid w:val="001032BB"/>
    <w:rsid w:val="00104773"/>
    <w:rsid w:val="00105AB9"/>
    <w:rsid w:val="00105B58"/>
    <w:rsid w:val="00105B96"/>
    <w:rsid w:val="0010764E"/>
    <w:rsid w:val="00112B4D"/>
    <w:rsid w:val="00112BBB"/>
    <w:rsid w:val="00116072"/>
    <w:rsid w:val="00116B79"/>
    <w:rsid w:val="00116D93"/>
    <w:rsid w:val="00120B3C"/>
    <w:rsid w:val="00121F23"/>
    <w:rsid w:val="001221E8"/>
    <w:rsid w:val="0012233F"/>
    <w:rsid w:val="00125010"/>
    <w:rsid w:val="0012622F"/>
    <w:rsid w:val="00131AFE"/>
    <w:rsid w:val="00132C22"/>
    <w:rsid w:val="00133C90"/>
    <w:rsid w:val="00137D85"/>
    <w:rsid w:val="001413A7"/>
    <w:rsid w:val="001417D5"/>
    <w:rsid w:val="00142B6A"/>
    <w:rsid w:val="0014383C"/>
    <w:rsid w:val="00143D56"/>
    <w:rsid w:val="001461F3"/>
    <w:rsid w:val="001463D2"/>
    <w:rsid w:val="001531B0"/>
    <w:rsid w:val="00155AA3"/>
    <w:rsid w:val="00157148"/>
    <w:rsid w:val="0016095B"/>
    <w:rsid w:val="00160ED3"/>
    <w:rsid w:val="001616A6"/>
    <w:rsid w:val="00162960"/>
    <w:rsid w:val="00164252"/>
    <w:rsid w:val="00164A29"/>
    <w:rsid w:val="00165D56"/>
    <w:rsid w:val="00166B9C"/>
    <w:rsid w:val="0016762D"/>
    <w:rsid w:val="00167B83"/>
    <w:rsid w:val="00171720"/>
    <w:rsid w:val="0017332F"/>
    <w:rsid w:val="00173C66"/>
    <w:rsid w:val="0017417B"/>
    <w:rsid w:val="00176339"/>
    <w:rsid w:val="00177244"/>
    <w:rsid w:val="00177CE4"/>
    <w:rsid w:val="00180CF4"/>
    <w:rsid w:val="001838DB"/>
    <w:rsid w:val="0018621F"/>
    <w:rsid w:val="00186526"/>
    <w:rsid w:val="00187920"/>
    <w:rsid w:val="00187A27"/>
    <w:rsid w:val="00187BEC"/>
    <w:rsid w:val="0019058E"/>
    <w:rsid w:val="001907C0"/>
    <w:rsid w:val="00194866"/>
    <w:rsid w:val="001949D1"/>
    <w:rsid w:val="00194DB1"/>
    <w:rsid w:val="0019511E"/>
    <w:rsid w:val="00195AB6"/>
    <w:rsid w:val="0019622F"/>
    <w:rsid w:val="0019652E"/>
    <w:rsid w:val="001970BB"/>
    <w:rsid w:val="001A015E"/>
    <w:rsid w:val="001A1B0B"/>
    <w:rsid w:val="001A1DAA"/>
    <w:rsid w:val="001A235C"/>
    <w:rsid w:val="001A56A5"/>
    <w:rsid w:val="001A6274"/>
    <w:rsid w:val="001A7AE7"/>
    <w:rsid w:val="001B2EC7"/>
    <w:rsid w:val="001B3B0D"/>
    <w:rsid w:val="001B3DEF"/>
    <w:rsid w:val="001B4E2D"/>
    <w:rsid w:val="001B4FD6"/>
    <w:rsid w:val="001B6020"/>
    <w:rsid w:val="001C0958"/>
    <w:rsid w:val="001C0A4F"/>
    <w:rsid w:val="001C277F"/>
    <w:rsid w:val="001C477A"/>
    <w:rsid w:val="001C51B4"/>
    <w:rsid w:val="001C5DE8"/>
    <w:rsid w:val="001D22EA"/>
    <w:rsid w:val="001D47A8"/>
    <w:rsid w:val="001D4AEA"/>
    <w:rsid w:val="001D777F"/>
    <w:rsid w:val="001E1F53"/>
    <w:rsid w:val="001E2A51"/>
    <w:rsid w:val="001E5901"/>
    <w:rsid w:val="001E5D49"/>
    <w:rsid w:val="001E5E86"/>
    <w:rsid w:val="001E68E5"/>
    <w:rsid w:val="001E7CD7"/>
    <w:rsid w:val="001F203D"/>
    <w:rsid w:val="001F4D88"/>
    <w:rsid w:val="001F7C53"/>
    <w:rsid w:val="00202B1D"/>
    <w:rsid w:val="00203C2D"/>
    <w:rsid w:val="00203F5B"/>
    <w:rsid w:val="00204B98"/>
    <w:rsid w:val="0020590B"/>
    <w:rsid w:val="00205D61"/>
    <w:rsid w:val="002070A0"/>
    <w:rsid w:val="00207960"/>
    <w:rsid w:val="00212316"/>
    <w:rsid w:val="002151F3"/>
    <w:rsid w:val="002167D6"/>
    <w:rsid w:val="00216DF7"/>
    <w:rsid w:val="00217470"/>
    <w:rsid w:val="00217F1C"/>
    <w:rsid w:val="0022047F"/>
    <w:rsid w:val="002207AD"/>
    <w:rsid w:val="002207D4"/>
    <w:rsid w:val="00220A32"/>
    <w:rsid w:val="00221768"/>
    <w:rsid w:val="00221EEE"/>
    <w:rsid w:val="00222177"/>
    <w:rsid w:val="00222682"/>
    <w:rsid w:val="00222C60"/>
    <w:rsid w:val="00225683"/>
    <w:rsid w:val="00226A18"/>
    <w:rsid w:val="00230AF4"/>
    <w:rsid w:val="00231C84"/>
    <w:rsid w:val="002340B7"/>
    <w:rsid w:val="002351BA"/>
    <w:rsid w:val="00235744"/>
    <w:rsid w:val="00236809"/>
    <w:rsid w:val="00236985"/>
    <w:rsid w:val="002372F0"/>
    <w:rsid w:val="002376F4"/>
    <w:rsid w:val="00237A55"/>
    <w:rsid w:val="00241DEA"/>
    <w:rsid w:val="0024237C"/>
    <w:rsid w:val="0024557A"/>
    <w:rsid w:val="002458AE"/>
    <w:rsid w:val="00246090"/>
    <w:rsid w:val="002471E0"/>
    <w:rsid w:val="00247A39"/>
    <w:rsid w:val="00247AF1"/>
    <w:rsid w:val="00250A41"/>
    <w:rsid w:val="0025190A"/>
    <w:rsid w:val="00252117"/>
    <w:rsid w:val="00252B4C"/>
    <w:rsid w:val="002567F7"/>
    <w:rsid w:val="00257489"/>
    <w:rsid w:val="0025758B"/>
    <w:rsid w:val="002634EB"/>
    <w:rsid w:val="002635D4"/>
    <w:rsid w:val="00263DD4"/>
    <w:rsid w:val="00263FA1"/>
    <w:rsid w:val="002644D3"/>
    <w:rsid w:val="00264905"/>
    <w:rsid w:val="00264D73"/>
    <w:rsid w:val="00266307"/>
    <w:rsid w:val="00266519"/>
    <w:rsid w:val="00266BFF"/>
    <w:rsid w:val="00266F3A"/>
    <w:rsid w:val="00267B3D"/>
    <w:rsid w:val="00267E38"/>
    <w:rsid w:val="002715EB"/>
    <w:rsid w:val="002734FF"/>
    <w:rsid w:val="00274CA8"/>
    <w:rsid w:val="00275A79"/>
    <w:rsid w:val="0027677F"/>
    <w:rsid w:val="00280CE1"/>
    <w:rsid w:val="00281524"/>
    <w:rsid w:val="00283208"/>
    <w:rsid w:val="002833F8"/>
    <w:rsid w:val="00283509"/>
    <w:rsid w:val="0028423C"/>
    <w:rsid w:val="00284283"/>
    <w:rsid w:val="002854AB"/>
    <w:rsid w:val="00286C17"/>
    <w:rsid w:val="00287118"/>
    <w:rsid w:val="002957CC"/>
    <w:rsid w:val="002A1397"/>
    <w:rsid w:val="002A1DB2"/>
    <w:rsid w:val="002A2136"/>
    <w:rsid w:val="002A2636"/>
    <w:rsid w:val="002A37C8"/>
    <w:rsid w:val="002A48FD"/>
    <w:rsid w:val="002A53FF"/>
    <w:rsid w:val="002A6909"/>
    <w:rsid w:val="002A7288"/>
    <w:rsid w:val="002A7469"/>
    <w:rsid w:val="002A7B02"/>
    <w:rsid w:val="002B018F"/>
    <w:rsid w:val="002B052B"/>
    <w:rsid w:val="002B1D36"/>
    <w:rsid w:val="002B4074"/>
    <w:rsid w:val="002B72F3"/>
    <w:rsid w:val="002B7DD9"/>
    <w:rsid w:val="002C03D9"/>
    <w:rsid w:val="002C1DA6"/>
    <w:rsid w:val="002C2FEF"/>
    <w:rsid w:val="002C3B4C"/>
    <w:rsid w:val="002D02EA"/>
    <w:rsid w:val="002D1C34"/>
    <w:rsid w:val="002D4A4C"/>
    <w:rsid w:val="002D6DC1"/>
    <w:rsid w:val="002D7284"/>
    <w:rsid w:val="002E01B6"/>
    <w:rsid w:val="002E0400"/>
    <w:rsid w:val="002E24F4"/>
    <w:rsid w:val="002E292D"/>
    <w:rsid w:val="002E4278"/>
    <w:rsid w:val="002E43EC"/>
    <w:rsid w:val="002E7A09"/>
    <w:rsid w:val="002E7C12"/>
    <w:rsid w:val="002F1B19"/>
    <w:rsid w:val="002F2924"/>
    <w:rsid w:val="002F296E"/>
    <w:rsid w:val="002F3197"/>
    <w:rsid w:val="0030080C"/>
    <w:rsid w:val="00300B68"/>
    <w:rsid w:val="00301940"/>
    <w:rsid w:val="00303484"/>
    <w:rsid w:val="003037D6"/>
    <w:rsid w:val="00304493"/>
    <w:rsid w:val="003048B0"/>
    <w:rsid w:val="003050EF"/>
    <w:rsid w:val="0031058F"/>
    <w:rsid w:val="003110EC"/>
    <w:rsid w:val="0031156B"/>
    <w:rsid w:val="003121F0"/>
    <w:rsid w:val="003124ED"/>
    <w:rsid w:val="00312A5D"/>
    <w:rsid w:val="00315600"/>
    <w:rsid w:val="00316591"/>
    <w:rsid w:val="00316B64"/>
    <w:rsid w:val="003177DF"/>
    <w:rsid w:val="003214C2"/>
    <w:rsid w:val="00321EB3"/>
    <w:rsid w:val="003220E5"/>
    <w:rsid w:val="003230B8"/>
    <w:rsid w:val="00324B0C"/>
    <w:rsid w:val="00325722"/>
    <w:rsid w:val="00327B82"/>
    <w:rsid w:val="00327DD5"/>
    <w:rsid w:val="003307FB"/>
    <w:rsid w:val="00330B6A"/>
    <w:rsid w:val="00333837"/>
    <w:rsid w:val="00335315"/>
    <w:rsid w:val="00336D16"/>
    <w:rsid w:val="00337156"/>
    <w:rsid w:val="00337690"/>
    <w:rsid w:val="00337872"/>
    <w:rsid w:val="00343F87"/>
    <w:rsid w:val="0034640B"/>
    <w:rsid w:val="0034706F"/>
    <w:rsid w:val="00351D53"/>
    <w:rsid w:val="00352A1F"/>
    <w:rsid w:val="00356351"/>
    <w:rsid w:val="00356A6F"/>
    <w:rsid w:val="00357EBD"/>
    <w:rsid w:val="00361514"/>
    <w:rsid w:val="00361E49"/>
    <w:rsid w:val="00362108"/>
    <w:rsid w:val="00363D29"/>
    <w:rsid w:val="00364EAC"/>
    <w:rsid w:val="003658E7"/>
    <w:rsid w:val="003670A6"/>
    <w:rsid w:val="00370487"/>
    <w:rsid w:val="00370BF8"/>
    <w:rsid w:val="0037455A"/>
    <w:rsid w:val="0037497C"/>
    <w:rsid w:val="003749A2"/>
    <w:rsid w:val="003763B4"/>
    <w:rsid w:val="003775F9"/>
    <w:rsid w:val="003802EA"/>
    <w:rsid w:val="003816D7"/>
    <w:rsid w:val="0038221D"/>
    <w:rsid w:val="00383F78"/>
    <w:rsid w:val="0038545D"/>
    <w:rsid w:val="0038720A"/>
    <w:rsid w:val="003916F5"/>
    <w:rsid w:val="00392540"/>
    <w:rsid w:val="003933E9"/>
    <w:rsid w:val="0039360A"/>
    <w:rsid w:val="00394F1B"/>
    <w:rsid w:val="00397F80"/>
    <w:rsid w:val="003A3624"/>
    <w:rsid w:val="003A42FC"/>
    <w:rsid w:val="003A4E88"/>
    <w:rsid w:val="003A4F8E"/>
    <w:rsid w:val="003A7092"/>
    <w:rsid w:val="003A765A"/>
    <w:rsid w:val="003A7C98"/>
    <w:rsid w:val="003A7F46"/>
    <w:rsid w:val="003A7F75"/>
    <w:rsid w:val="003B125D"/>
    <w:rsid w:val="003B16EF"/>
    <w:rsid w:val="003B3CAD"/>
    <w:rsid w:val="003B62FC"/>
    <w:rsid w:val="003C0A26"/>
    <w:rsid w:val="003C17F4"/>
    <w:rsid w:val="003C32D8"/>
    <w:rsid w:val="003C3D48"/>
    <w:rsid w:val="003C4153"/>
    <w:rsid w:val="003C67E4"/>
    <w:rsid w:val="003C6F2B"/>
    <w:rsid w:val="003D1B51"/>
    <w:rsid w:val="003D1D8B"/>
    <w:rsid w:val="003D3937"/>
    <w:rsid w:val="003D5BC3"/>
    <w:rsid w:val="003D6D95"/>
    <w:rsid w:val="003E25B8"/>
    <w:rsid w:val="003E2A44"/>
    <w:rsid w:val="003E373F"/>
    <w:rsid w:val="003E40E9"/>
    <w:rsid w:val="003E446C"/>
    <w:rsid w:val="003E4CC6"/>
    <w:rsid w:val="003E5504"/>
    <w:rsid w:val="003E5CD1"/>
    <w:rsid w:val="003E6104"/>
    <w:rsid w:val="003E74CF"/>
    <w:rsid w:val="003F0138"/>
    <w:rsid w:val="003F0CA3"/>
    <w:rsid w:val="003F34FB"/>
    <w:rsid w:val="003F40A7"/>
    <w:rsid w:val="003F4526"/>
    <w:rsid w:val="00401208"/>
    <w:rsid w:val="00401EA5"/>
    <w:rsid w:val="004028C8"/>
    <w:rsid w:val="004063DE"/>
    <w:rsid w:val="00407ED7"/>
    <w:rsid w:val="00410D30"/>
    <w:rsid w:val="0041217D"/>
    <w:rsid w:val="00412E60"/>
    <w:rsid w:val="004154ED"/>
    <w:rsid w:val="004161C5"/>
    <w:rsid w:val="00416828"/>
    <w:rsid w:val="004177CD"/>
    <w:rsid w:val="004200E9"/>
    <w:rsid w:val="004200F4"/>
    <w:rsid w:val="004202C8"/>
    <w:rsid w:val="00421321"/>
    <w:rsid w:val="00422015"/>
    <w:rsid w:val="0042392A"/>
    <w:rsid w:val="00423A71"/>
    <w:rsid w:val="00424282"/>
    <w:rsid w:val="0042444E"/>
    <w:rsid w:val="00426593"/>
    <w:rsid w:val="0042745E"/>
    <w:rsid w:val="00430403"/>
    <w:rsid w:val="004310E7"/>
    <w:rsid w:val="00431D3B"/>
    <w:rsid w:val="00432314"/>
    <w:rsid w:val="00433D1F"/>
    <w:rsid w:val="00434FF8"/>
    <w:rsid w:val="00435510"/>
    <w:rsid w:val="00435FCE"/>
    <w:rsid w:val="00436A0C"/>
    <w:rsid w:val="004374B1"/>
    <w:rsid w:val="004377C6"/>
    <w:rsid w:val="004404FD"/>
    <w:rsid w:val="004408BB"/>
    <w:rsid w:val="004434EB"/>
    <w:rsid w:val="00444644"/>
    <w:rsid w:val="00445542"/>
    <w:rsid w:val="004460AF"/>
    <w:rsid w:val="00451CF1"/>
    <w:rsid w:val="00451DF0"/>
    <w:rsid w:val="00454F4A"/>
    <w:rsid w:val="004550B1"/>
    <w:rsid w:val="00455983"/>
    <w:rsid w:val="00456E01"/>
    <w:rsid w:val="00457B83"/>
    <w:rsid w:val="00460219"/>
    <w:rsid w:val="004603F7"/>
    <w:rsid w:val="0046134B"/>
    <w:rsid w:val="00461E49"/>
    <w:rsid w:val="0046214B"/>
    <w:rsid w:val="00462596"/>
    <w:rsid w:val="00465B9B"/>
    <w:rsid w:val="0046738B"/>
    <w:rsid w:val="004707B2"/>
    <w:rsid w:val="00471468"/>
    <w:rsid w:val="004716CD"/>
    <w:rsid w:val="00474566"/>
    <w:rsid w:val="00475366"/>
    <w:rsid w:val="004767C3"/>
    <w:rsid w:val="00476F54"/>
    <w:rsid w:val="00482298"/>
    <w:rsid w:val="004824FC"/>
    <w:rsid w:val="00484E38"/>
    <w:rsid w:val="00486853"/>
    <w:rsid w:val="00487408"/>
    <w:rsid w:val="00487A2E"/>
    <w:rsid w:val="00491B6F"/>
    <w:rsid w:val="00491C12"/>
    <w:rsid w:val="004923AB"/>
    <w:rsid w:val="00494203"/>
    <w:rsid w:val="004942D0"/>
    <w:rsid w:val="00494665"/>
    <w:rsid w:val="00495397"/>
    <w:rsid w:val="00495A83"/>
    <w:rsid w:val="00496BE6"/>
    <w:rsid w:val="004976A6"/>
    <w:rsid w:val="004A03F3"/>
    <w:rsid w:val="004A1C1D"/>
    <w:rsid w:val="004B07DC"/>
    <w:rsid w:val="004B209F"/>
    <w:rsid w:val="004B229A"/>
    <w:rsid w:val="004B71F6"/>
    <w:rsid w:val="004C0712"/>
    <w:rsid w:val="004C0E61"/>
    <w:rsid w:val="004C1F5B"/>
    <w:rsid w:val="004C33CC"/>
    <w:rsid w:val="004C4505"/>
    <w:rsid w:val="004C50F8"/>
    <w:rsid w:val="004C5DF4"/>
    <w:rsid w:val="004C60C6"/>
    <w:rsid w:val="004C7785"/>
    <w:rsid w:val="004C7FD6"/>
    <w:rsid w:val="004D0DC7"/>
    <w:rsid w:val="004D1A77"/>
    <w:rsid w:val="004D3280"/>
    <w:rsid w:val="004D3D9E"/>
    <w:rsid w:val="004D4890"/>
    <w:rsid w:val="004D516D"/>
    <w:rsid w:val="004D5E43"/>
    <w:rsid w:val="004D679A"/>
    <w:rsid w:val="004E0B29"/>
    <w:rsid w:val="004E0E4B"/>
    <w:rsid w:val="004E1A6C"/>
    <w:rsid w:val="004E2CEF"/>
    <w:rsid w:val="004E3903"/>
    <w:rsid w:val="004E6661"/>
    <w:rsid w:val="004E6746"/>
    <w:rsid w:val="004F3059"/>
    <w:rsid w:val="004F3D32"/>
    <w:rsid w:val="004F4127"/>
    <w:rsid w:val="004F4F24"/>
    <w:rsid w:val="004F5568"/>
    <w:rsid w:val="004F63CD"/>
    <w:rsid w:val="004F710B"/>
    <w:rsid w:val="00501C92"/>
    <w:rsid w:val="00502236"/>
    <w:rsid w:val="00503098"/>
    <w:rsid w:val="00506664"/>
    <w:rsid w:val="00506803"/>
    <w:rsid w:val="00506AB2"/>
    <w:rsid w:val="0051078D"/>
    <w:rsid w:val="00510C63"/>
    <w:rsid w:val="0051288B"/>
    <w:rsid w:val="00512BBA"/>
    <w:rsid w:val="00513A73"/>
    <w:rsid w:val="005144EB"/>
    <w:rsid w:val="00514602"/>
    <w:rsid w:val="00517F1F"/>
    <w:rsid w:val="00517F7B"/>
    <w:rsid w:val="005220A8"/>
    <w:rsid w:val="00523A85"/>
    <w:rsid w:val="00524B14"/>
    <w:rsid w:val="00525074"/>
    <w:rsid w:val="00526796"/>
    <w:rsid w:val="00527B0C"/>
    <w:rsid w:val="00530542"/>
    <w:rsid w:val="005306BA"/>
    <w:rsid w:val="00533FA2"/>
    <w:rsid w:val="005340E0"/>
    <w:rsid w:val="00534AB1"/>
    <w:rsid w:val="00534BFF"/>
    <w:rsid w:val="00535AF6"/>
    <w:rsid w:val="00536D9B"/>
    <w:rsid w:val="00537774"/>
    <w:rsid w:val="0054026D"/>
    <w:rsid w:val="005417C0"/>
    <w:rsid w:val="00541E3D"/>
    <w:rsid w:val="005426D7"/>
    <w:rsid w:val="00543300"/>
    <w:rsid w:val="00543EBE"/>
    <w:rsid w:val="00544481"/>
    <w:rsid w:val="00545485"/>
    <w:rsid w:val="0054592B"/>
    <w:rsid w:val="0054749E"/>
    <w:rsid w:val="00550B0E"/>
    <w:rsid w:val="00550D2C"/>
    <w:rsid w:val="00550F51"/>
    <w:rsid w:val="00551F3E"/>
    <w:rsid w:val="00554D4D"/>
    <w:rsid w:val="00556BDC"/>
    <w:rsid w:val="00557ABB"/>
    <w:rsid w:val="00560400"/>
    <w:rsid w:val="00560CBB"/>
    <w:rsid w:val="00561B58"/>
    <w:rsid w:val="00563AAC"/>
    <w:rsid w:val="00565749"/>
    <w:rsid w:val="00565EB3"/>
    <w:rsid w:val="0057207A"/>
    <w:rsid w:val="005731DD"/>
    <w:rsid w:val="00573650"/>
    <w:rsid w:val="00573A68"/>
    <w:rsid w:val="005745BA"/>
    <w:rsid w:val="00574904"/>
    <w:rsid w:val="00574F9D"/>
    <w:rsid w:val="00575A75"/>
    <w:rsid w:val="005812AC"/>
    <w:rsid w:val="00583710"/>
    <w:rsid w:val="00587EFB"/>
    <w:rsid w:val="005942FB"/>
    <w:rsid w:val="00594318"/>
    <w:rsid w:val="00594783"/>
    <w:rsid w:val="00594ABB"/>
    <w:rsid w:val="00594F9F"/>
    <w:rsid w:val="00595D45"/>
    <w:rsid w:val="00596BDB"/>
    <w:rsid w:val="005A21CE"/>
    <w:rsid w:val="005A4FB5"/>
    <w:rsid w:val="005A78A2"/>
    <w:rsid w:val="005B0ACC"/>
    <w:rsid w:val="005B1648"/>
    <w:rsid w:val="005B3E6B"/>
    <w:rsid w:val="005B4042"/>
    <w:rsid w:val="005B62FE"/>
    <w:rsid w:val="005B6FA1"/>
    <w:rsid w:val="005B7056"/>
    <w:rsid w:val="005B74F5"/>
    <w:rsid w:val="005C00E1"/>
    <w:rsid w:val="005C394C"/>
    <w:rsid w:val="005C5846"/>
    <w:rsid w:val="005C5CB7"/>
    <w:rsid w:val="005C6D33"/>
    <w:rsid w:val="005C6E38"/>
    <w:rsid w:val="005D2216"/>
    <w:rsid w:val="005D32FA"/>
    <w:rsid w:val="005D3B60"/>
    <w:rsid w:val="005D45C3"/>
    <w:rsid w:val="005D4F3D"/>
    <w:rsid w:val="005D6D3C"/>
    <w:rsid w:val="005D7124"/>
    <w:rsid w:val="005D7CF1"/>
    <w:rsid w:val="005D7E9E"/>
    <w:rsid w:val="005E1AF7"/>
    <w:rsid w:val="005E23FC"/>
    <w:rsid w:val="005E32D0"/>
    <w:rsid w:val="005E34A1"/>
    <w:rsid w:val="005E3C2A"/>
    <w:rsid w:val="005E3F38"/>
    <w:rsid w:val="005E6D8E"/>
    <w:rsid w:val="005F168C"/>
    <w:rsid w:val="005F245B"/>
    <w:rsid w:val="005F3A18"/>
    <w:rsid w:val="005F58A9"/>
    <w:rsid w:val="005F5D47"/>
    <w:rsid w:val="005F7D35"/>
    <w:rsid w:val="00600B49"/>
    <w:rsid w:val="00603F3F"/>
    <w:rsid w:val="006057B2"/>
    <w:rsid w:val="00607CC2"/>
    <w:rsid w:val="00610F9D"/>
    <w:rsid w:val="006146AB"/>
    <w:rsid w:val="00614704"/>
    <w:rsid w:val="0061492A"/>
    <w:rsid w:val="00617B41"/>
    <w:rsid w:val="00617B61"/>
    <w:rsid w:val="006212DB"/>
    <w:rsid w:val="006218FA"/>
    <w:rsid w:val="006223F8"/>
    <w:rsid w:val="00623BF1"/>
    <w:rsid w:val="00625C12"/>
    <w:rsid w:val="0062614A"/>
    <w:rsid w:val="0062731A"/>
    <w:rsid w:val="0063037F"/>
    <w:rsid w:val="00632AC5"/>
    <w:rsid w:val="00635159"/>
    <w:rsid w:val="00636F26"/>
    <w:rsid w:val="00641469"/>
    <w:rsid w:val="00641B32"/>
    <w:rsid w:val="0064363A"/>
    <w:rsid w:val="00644CC5"/>
    <w:rsid w:val="00647398"/>
    <w:rsid w:val="006514F2"/>
    <w:rsid w:val="00652945"/>
    <w:rsid w:val="00654D6E"/>
    <w:rsid w:val="006560BF"/>
    <w:rsid w:val="00661912"/>
    <w:rsid w:val="006653AE"/>
    <w:rsid w:val="00666F91"/>
    <w:rsid w:val="00667A29"/>
    <w:rsid w:val="006706D4"/>
    <w:rsid w:val="006706D8"/>
    <w:rsid w:val="00670AFB"/>
    <w:rsid w:val="00670D52"/>
    <w:rsid w:val="006716E3"/>
    <w:rsid w:val="006731F8"/>
    <w:rsid w:val="00673837"/>
    <w:rsid w:val="006743F9"/>
    <w:rsid w:val="006778FA"/>
    <w:rsid w:val="00682B67"/>
    <w:rsid w:val="00690E3C"/>
    <w:rsid w:val="006918E5"/>
    <w:rsid w:val="0069410A"/>
    <w:rsid w:val="00695C7A"/>
    <w:rsid w:val="006964D4"/>
    <w:rsid w:val="006A2677"/>
    <w:rsid w:val="006A28BE"/>
    <w:rsid w:val="006B0EEF"/>
    <w:rsid w:val="006B215C"/>
    <w:rsid w:val="006B2DC4"/>
    <w:rsid w:val="006B3079"/>
    <w:rsid w:val="006B34EE"/>
    <w:rsid w:val="006B378E"/>
    <w:rsid w:val="006B3DAE"/>
    <w:rsid w:val="006B43DB"/>
    <w:rsid w:val="006B480A"/>
    <w:rsid w:val="006B503B"/>
    <w:rsid w:val="006B6524"/>
    <w:rsid w:val="006B6D84"/>
    <w:rsid w:val="006B7434"/>
    <w:rsid w:val="006B783B"/>
    <w:rsid w:val="006B7E34"/>
    <w:rsid w:val="006C0385"/>
    <w:rsid w:val="006C0528"/>
    <w:rsid w:val="006C166F"/>
    <w:rsid w:val="006C1826"/>
    <w:rsid w:val="006C2F99"/>
    <w:rsid w:val="006C5B3A"/>
    <w:rsid w:val="006C691C"/>
    <w:rsid w:val="006C7330"/>
    <w:rsid w:val="006C7505"/>
    <w:rsid w:val="006C7986"/>
    <w:rsid w:val="006D01AE"/>
    <w:rsid w:val="006D12DA"/>
    <w:rsid w:val="006D15F0"/>
    <w:rsid w:val="006D16AF"/>
    <w:rsid w:val="006D24A4"/>
    <w:rsid w:val="006D258E"/>
    <w:rsid w:val="006D2A23"/>
    <w:rsid w:val="006D5634"/>
    <w:rsid w:val="006D5D07"/>
    <w:rsid w:val="006E0132"/>
    <w:rsid w:val="006E2309"/>
    <w:rsid w:val="006E4D6F"/>
    <w:rsid w:val="006E597E"/>
    <w:rsid w:val="006E673A"/>
    <w:rsid w:val="006F0146"/>
    <w:rsid w:val="006F04E8"/>
    <w:rsid w:val="006F0845"/>
    <w:rsid w:val="006F14F8"/>
    <w:rsid w:val="006F20DA"/>
    <w:rsid w:val="006F26BB"/>
    <w:rsid w:val="006F3EC4"/>
    <w:rsid w:val="006F3FD8"/>
    <w:rsid w:val="006F4AE6"/>
    <w:rsid w:val="006F57C3"/>
    <w:rsid w:val="006F6D96"/>
    <w:rsid w:val="007014FE"/>
    <w:rsid w:val="007016A3"/>
    <w:rsid w:val="00701727"/>
    <w:rsid w:val="00701B4A"/>
    <w:rsid w:val="007034BA"/>
    <w:rsid w:val="00704F5A"/>
    <w:rsid w:val="007057FE"/>
    <w:rsid w:val="00706D31"/>
    <w:rsid w:val="00707020"/>
    <w:rsid w:val="007071C4"/>
    <w:rsid w:val="00707BDE"/>
    <w:rsid w:val="0071180E"/>
    <w:rsid w:val="00713325"/>
    <w:rsid w:val="0071375A"/>
    <w:rsid w:val="007146BD"/>
    <w:rsid w:val="007175C9"/>
    <w:rsid w:val="00717FDF"/>
    <w:rsid w:val="00721ABB"/>
    <w:rsid w:val="00722F45"/>
    <w:rsid w:val="007262B9"/>
    <w:rsid w:val="0072658D"/>
    <w:rsid w:val="0073016F"/>
    <w:rsid w:val="007325FA"/>
    <w:rsid w:val="00734F49"/>
    <w:rsid w:val="00735C9F"/>
    <w:rsid w:val="007372C4"/>
    <w:rsid w:val="00740E3D"/>
    <w:rsid w:val="00741520"/>
    <w:rsid w:val="007425FD"/>
    <w:rsid w:val="00742C50"/>
    <w:rsid w:val="00742D2F"/>
    <w:rsid w:val="00743503"/>
    <w:rsid w:val="00743CFC"/>
    <w:rsid w:val="00746A05"/>
    <w:rsid w:val="007477B0"/>
    <w:rsid w:val="00756DA4"/>
    <w:rsid w:val="00760AA6"/>
    <w:rsid w:val="00760B23"/>
    <w:rsid w:val="00760EFB"/>
    <w:rsid w:val="00760FEB"/>
    <w:rsid w:val="00761471"/>
    <w:rsid w:val="007625DF"/>
    <w:rsid w:val="00763506"/>
    <w:rsid w:val="00763AC3"/>
    <w:rsid w:val="0076428B"/>
    <w:rsid w:val="007666D2"/>
    <w:rsid w:val="00767DAF"/>
    <w:rsid w:val="00771D39"/>
    <w:rsid w:val="00772833"/>
    <w:rsid w:val="007730E2"/>
    <w:rsid w:val="00773136"/>
    <w:rsid w:val="00773403"/>
    <w:rsid w:val="00773642"/>
    <w:rsid w:val="007739B8"/>
    <w:rsid w:val="007768BD"/>
    <w:rsid w:val="007769B4"/>
    <w:rsid w:val="00782530"/>
    <w:rsid w:val="00784A7D"/>
    <w:rsid w:val="007859C3"/>
    <w:rsid w:val="00786D34"/>
    <w:rsid w:val="007A0349"/>
    <w:rsid w:val="007A3D12"/>
    <w:rsid w:val="007A4CA0"/>
    <w:rsid w:val="007A5C8E"/>
    <w:rsid w:val="007A6DCD"/>
    <w:rsid w:val="007A71E2"/>
    <w:rsid w:val="007B0E27"/>
    <w:rsid w:val="007B1844"/>
    <w:rsid w:val="007B2C56"/>
    <w:rsid w:val="007B3098"/>
    <w:rsid w:val="007B38E3"/>
    <w:rsid w:val="007B4A93"/>
    <w:rsid w:val="007B5355"/>
    <w:rsid w:val="007B5F3F"/>
    <w:rsid w:val="007B5F6F"/>
    <w:rsid w:val="007B6EBB"/>
    <w:rsid w:val="007C4052"/>
    <w:rsid w:val="007C6415"/>
    <w:rsid w:val="007C7614"/>
    <w:rsid w:val="007D338D"/>
    <w:rsid w:val="007D33B5"/>
    <w:rsid w:val="007D4585"/>
    <w:rsid w:val="007D53A3"/>
    <w:rsid w:val="007D624F"/>
    <w:rsid w:val="007E0AF7"/>
    <w:rsid w:val="007E0BB5"/>
    <w:rsid w:val="007E0D51"/>
    <w:rsid w:val="007E1023"/>
    <w:rsid w:val="007E1290"/>
    <w:rsid w:val="007E19E2"/>
    <w:rsid w:val="007E294C"/>
    <w:rsid w:val="007E35DA"/>
    <w:rsid w:val="007E381B"/>
    <w:rsid w:val="007E3A5E"/>
    <w:rsid w:val="007E3E3E"/>
    <w:rsid w:val="007E6F6C"/>
    <w:rsid w:val="007E7D7F"/>
    <w:rsid w:val="007F34AC"/>
    <w:rsid w:val="007F75D8"/>
    <w:rsid w:val="007F7D0A"/>
    <w:rsid w:val="00801010"/>
    <w:rsid w:val="008048CE"/>
    <w:rsid w:val="00807106"/>
    <w:rsid w:val="00810023"/>
    <w:rsid w:val="008109BB"/>
    <w:rsid w:val="00812F53"/>
    <w:rsid w:val="0081354F"/>
    <w:rsid w:val="00814917"/>
    <w:rsid w:val="00815F43"/>
    <w:rsid w:val="0081614C"/>
    <w:rsid w:val="00816B72"/>
    <w:rsid w:val="00817E0D"/>
    <w:rsid w:val="0082090C"/>
    <w:rsid w:val="0082338D"/>
    <w:rsid w:val="00824AEF"/>
    <w:rsid w:val="00824F87"/>
    <w:rsid w:val="00826993"/>
    <w:rsid w:val="0082748B"/>
    <w:rsid w:val="00830C81"/>
    <w:rsid w:val="00831FB2"/>
    <w:rsid w:val="0083384E"/>
    <w:rsid w:val="00834620"/>
    <w:rsid w:val="00835B20"/>
    <w:rsid w:val="00837E86"/>
    <w:rsid w:val="00837F40"/>
    <w:rsid w:val="0084064F"/>
    <w:rsid w:val="00842BF5"/>
    <w:rsid w:val="008436F1"/>
    <w:rsid w:val="0084370A"/>
    <w:rsid w:val="00844AB2"/>
    <w:rsid w:val="0084682A"/>
    <w:rsid w:val="00850065"/>
    <w:rsid w:val="008503E2"/>
    <w:rsid w:val="00851833"/>
    <w:rsid w:val="00852106"/>
    <w:rsid w:val="0085306A"/>
    <w:rsid w:val="00853BE2"/>
    <w:rsid w:val="00855C4E"/>
    <w:rsid w:val="0085676C"/>
    <w:rsid w:val="00856FA5"/>
    <w:rsid w:val="0086513D"/>
    <w:rsid w:val="00865949"/>
    <w:rsid w:val="00866288"/>
    <w:rsid w:val="00866F98"/>
    <w:rsid w:val="00871401"/>
    <w:rsid w:val="00872E58"/>
    <w:rsid w:val="00873D0A"/>
    <w:rsid w:val="008742E7"/>
    <w:rsid w:val="00874CCD"/>
    <w:rsid w:val="00875042"/>
    <w:rsid w:val="00876B4A"/>
    <w:rsid w:val="0087749B"/>
    <w:rsid w:val="0087770E"/>
    <w:rsid w:val="00877998"/>
    <w:rsid w:val="008816AC"/>
    <w:rsid w:val="00883D91"/>
    <w:rsid w:val="00886DDF"/>
    <w:rsid w:val="00891931"/>
    <w:rsid w:val="00891F99"/>
    <w:rsid w:val="00892CD2"/>
    <w:rsid w:val="00892EE1"/>
    <w:rsid w:val="0089461C"/>
    <w:rsid w:val="00896C78"/>
    <w:rsid w:val="008A3A36"/>
    <w:rsid w:val="008A42C1"/>
    <w:rsid w:val="008A5EFB"/>
    <w:rsid w:val="008B3EF6"/>
    <w:rsid w:val="008B5CA4"/>
    <w:rsid w:val="008B6A1A"/>
    <w:rsid w:val="008C0B8F"/>
    <w:rsid w:val="008C0E28"/>
    <w:rsid w:val="008C255D"/>
    <w:rsid w:val="008C278C"/>
    <w:rsid w:val="008C2923"/>
    <w:rsid w:val="008C2D0D"/>
    <w:rsid w:val="008C7B14"/>
    <w:rsid w:val="008D066C"/>
    <w:rsid w:val="008D1A65"/>
    <w:rsid w:val="008D257F"/>
    <w:rsid w:val="008D440F"/>
    <w:rsid w:val="008D596B"/>
    <w:rsid w:val="008D5DD5"/>
    <w:rsid w:val="008D75EF"/>
    <w:rsid w:val="008E1655"/>
    <w:rsid w:val="008E35A4"/>
    <w:rsid w:val="008E3C05"/>
    <w:rsid w:val="008E61D5"/>
    <w:rsid w:val="008E79B5"/>
    <w:rsid w:val="008F06BE"/>
    <w:rsid w:val="008F1969"/>
    <w:rsid w:val="008F1E73"/>
    <w:rsid w:val="008F6383"/>
    <w:rsid w:val="009005BE"/>
    <w:rsid w:val="00902D14"/>
    <w:rsid w:val="009032AA"/>
    <w:rsid w:val="00903619"/>
    <w:rsid w:val="009047DA"/>
    <w:rsid w:val="009074A3"/>
    <w:rsid w:val="00907799"/>
    <w:rsid w:val="00912DB2"/>
    <w:rsid w:val="00913427"/>
    <w:rsid w:val="00914747"/>
    <w:rsid w:val="00914AFB"/>
    <w:rsid w:val="00915FED"/>
    <w:rsid w:val="00916B8B"/>
    <w:rsid w:val="00923A27"/>
    <w:rsid w:val="00925852"/>
    <w:rsid w:val="00926752"/>
    <w:rsid w:val="00927917"/>
    <w:rsid w:val="0093076C"/>
    <w:rsid w:val="009319C0"/>
    <w:rsid w:val="0093341D"/>
    <w:rsid w:val="00933E04"/>
    <w:rsid w:val="009342B2"/>
    <w:rsid w:val="0093711D"/>
    <w:rsid w:val="009371F2"/>
    <w:rsid w:val="009402C8"/>
    <w:rsid w:val="00940852"/>
    <w:rsid w:val="009429AE"/>
    <w:rsid w:val="009456BD"/>
    <w:rsid w:val="00945E28"/>
    <w:rsid w:val="00946B00"/>
    <w:rsid w:val="009500FA"/>
    <w:rsid w:val="009522FC"/>
    <w:rsid w:val="00955312"/>
    <w:rsid w:val="00956B58"/>
    <w:rsid w:val="00960AE3"/>
    <w:rsid w:val="00965000"/>
    <w:rsid w:val="009676B3"/>
    <w:rsid w:val="009702FF"/>
    <w:rsid w:val="00972B0F"/>
    <w:rsid w:val="00972E8E"/>
    <w:rsid w:val="0097376B"/>
    <w:rsid w:val="0097419D"/>
    <w:rsid w:val="009753EB"/>
    <w:rsid w:val="00975794"/>
    <w:rsid w:val="00975FBD"/>
    <w:rsid w:val="00976CBC"/>
    <w:rsid w:val="009771CF"/>
    <w:rsid w:val="00980C0A"/>
    <w:rsid w:val="009838FC"/>
    <w:rsid w:val="00983FF7"/>
    <w:rsid w:val="00986A4A"/>
    <w:rsid w:val="00987B61"/>
    <w:rsid w:val="00987DD8"/>
    <w:rsid w:val="00987E8A"/>
    <w:rsid w:val="009900C6"/>
    <w:rsid w:val="00990989"/>
    <w:rsid w:val="00991411"/>
    <w:rsid w:val="0099546C"/>
    <w:rsid w:val="00996916"/>
    <w:rsid w:val="00996C63"/>
    <w:rsid w:val="00997457"/>
    <w:rsid w:val="00997690"/>
    <w:rsid w:val="009A0587"/>
    <w:rsid w:val="009A05A2"/>
    <w:rsid w:val="009A449B"/>
    <w:rsid w:val="009B07B0"/>
    <w:rsid w:val="009B2536"/>
    <w:rsid w:val="009B3AC3"/>
    <w:rsid w:val="009B4FBA"/>
    <w:rsid w:val="009B541D"/>
    <w:rsid w:val="009B6F0F"/>
    <w:rsid w:val="009C0441"/>
    <w:rsid w:val="009C1201"/>
    <w:rsid w:val="009C3E4D"/>
    <w:rsid w:val="009C48CE"/>
    <w:rsid w:val="009C54A3"/>
    <w:rsid w:val="009C68CB"/>
    <w:rsid w:val="009C6C94"/>
    <w:rsid w:val="009C748D"/>
    <w:rsid w:val="009C75CF"/>
    <w:rsid w:val="009D1911"/>
    <w:rsid w:val="009D330D"/>
    <w:rsid w:val="009D3FE2"/>
    <w:rsid w:val="009D4CA8"/>
    <w:rsid w:val="009D5143"/>
    <w:rsid w:val="009D6BB0"/>
    <w:rsid w:val="009D6E62"/>
    <w:rsid w:val="009D794A"/>
    <w:rsid w:val="009E14E3"/>
    <w:rsid w:val="009E1635"/>
    <w:rsid w:val="009E2080"/>
    <w:rsid w:val="009E526B"/>
    <w:rsid w:val="009E616A"/>
    <w:rsid w:val="009F0B88"/>
    <w:rsid w:val="009F0FE8"/>
    <w:rsid w:val="009F1C04"/>
    <w:rsid w:val="009F2261"/>
    <w:rsid w:val="009F2CD6"/>
    <w:rsid w:val="00A00081"/>
    <w:rsid w:val="00A0361C"/>
    <w:rsid w:val="00A04BD2"/>
    <w:rsid w:val="00A11918"/>
    <w:rsid w:val="00A11C12"/>
    <w:rsid w:val="00A12F37"/>
    <w:rsid w:val="00A13FD6"/>
    <w:rsid w:val="00A1437A"/>
    <w:rsid w:val="00A1499E"/>
    <w:rsid w:val="00A160F4"/>
    <w:rsid w:val="00A20FE9"/>
    <w:rsid w:val="00A21690"/>
    <w:rsid w:val="00A21EA7"/>
    <w:rsid w:val="00A235DC"/>
    <w:rsid w:val="00A24099"/>
    <w:rsid w:val="00A25F1F"/>
    <w:rsid w:val="00A26617"/>
    <w:rsid w:val="00A27983"/>
    <w:rsid w:val="00A30480"/>
    <w:rsid w:val="00A31ADF"/>
    <w:rsid w:val="00A31FEF"/>
    <w:rsid w:val="00A32A74"/>
    <w:rsid w:val="00A3378B"/>
    <w:rsid w:val="00A3400D"/>
    <w:rsid w:val="00A35679"/>
    <w:rsid w:val="00A36823"/>
    <w:rsid w:val="00A3746E"/>
    <w:rsid w:val="00A37D70"/>
    <w:rsid w:val="00A40090"/>
    <w:rsid w:val="00A4034D"/>
    <w:rsid w:val="00A43E9C"/>
    <w:rsid w:val="00A4401B"/>
    <w:rsid w:val="00A44D77"/>
    <w:rsid w:val="00A45B0D"/>
    <w:rsid w:val="00A4681E"/>
    <w:rsid w:val="00A4709A"/>
    <w:rsid w:val="00A47965"/>
    <w:rsid w:val="00A50593"/>
    <w:rsid w:val="00A51A4E"/>
    <w:rsid w:val="00A52205"/>
    <w:rsid w:val="00A52578"/>
    <w:rsid w:val="00A5338D"/>
    <w:rsid w:val="00A5499C"/>
    <w:rsid w:val="00A55B3E"/>
    <w:rsid w:val="00A55D8E"/>
    <w:rsid w:val="00A610A2"/>
    <w:rsid w:val="00A615BD"/>
    <w:rsid w:val="00A6324A"/>
    <w:rsid w:val="00A651C9"/>
    <w:rsid w:val="00A65C11"/>
    <w:rsid w:val="00A65E75"/>
    <w:rsid w:val="00A665E6"/>
    <w:rsid w:val="00A6675F"/>
    <w:rsid w:val="00A6797C"/>
    <w:rsid w:val="00A70CD1"/>
    <w:rsid w:val="00A71484"/>
    <w:rsid w:val="00A739B2"/>
    <w:rsid w:val="00A74B02"/>
    <w:rsid w:val="00A77EDA"/>
    <w:rsid w:val="00A81D0A"/>
    <w:rsid w:val="00A83A00"/>
    <w:rsid w:val="00A83A98"/>
    <w:rsid w:val="00A8607D"/>
    <w:rsid w:val="00A86701"/>
    <w:rsid w:val="00A9112C"/>
    <w:rsid w:val="00A92014"/>
    <w:rsid w:val="00A92AC9"/>
    <w:rsid w:val="00A93123"/>
    <w:rsid w:val="00A93414"/>
    <w:rsid w:val="00A93822"/>
    <w:rsid w:val="00A949F1"/>
    <w:rsid w:val="00A95EA3"/>
    <w:rsid w:val="00A96FDB"/>
    <w:rsid w:val="00A976E9"/>
    <w:rsid w:val="00AA2F92"/>
    <w:rsid w:val="00AA4049"/>
    <w:rsid w:val="00AA4286"/>
    <w:rsid w:val="00AA48FA"/>
    <w:rsid w:val="00AA4E08"/>
    <w:rsid w:val="00AB0A5A"/>
    <w:rsid w:val="00AB0AEF"/>
    <w:rsid w:val="00AB5AD6"/>
    <w:rsid w:val="00AC0515"/>
    <w:rsid w:val="00AC113F"/>
    <w:rsid w:val="00AC1898"/>
    <w:rsid w:val="00AC21B0"/>
    <w:rsid w:val="00AC54E5"/>
    <w:rsid w:val="00AC5659"/>
    <w:rsid w:val="00AC5EAD"/>
    <w:rsid w:val="00AC69D0"/>
    <w:rsid w:val="00AD012B"/>
    <w:rsid w:val="00AD0C40"/>
    <w:rsid w:val="00AD16D4"/>
    <w:rsid w:val="00AD2D80"/>
    <w:rsid w:val="00AD40B7"/>
    <w:rsid w:val="00AD4A53"/>
    <w:rsid w:val="00AD608C"/>
    <w:rsid w:val="00AD6287"/>
    <w:rsid w:val="00AE04A0"/>
    <w:rsid w:val="00AE1568"/>
    <w:rsid w:val="00AE2DE2"/>
    <w:rsid w:val="00AE52D2"/>
    <w:rsid w:val="00AE7C0A"/>
    <w:rsid w:val="00AF0435"/>
    <w:rsid w:val="00AF19CF"/>
    <w:rsid w:val="00AF1E11"/>
    <w:rsid w:val="00AF3DA8"/>
    <w:rsid w:val="00AF4D7E"/>
    <w:rsid w:val="00AF518B"/>
    <w:rsid w:val="00AF5404"/>
    <w:rsid w:val="00AF5824"/>
    <w:rsid w:val="00B0163D"/>
    <w:rsid w:val="00B029AE"/>
    <w:rsid w:val="00B02CDF"/>
    <w:rsid w:val="00B0323A"/>
    <w:rsid w:val="00B0368A"/>
    <w:rsid w:val="00B04FB0"/>
    <w:rsid w:val="00B05E12"/>
    <w:rsid w:val="00B063B8"/>
    <w:rsid w:val="00B079EF"/>
    <w:rsid w:val="00B15D50"/>
    <w:rsid w:val="00B160CA"/>
    <w:rsid w:val="00B163C1"/>
    <w:rsid w:val="00B1739C"/>
    <w:rsid w:val="00B2241B"/>
    <w:rsid w:val="00B229E8"/>
    <w:rsid w:val="00B2461E"/>
    <w:rsid w:val="00B24EDE"/>
    <w:rsid w:val="00B256FA"/>
    <w:rsid w:val="00B25CA3"/>
    <w:rsid w:val="00B26830"/>
    <w:rsid w:val="00B26BE8"/>
    <w:rsid w:val="00B325FD"/>
    <w:rsid w:val="00B331D6"/>
    <w:rsid w:val="00B35F1F"/>
    <w:rsid w:val="00B40418"/>
    <w:rsid w:val="00B429FC"/>
    <w:rsid w:val="00B43A2B"/>
    <w:rsid w:val="00B45497"/>
    <w:rsid w:val="00B45CE1"/>
    <w:rsid w:val="00B4705F"/>
    <w:rsid w:val="00B4799C"/>
    <w:rsid w:val="00B47CEE"/>
    <w:rsid w:val="00B47EEE"/>
    <w:rsid w:val="00B503B6"/>
    <w:rsid w:val="00B51E8F"/>
    <w:rsid w:val="00B51F02"/>
    <w:rsid w:val="00B55593"/>
    <w:rsid w:val="00B55FA7"/>
    <w:rsid w:val="00B5708E"/>
    <w:rsid w:val="00B57E16"/>
    <w:rsid w:val="00B61B9D"/>
    <w:rsid w:val="00B643A6"/>
    <w:rsid w:val="00B65DF6"/>
    <w:rsid w:val="00B66027"/>
    <w:rsid w:val="00B6665D"/>
    <w:rsid w:val="00B67F3B"/>
    <w:rsid w:val="00B73D8A"/>
    <w:rsid w:val="00B77832"/>
    <w:rsid w:val="00B77F19"/>
    <w:rsid w:val="00B8008C"/>
    <w:rsid w:val="00B82B70"/>
    <w:rsid w:val="00B830A7"/>
    <w:rsid w:val="00B83383"/>
    <w:rsid w:val="00B852F8"/>
    <w:rsid w:val="00B8647A"/>
    <w:rsid w:val="00B86576"/>
    <w:rsid w:val="00B91B47"/>
    <w:rsid w:val="00B92DC8"/>
    <w:rsid w:val="00B93BD2"/>
    <w:rsid w:val="00B93FE6"/>
    <w:rsid w:val="00B954B8"/>
    <w:rsid w:val="00BA1F40"/>
    <w:rsid w:val="00BA261D"/>
    <w:rsid w:val="00BA2DB1"/>
    <w:rsid w:val="00BA3431"/>
    <w:rsid w:val="00BA3794"/>
    <w:rsid w:val="00BA4100"/>
    <w:rsid w:val="00BA7DBD"/>
    <w:rsid w:val="00BB17AF"/>
    <w:rsid w:val="00BB2B13"/>
    <w:rsid w:val="00BB3898"/>
    <w:rsid w:val="00BB44F9"/>
    <w:rsid w:val="00BB64D3"/>
    <w:rsid w:val="00BB68A6"/>
    <w:rsid w:val="00BC18FD"/>
    <w:rsid w:val="00BC1FED"/>
    <w:rsid w:val="00BC23F4"/>
    <w:rsid w:val="00BC52AB"/>
    <w:rsid w:val="00BC5CCD"/>
    <w:rsid w:val="00BD0ABF"/>
    <w:rsid w:val="00BD1215"/>
    <w:rsid w:val="00BD1EC3"/>
    <w:rsid w:val="00BD2E14"/>
    <w:rsid w:val="00BD3A20"/>
    <w:rsid w:val="00BD3F1E"/>
    <w:rsid w:val="00BD504F"/>
    <w:rsid w:val="00BD51B9"/>
    <w:rsid w:val="00BD71B5"/>
    <w:rsid w:val="00BD73C7"/>
    <w:rsid w:val="00BE1D33"/>
    <w:rsid w:val="00BE1FE3"/>
    <w:rsid w:val="00BE298F"/>
    <w:rsid w:val="00BE2B4E"/>
    <w:rsid w:val="00BE40D7"/>
    <w:rsid w:val="00BE4E76"/>
    <w:rsid w:val="00BE5DA6"/>
    <w:rsid w:val="00BE7E73"/>
    <w:rsid w:val="00BF2CC5"/>
    <w:rsid w:val="00BF2E11"/>
    <w:rsid w:val="00BF30BC"/>
    <w:rsid w:val="00BF3B93"/>
    <w:rsid w:val="00BF3E93"/>
    <w:rsid w:val="00BF5938"/>
    <w:rsid w:val="00C008D8"/>
    <w:rsid w:val="00C00ADB"/>
    <w:rsid w:val="00C01302"/>
    <w:rsid w:val="00C01340"/>
    <w:rsid w:val="00C018AF"/>
    <w:rsid w:val="00C029B2"/>
    <w:rsid w:val="00C04977"/>
    <w:rsid w:val="00C0658B"/>
    <w:rsid w:val="00C108F5"/>
    <w:rsid w:val="00C117CC"/>
    <w:rsid w:val="00C11CD0"/>
    <w:rsid w:val="00C14127"/>
    <w:rsid w:val="00C142FC"/>
    <w:rsid w:val="00C14355"/>
    <w:rsid w:val="00C177DA"/>
    <w:rsid w:val="00C17EFB"/>
    <w:rsid w:val="00C212FF"/>
    <w:rsid w:val="00C22093"/>
    <w:rsid w:val="00C23D88"/>
    <w:rsid w:val="00C24EB4"/>
    <w:rsid w:val="00C261B6"/>
    <w:rsid w:val="00C2635F"/>
    <w:rsid w:val="00C263E2"/>
    <w:rsid w:val="00C30BC8"/>
    <w:rsid w:val="00C319D2"/>
    <w:rsid w:val="00C33871"/>
    <w:rsid w:val="00C353D6"/>
    <w:rsid w:val="00C3674B"/>
    <w:rsid w:val="00C36D1D"/>
    <w:rsid w:val="00C37595"/>
    <w:rsid w:val="00C4046D"/>
    <w:rsid w:val="00C40583"/>
    <w:rsid w:val="00C414DA"/>
    <w:rsid w:val="00C415BC"/>
    <w:rsid w:val="00C4195D"/>
    <w:rsid w:val="00C4279A"/>
    <w:rsid w:val="00C4446C"/>
    <w:rsid w:val="00C45C5B"/>
    <w:rsid w:val="00C47EA9"/>
    <w:rsid w:val="00C5044E"/>
    <w:rsid w:val="00C506D4"/>
    <w:rsid w:val="00C51F52"/>
    <w:rsid w:val="00C531F0"/>
    <w:rsid w:val="00C546D7"/>
    <w:rsid w:val="00C56903"/>
    <w:rsid w:val="00C57B9A"/>
    <w:rsid w:val="00C624CE"/>
    <w:rsid w:val="00C62DEA"/>
    <w:rsid w:val="00C6383B"/>
    <w:rsid w:val="00C65C0A"/>
    <w:rsid w:val="00C65C21"/>
    <w:rsid w:val="00C66C13"/>
    <w:rsid w:val="00C67BAF"/>
    <w:rsid w:val="00C67F12"/>
    <w:rsid w:val="00C7193B"/>
    <w:rsid w:val="00C728F5"/>
    <w:rsid w:val="00C73056"/>
    <w:rsid w:val="00C74367"/>
    <w:rsid w:val="00C75CF3"/>
    <w:rsid w:val="00C76B70"/>
    <w:rsid w:val="00C7748B"/>
    <w:rsid w:val="00C77506"/>
    <w:rsid w:val="00C77A10"/>
    <w:rsid w:val="00C81785"/>
    <w:rsid w:val="00C81B55"/>
    <w:rsid w:val="00C81F04"/>
    <w:rsid w:val="00C827D3"/>
    <w:rsid w:val="00C82A1A"/>
    <w:rsid w:val="00C86FFA"/>
    <w:rsid w:val="00C9219A"/>
    <w:rsid w:val="00C9309A"/>
    <w:rsid w:val="00C935AB"/>
    <w:rsid w:val="00C935F8"/>
    <w:rsid w:val="00C94779"/>
    <w:rsid w:val="00C94883"/>
    <w:rsid w:val="00C952D3"/>
    <w:rsid w:val="00C95358"/>
    <w:rsid w:val="00C9540C"/>
    <w:rsid w:val="00C96238"/>
    <w:rsid w:val="00C96251"/>
    <w:rsid w:val="00C965C4"/>
    <w:rsid w:val="00C9759A"/>
    <w:rsid w:val="00CA0ACE"/>
    <w:rsid w:val="00CA0C4E"/>
    <w:rsid w:val="00CA0C7E"/>
    <w:rsid w:val="00CA27A4"/>
    <w:rsid w:val="00CA283E"/>
    <w:rsid w:val="00CA2870"/>
    <w:rsid w:val="00CA2BD1"/>
    <w:rsid w:val="00CA32FC"/>
    <w:rsid w:val="00CA349C"/>
    <w:rsid w:val="00CA34DA"/>
    <w:rsid w:val="00CA38FF"/>
    <w:rsid w:val="00CA419E"/>
    <w:rsid w:val="00CA53E9"/>
    <w:rsid w:val="00CA606D"/>
    <w:rsid w:val="00CB042E"/>
    <w:rsid w:val="00CB0482"/>
    <w:rsid w:val="00CB1DED"/>
    <w:rsid w:val="00CB3EF3"/>
    <w:rsid w:val="00CB5986"/>
    <w:rsid w:val="00CB6D04"/>
    <w:rsid w:val="00CB76E0"/>
    <w:rsid w:val="00CB7A86"/>
    <w:rsid w:val="00CC2AA9"/>
    <w:rsid w:val="00CC3AB6"/>
    <w:rsid w:val="00CC41CE"/>
    <w:rsid w:val="00CC5587"/>
    <w:rsid w:val="00CC649A"/>
    <w:rsid w:val="00CD05E9"/>
    <w:rsid w:val="00CD0C0E"/>
    <w:rsid w:val="00CD17F8"/>
    <w:rsid w:val="00CD2902"/>
    <w:rsid w:val="00CD3542"/>
    <w:rsid w:val="00CD39DC"/>
    <w:rsid w:val="00CD3EAE"/>
    <w:rsid w:val="00CD4499"/>
    <w:rsid w:val="00CD4B46"/>
    <w:rsid w:val="00CD66EC"/>
    <w:rsid w:val="00CD7061"/>
    <w:rsid w:val="00CD7D01"/>
    <w:rsid w:val="00CE0108"/>
    <w:rsid w:val="00CE162F"/>
    <w:rsid w:val="00CE19F8"/>
    <w:rsid w:val="00CE2A83"/>
    <w:rsid w:val="00CE4604"/>
    <w:rsid w:val="00CE5146"/>
    <w:rsid w:val="00CE5501"/>
    <w:rsid w:val="00CF07FD"/>
    <w:rsid w:val="00CF3DF4"/>
    <w:rsid w:val="00CF4353"/>
    <w:rsid w:val="00CF4808"/>
    <w:rsid w:val="00CF5B21"/>
    <w:rsid w:val="00CF6001"/>
    <w:rsid w:val="00CF6240"/>
    <w:rsid w:val="00CF658E"/>
    <w:rsid w:val="00D002C4"/>
    <w:rsid w:val="00D00358"/>
    <w:rsid w:val="00D04459"/>
    <w:rsid w:val="00D05131"/>
    <w:rsid w:val="00D060A7"/>
    <w:rsid w:val="00D06236"/>
    <w:rsid w:val="00D11817"/>
    <w:rsid w:val="00D14D4E"/>
    <w:rsid w:val="00D157CC"/>
    <w:rsid w:val="00D162A7"/>
    <w:rsid w:val="00D22A86"/>
    <w:rsid w:val="00D2398B"/>
    <w:rsid w:val="00D25730"/>
    <w:rsid w:val="00D2632D"/>
    <w:rsid w:val="00D26935"/>
    <w:rsid w:val="00D26F75"/>
    <w:rsid w:val="00D27502"/>
    <w:rsid w:val="00D2796B"/>
    <w:rsid w:val="00D27E37"/>
    <w:rsid w:val="00D30DA7"/>
    <w:rsid w:val="00D32922"/>
    <w:rsid w:val="00D347FA"/>
    <w:rsid w:val="00D3485F"/>
    <w:rsid w:val="00D34F07"/>
    <w:rsid w:val="00D352CB"/>
    <w:rsid w:val="00D37928"/>
    <w:rsid w:val="00D40960"/>
    <w:rsid w:val="00D41645"/>
    <w:rsid w:val="00D42835"/>
    <w:rsid w:val="00D50886"/>
    <w:rsid w:val="00D508F4"/>
    <w:rsid w:val="00D520FD"/>
    <w:rsid w:val="00D53725"/>
    <w:rsid w:val="00D53EA3"/>
    <w:rsid w:val="00D547B0"/>
    <w:rsid w:val="00D5512B"/>
    <w:rsid w:val="00D55B4F"/>
    <w:rsid w:val="00D60879"/>
    <w:rsid w:val="00D609BE"/>
    <w:rsid w:val="00D61692"/>
    <w:rsid w:val="00D61786"/>
    <w:rsid w:val="00D61FCF"/>
    <w:rsid w:val="00D64E76"/>
    <w:rsid w:val="00D65D2A"/>
    <w:rsid w:val="00D66975"/>
    <w:rsid w:val="00D70E16"/>
    <w:rsid w:val="00D7152F"/>
    <w:rsid w:val="00D72C4C"/>
    <w:rsid w:val="00D72E39"/>
    <w:rsid w:val="00D7313E"/>
    <w:rsid w:val="00D73586"/>
    <w:rsid w:val="00D73C02"/>
    <w:rsid w:val="00D74C7B"/>
    <w:rsid w:val="00D74F2C"/>
    <w:rsid w:val="00D753C2"/>
    <w:rsid w:val="00D754BB"/>
    <w:rsid w:val="00D75D01"/>
    <w:rsid w:val="00D772B9"/>
    <w:rsid w:val="00D77C57"/>
    <w:rsid w:val="00D81B80"/>
    <w:rsid w:val="00D81C2E"/>
    <w:rsid w:val="00D84063"/>
    <w:rsid w:val="00D86539"/>
    <w:rsid w:val="00D9049A"/>
    <w:rsid w:val="00D90524"/>
    <w:rsid w:val="00D90FD0"/>
    <w:rsid w:val="00D9112F"/>
    <w:rsid w:val="00D9116C"/>
    <w:rsid w:val="00D929F3"/>
    <w:rsid w:val="00D94604"/>
    <w:rsid w:val="00D955C1"/>
    <w:rsid w:val="00D968E3"/>
    <w:rsid w:val="00D96EA0"/>
    <w:rsid w:val="00DA15E5"/>
    <w:rsid w:val="00DA2363"/>
    <w:rsid w:val="00DA392A"/>
    <w:rsid w:val="00DA4ABB"/>
    <w:rsid w:val="00DA52A7"/>
    <w:rsid w:val="00DA5BDC"/>
    <w:rsid w:val="00DA6252"/>
    <w:rsid w:val="00DB0798"/>
    <w:rsid w:val="00DB1DAE"/>
    <w:rsid w:val="00DB2841"/>
    <w:rsid w:val="00DB4CB8"/>
    <w:rsid w:val="00DB7A90"/>
    <w:rsid w:val="00DC2CDE"/>
    <w:rsid w:val="00DC462B"/>
    <w:rsid w:val="00DC53F2"/>
    <w:rsid w:val="00DC5927"/>
    <w:rsid w:val="00DC62CC"/>
    <w:rsid w:val="00DC792B"/>
    <w:rsid w:val="00DD0231"/>
    <w:rsid w:val="00DD298A"/>
    <w:rsid w:val="00DD2C4F"/>
    <w:rsid w:val="00DD48A9"/>
    <w:rsid w:val="00DD55E5"/>
    <w:rsid w:val="00DD61C7"/>
    <w:rsid w:val="00DD6AEE"/>
    <w:rsid w:val="00DE688F"/>
    <w:rsid w:val="00DE69B3"/>
    <w:rsid w:val="00DE7675"/>
    <w:rsid w:val="00DF2031"/>
    <w:rsid w:val="00DF2182"/>
    <w:rsid w:val="00DF26CD"/>
    <w:rsid w:val="00DF3FA9"/>
    <w:rsid w:val="00DF4D6C"/>
    <w:rsid w:val="00DF5557"/>
    <w:rsid w:val="00E0204B"/>
    <w:rsid w:val="00E0360B"/>
    <w:rsid w:val="00E03AFB"/>
    <w:rsid w:val="00E065C4"/>
    <w:rsid w:val="00E07474"/>
    <w:rsid w:val="00E102AE"/>
    <w:rsid w:val="00E112B4"/>
    <w:rsid w:val="00E1178B"/>
    <w:rsid w:val="00E1237A"/>
    <w:rsid w:val="00E168C3"/>
    <w:rsid w:val="00E1791B"/>
    <w:rsid w:val="00E20B11"/>
    <w:rsid w:val="00E21693"/>
    <w:rsid w:val="00E23A8C"/>
    <w:rsid w:val="00E24859"/>
    <w:rsid w:val="00E248FE"/>
    <w:rsid w:val="00E26011"/>
    <w:rsid w:val="00E30BF1"/>
    <w:rsid w:val="00E31298"/>
    <w:rsid w:val="00E33F67"/>
    <w:rsid w:val="00E343DC"/>
    <w:rsid w:val="00E37630"/>
    <w:rsid w:val="00E404E5"/>
    <w:rsid w:val="00E4095C"/>
    <w:rsid w:val="00E41083"/>
    <w:rsid w:val="00E41DDD"/>
    <w:rsid w:val="00E42835"/>
    <w:rsid w:val="00E43D34"/>
    <w:rsid w:val="00E45476"/>
    <w:rsid w:val="00E45FE5"/>
    <w:rsid w:val="00E46AC4"/>
    <w:rsid w:val="00E475A1"/>
    <w:rsid w:val="00E4780E"/>
    <w:rsid w:val="00E504F7"/>
    <w:rsid w:val="00E51579"/>
    <w:rsid w:val="00E6055C"/>
    <w:rsid w:val="00E60BC3"/>
    <w:rsid w:val="00E61B21"/>
    <w:rsid w:val="00E6249E"/>
    <w:rsid w:val="00E63B97"/>
    <w:rsid w:val="00E645FC"/>
    <w:rsid w:val="00E6485F"/>
    <w:rsid w:val="00E6645A"/>
    <w:rsid w:val="00E67A98"/>
    <w:rsid w:val="00E72954"/>
    <w:rsid w:val="00E736AF"/>
    <w:rsid w:val="00E73A5D"/>
    <w:rsid w:val="00E760E3"/>
    <w:rsid w:val="00E80354"/>
    <w:rsid w:val="00E80B2C"/>
    <w:rsid w:val="00E81699"/>
    <w:rsid w:val="00E8467D"/>
    <w:rsid w:val="00E847FC"/>
    <w:rsid w:val="00E84BC1"/>
    <w:rsid w:val="00E84BD7"/>
    <w:rsid w:val="00E86F01"/>
    <w:rsid w:val="00E8788A"/>
    <w:rsid w:val="00E90319"/>
    <w:rsid w:val="00E91272"/>
    <w:rsid w:val="00E925E2"/>
    <w:rsid w:val="00E93D9A"/>
    <w:rsid w:val="00E9405B"/>
    <w:rsid w:val="00E946F8"/>
    <w:rsid w:val="00E9482F"/>
    <w:rsid w:val="00E95F45"/>
    <w:rsid w:val="00E9602B"/>
    <w:rsid w:val="00EA126A"/>
    <w:rsid w:val="00EA1B50"/>
    <w:rsid w:val="00EA1C2C"/>
    <w:rsid w:val="00EA35C8"/>
    <w:rsid w:val="00EA4904"/>
    <w:rsid w:val="00EA55B4"/>
    <w:rsid w:val="00EA5826"/>
    <w:rsid w:val="00EA5CAE"/>
    <w:rsid w:val="00EA6996"/>
    <w:rsid w:val="00EA7CE3"/>
    <w:rsid w:val="00EB24F5"/>
    <w:rsid w:val="00EB31E9"/>
    <w:rsid w:val="00EB3526"/>
    <w:rsid w:val="00EC1BAD"/>
    <w:rsid w:val="00EC2981"/>
    <w:rsid w:val="00EC4142"/>
    <w:rsid w:val="00EC4678"/>
    <w:rsid w:val="00EC4684"/>
    <w:rsid w:val="00EC4BBB"/>
    <w:rsid w:val="00EC4F29"/>
    <w:rsid w:val="00EC5562"/>
    <w:rsid w:val="00EC6272"/>
    <w:rsid w:val="00EC63AE"/>
    <w:rsid w:val="00EC73A3"/>
    <w:rsid w:val="00EC7AA7"/>
    <w:rsid w:val="00ED027B"/>
    <w:rsid w:val="00ED105E"/>
    <w:rsid w:val="00ED15AF"/>
    <w:rsid w:val="00ED2711"/>
    <w:rsid w:val="00ED2B38"/>
    <w:rsid w:val="00ED3B39"/>
    <w:rsid w:val="00ED44F0"/>
    <w:rsid w:val="00ED5390"/>
    <w:rsid w:val="00ED5C82"/>
    <w:rsid w:val="00ED67BC"/>
    <w:rsid w:val="00ED6F32"/>
    <w:rsid w:val="00EE0D97"/>
    <w:rsid w:val="00EE1655"/>
    <w:rsid w:val="00EE1B19"/>
    <w:rsid w:val="00EE2036"/>
    <w:rsid w:val="00EE2138"/>
    <w:rsid w:val="00EE228F"/>
    <w:rsid w:val="00EE2B88"/>
    <w:rsid w:val="00EE37E9"/>
    <w:rsid w:val="00EE588A"/>
    <w:rsid w:val="00EE5AA7"/>
    <w:rsid w:val="00EE5D8B"/>
    <w:rsid w:val="00EE7775"/>
    <w:rsid w:val="00EE7907"/>
    <w:rsid w:val="00EF14FB"/>
    <w:rsid w:val="00EF1BCD"/>
    <w:rsid w:val="00EF33FE"/>
    <w:rsid w:val="00EF3549"/>
    <w:rsid w:val="00EF36E7"/>
    <w:rsid w:val="00EF4F06"/>
    <w:rsid w:val="00EF5404"/>
    <w:rsid w:val="00EF5A9A"/>
    <w:rsid w:val="00EF6562"/>
    <w:rsid w:val="00EF78D5"/>
    <w:rsid w:val="00F00455"/>
    <w:rsid w:val="00F00C14"/>
    <w:rsid w:val="00F012C4"/>
    <w:rsid w:val="00F01CA8"/>
    <w:rsid w:val="00F0251E"/>
    <w:rsid w:val="00F0285B"/>
    <w:rsid w:val="00F03BA8"/>
    <w:rsid w:val="00F04820"/>
    <w:rsid w:val="00F049F8"/>
    <w:rsid w:val="00F07A55"/>
    <w:rsid w:val="00F100CF"/>
    <w:rsid w:val="00F1063E"/>
    <w:rsid w:val="00F11226"/>
    <w:rsid w:val="00F12D61"/>
    <w:rsid w:val="00F14925"/>
    <w:rsid w:val="00F1572C"/>
    <w:rsid w:val="00F1755E"/>
    <w:rsid w:val="00F20F48"/>
    <w:rsid w:val="00F212E7"/>
    <w:rsid w:val="00F21904"/>
    <w:rsid w:val="00F21BEE"/>
    <w:rsid w:val="00F22FA9"/>
    <w:rsid w:val="00F2392F"/>
    <w:rsid w:val="00F23948"/>
    <w:rsid w:val="00F24006"/>
    <w:rsid w:val="00F24629"/>
    <w:rsid w:val="00F27D16"/>
    <w:rsid w:val="00F30098"/>
    <w:rsid w:val="00F30A01"/>
    <w:rsid w:val="00F30EC4"/>
    <w:rsid w:val="00F3104E"/>
    <w:rsid w:val="00F34E18"/>
    <w:rsid w:val="00F35A58"/>
    <w:rsid w:val="00F3775E"/>
    <w:rsid w:val="00F378D0"/>
    <w:rsid w:val="00F4185D"/>
    <w:rsid w:val="00F434E2"/>
    <w:rsid w:val="00F43C49"/>
    <w:rsid w:val="00F454DD"/>
    <w:rsid w:val="00F51147"/>
    <w:rsid w:val="00F51AC0"/>
    <w:rsid w:val="00F51B34"/>
    <w:rsid w:val="00F51D61"/>
    <w:rsid w:val="00F52581"/>
    <w:rsid w:val="00F534B2"/>
    <w:rsid w:val="00F54376"/>
    <w:rsid w:val="00F55051"/>
    <w:rsid w:val="00F552F5"/>
    <w:rsid w:val="00F61650"/>
    <w:rsid w:val="00F6328C"/>
    <w:rsid w:val="00F65074"/>
    <w:rsid w:val="00F65758"/>
    <w:rsid w:val="00F65A80"/>
    <w:rsid w:val="00F66D68"/>
    <w:rsid w:val="00F67215"/>
    <w:rsid w:val="00F67412"/>
    <w:rsid w:val="00F70526"/>
    <w:rsid w:val="00F709C5"/>
    <w:rsid w:val="00F71CEF"/>
    <w:rsid w:val="00F72F0D"/>
    <w:rsid w:val="00F814ED"/>
    <w:rsid w:val="00F833E9"/>
    <w:rsid w:val="00F83BB1"/>
    <w:rsid w:val="00F855BF"/>
    <w:rsid w:val="00F85702"/>
    <w:rsid w:val="00F85C84"/>
    <w:rsid w:val="00F87841"/>
    <w:rsid w:val="00F90913"/>
    <w:rsid w:val="00F91334"/>
    <w:rsid w:val="00F94D4B"/>
    <w:rsid w:val="00F95C96"/>
    <w:rsid w:val="00F95CA6"/>
    <w:rsid w:val="00F95EBB"/>
    <w:rsid w:val="00F95F58"/>
    <w:rsid w:val="00F971D6"/>
    <w:rsid w:val="00F97A82"/>
    <w:rsid w:val="00F97E41"/>
    <w:rsid w:val="00FA12DF"/>
    <w:rsid w:val="00FA1BF1"/>
    <w:rsid w:val="00FA2A70"/>
    <w:rsid w:val="00FA3421"/>
    <w:rsid w:val="00FA36C5"/>
    <w:rsid w:val="00FA51B3"/>
    <w:rsid w:val="00FA56AC"/>
    <w:rsid w:val="00FA6957"/>
    <w:rsid w:val="00FA6AB5"/>
    <w:rsid w:val="00FA6FEA"/>
    <w:rsid w:val="00FA7989"/>
    <w:rsid w:val="00FB0AF6"/>
    <w:rsid w:val="00FB0C78"/>
    <w:rsid w:val="00FB31AF"/>
    <w:rsid w:val="00FB380F"/>
    <w:rsid w:val="00FB5041"/>
    <w:rsid w:val="00FB6185"/>
    <w:rsid w:val="00FC1215"/>
    <w:rsid w:val="00FC1BA6"/>
    <w:rsid w:val="00FC1DC8"/>
    <w:rsid w:val="00FC273B"/>
    <w:rsid w:val="00FC28F2"/>
    <w:rsid w:val="00FC2C2A"/>
    <w:rsid w:val="00FC366E"/>
    <w:rsid w:val="00FC492D"/>
    <w:rsid w:val="00FC510F"/>
    <w:rsid w:val="00FC54D7"/>
    <w:rsid w:val="00FC69E6"/>
    <w:rsid w:val="00FD1024"/>
    <w:rsid w:val="00FD1032"/>
    <w:rsid w:val="00FD21D1"/>
    <w:rsid w:val="00FD4334"/>
    <w:rsid w:val="00FD465A"/>
    <w:rsid w:val="00FD569D"/>
    <w:rsid w:val="00FD6CCD"/>
    <w:rsid w:val="00FD6F2E"/>
    <w:rsid w:val="00FE0C58"/>
    <w:rsid w:val="00FE2384"/>
    <w:rsid w:val="00FE2468"/>
    <w:rsid w:val="00FE283B"/>
    <w:rsid w:val="00FE455B"/>
    <w:rsid w:val="00FE4CD1"/>
    <w:rsid w:val="00FE4CF0"/>
    <w:rsid w:val="00FE7917"/>
    <w:rsid w:val="00FF0081"/>
    <w:rsid w:val="00FF0F83"/>
    <w:rsid w:val="00FF4A21"/>
    <w:rsid w:val="00FF4C47"/>
    <w:rsid w:val="00FF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qFormat/>
    <w:rsid w:val="002A48FD"/>
    <w:rPr>
      <w:i/>
      <w:color w:val="0000FF"/>
    </w:rPr>
  </w:style>
  <w:style w:type="paragraph" w:customStyle="1" w:styleId="Cmsor2">
    <w:name w:val="Címsor2"/>
    <w:basedOn w:val="Norml"/>
    <w:qFormat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qFormat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  <w:style w:type="character" w:styleId="Feloldatlanmegemlts">
    <w:name w:val="Unresolved Mention"/>
    <w:uiPriority w:val="99"/>
    <w:semiHidden/>
    <w:unhideWhenUsed/>
    <w:rsid w:val="00A04BD2"/>
    <w:rPr>
      <w:color w:val="605E5C"/>
      <w:shd w:val="clear" w:color="auto" w:fill="E1DFDD"/>
    </w:rPr>
  </w:style>
  <w:style w:type="character" w:styleId="Mrltotthiperhivatkozs">
    <w:name w:val="FollowedHyperlink"/>
    <w:rsid w:val="00A04BD2"/>
    <w:rPr>
      <w:color w:val="96607D"/>
      <w:u w:val="single"/>
    </w:rPr>
  </w:style>
  <w:style w:type="paragraph" w:styleId="Vltozat">
    <w:name w:val="Revision"/>
    <w:hidden/>
    <w:uiPriority w:val="99"/>
    <w:semiHidden/>
    <w:rsid w:val="000B2B3D"/>
    <w:rPr>
      <w:sz w:val="24"/>
      <w:szCs w:val="24"/>
    </w:rPr>
  </w:style>
  <w:style w:type="character" w:styleId="Jegyzethivatkozs">
    <w:name w:val="annotation reference"/>
    <w:rsid w:val="000B2B3D"/>
    <w:rPr>
      <w:sz w:val="16"/>
      <w:szCs w:val="16"/>
    </w:rPr>
  </w:style>
  <w:style w:type="paragraph" w:styleId="Jegyzetszveg">
    <w:name w:val="annotation text"/>
    <w:basedOn w:val="Norml"/>
    <w:link w:val="JegyzetszvegChar"/>
    <w:rsid w:val="000B2B3D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0B2B3D"/>
  </w:style>
  <w:style w:type="paragraph" w:styleId="Megjegyzstrgya">
    <w:name w:val="annotation subject"/>
    <w:basedOn w:val="Jegyzetszveg"/>
    <w:next w:val="Jegyzetszveg"/>
    <w:link w:val="MegjegyzstrgyaChar"/>
    <w:rsid w:val="000B2B3D"/>
    <w:rPr>
      <w:b/>
      <w:bCs/>
    </w:rPr>
  </w:style>
  <w:style w:type="character" w:customStyle="1" w:styleId="MegjegyzstrgyaChar">
    <w:name w:val="Megjegyzés tárgya Char"/>
    <w:link w:val="Megjegyzstrgya"/>
    <w:rsid w:val="000B2B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it.bme.hu/file/11582/feladat" TargetMode="External"/><Relationship Id="rId13" Type="http://schemas.openxmlformats.org/officeDocument/2006/relationships/image" Target="https://cdn.discordapp.com/attachments/1340811071723798642/1342811236567613594/Fungorium-UML.png?ex=67bafdeb&amp;is=67b9ac6b&amp;hm=bc7d07c5e03d566d6b8d34c8b8f6793c3166a56f91f049dcab0c78008c7018fd&amp;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it.bme.hu/oktatas/tanszeki_targyak/BMEVIIIAB0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iit.bme.hu/oktatas/tanszeki_targyak/BMEVIIIAB02" TargetMode="Externa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www.iit.bme.hu/targyak/BMEVIIIAB02" TargetMode="External"/><Relationship Id="rId14" Type="http://schemas.openxmlformats.org/officeDocument/2006/relationships/hyperlink" Target="https://github.com/koharzsombor/bandIT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7CE76D-6ACC-472A-BE41-7D252D3D7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21</Pages>
  <Words>3802</Words>
  <Characters>26236</Characters>
  <Application>Microsoft Office Word</Application>
  <DocSecurity>0</DocSecurity>
  <Lines>218</Lines>
  <Paragraphs>59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29979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Zsombor Kohár</cp:lastModifiedBy>
  <cp:revision>1786</cp:revision>
  <cp:lastPrinted>2018-02-09T09:19:00Z</cp:lastPrinted>
  <dcterms:created xsi:type="dcterms:W3CDTF">2025-02-14T22:38:00Z</dcterms:created>
  <dcterms:modified xsi:type="dcterms:W3CDTF">2025-02-23T16:58:00Z</dcterms:modified>
</cp:coreProperties>
</file>