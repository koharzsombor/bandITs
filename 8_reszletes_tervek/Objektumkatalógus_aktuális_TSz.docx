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4253F" w14:textId="77777777" w:rsidR="000F7A37" w:rsidRPr="007A4F16" w:rsidRDefault="000F7A37" w:rsidP="000F7A37">
      <w:pPr>
        <w:pStyle w:val="Cmsor1"/>
        <w:keepLines w:val="0"/>
        <w:spacing w:before="120" w:after="420"/>
        <w:jc w:val="center"/>
        <w:rPr>
          <w:caps/>
        </w:rPr>
      </w:pPr>
      <w:r w:rsidRPr="000F7A37">
        <w:rPr>
          <w:rFonts w:ascii="Arial" w:eastAsia="Times New Roman" w:hAnsi="Arial" w:cs="Arial"/>
          <w:b/>
          <w:bCs/>
          <w:caps/>
          <w:color w:val="auto"/>
          <w:kern w:val="32"/>
          <w:sz w:val="32"/>
          <w:szCs w:val="32"/>
        </w:rPr>
        <w:t>Objektumkatalógus</w:t>
      </w:r>
    </w:p>
    <w:p w14:paraId="6D65AF96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Tecton</w:t>
      </w:r>
    </w:p>
    <w:p w14:paraId="710DF531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Tekton – a játékmező alapeleme. Felelős a tektontörés lebonyolításért, amelybe beletartozik új tektonok létrehozása, valamint a szomszédságok eldöntése és nyilvántartása. Tartalmaz egy visszaszámlálót arra vonatkozóan, hogy hány kör múlva következik be tektontörés. </w:t>
      </w:r>
    </w:p>
    <w:p w14:paraId="3F8441A0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Egy tekton lehet termékeny (</w:t>
      </w:r>
      <w:r w:rsidRPr="007A4F16">
        <w:rPr>
          <w:i/>
          <w:iCs/>
        </w:rPr>
        <w:t>FertileTecton</w:t>
      </w:r>
      <w:r w:rsidRPr="007A4F16">
        <w:t>) vagy félig termékeny (</w:t>
      </w:r>
      <w:r w:rsidRPr="007A4F16">
        <w:rPr>
          <w:i/>
          <w:iCs/>
        </w:rPr>
        <w:t>SemiFertileTecton</w:t>
      </w:r>
      <w:r w:rsidRPr="007A4F16">
        <w:t xml:space="preserve">). A tektontörés során létrejött új tekton </w:t>
      </w:r>
      <w:r w:rsidRPr="007A4F16">
        <w:rPr>
          <w:i/>
          <w:iCs/>
        </w:rPr>
        <w:t>FertileTecton</w:t>
      </w:r>
      <w:r w:rsidRPr="007A4F16">
        <w:t xml:space="preserve"> típusú és egyetlen szomszédja a kettétört tekton.</w:t>
      </w:r>
    </w:p>
    <w:p w14:paraId="4FD67576" w14:textId="77777777" w:rsidR="000F7A37" w:rsidRPr="000F7A37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FertileTecton</w:t>
      </w:r>
    </w:p>
    <w:p w14:paraId="7164FDA4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Termékeny tekton, amelyen gombafonál és gombatest is növekedhet. Ha van rajta legalább 3 spóra és legalább 1 gombafonál, akkor gombatestet lehet rajta növeszteni. A </w:t>
      </w:r>
      <w:r w:rsidRPr="007A4F16">
        <w:rPr>
          <w:i/>
          <w:iCs/>
        </w:rPr>
        <w:t>MultiLayeredTecton</w:t>
      </w:r>
      <w:r w:rsidRPr="007A4F16">
        <w:t xml:space="preserve"> kivételével legfeljebb 1 gombafonál és legfeljebb 1 gombatest növekedhet rajta. </w:t>
      </w:r>
    </w:p>
    <w:p w14:paraId="4A636B3F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Speciális fajtája a </w:t>
      </w:r>
      <w:r w:rsidRPr="007A4F16">
        <w:rPr>
          <w:i/>
          <w:iCs/>
        </w:rPr>
        <w:t xml:space="preserve">MultiLayeredTecton, </w:t>
      </w:r>
      <w:r w:rsidRPr="007A4F16">
        <w:t xml:space="preserve">az </w:t>
      </w:r>
      <w:r w:rsidRPr="007A4F16">
        <w:rPr>
          <w:i/>
          <w:iCs/>
        </w:rPr>
        <w:t>AridTecton</w:t>
      </w:r>
      <w:r w:rsidRPr="007A4F16">
        <w:t xml:space="preserve"> és a </w:t>
      </w:r>
      <w:r w:rsidRPr="007A4F16">
        <w:rPr>
          <w:i/>
          <w:iCs/>
        </w:rPr>
        <w:t>SustainingTecton</w:t>
      </w:r>
      <w:r w:rsidRPr="007A4F16">
        <w:t>.</w:t>
      </w:r>
    </w:p>
    <w:p w14:paraId="631634AA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MultiLayeredTecton</w:t>
      </w:r>
    </w:p>
    <w:p w14:paraId="65EF435C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termékeny tekton, amelyen legfeljebb 3 gombafonál és legfeljebb 1 gombatest növekedhet.</w:t>
      </w:r>
    </w:p>
    <w:p w14:paraId="26F805F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AridTecton</w:t>
      </w:r>
    </w:p>
    <w:p w14:paraId="140919D7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termékeny tekton, amelyen 5 kör után a gombafonál felszívódik.</w:t>
      </w:r>
    </w:p>
    <w:p w14:paraId="3C31096C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lang w:val="en-US"/>
        </w:rPr>
      </w:pPr>
      <w:bookmarkStart w:id="0" w:name="_Hlk194092481"/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SustainingTecton</w:t>
      </w:r>
    </w:p>
    <w:p w14:paraId="4043568A" w14:textId="77777777" w:rsidR="000F7A37" w:rsidRPr="007A4F16" w:rsidRDefault="000F7A37" w:rsidP="000F7A37">
      <w:pPr>
        <w:spacing w:before="120" w:after="120" w:line="276" w:lineRule="auto"/>
        <w:jc w:val="both"/>
      </w:pPr>
      <w:bookmarkStart w:id="1" w:name="_Hlk194092474"/>
      <w:bookmarkEnd w:id="0"/>
      <w:r w:rsidRPr="007A4F16">
        <w:t>Olyan termékeny tekton, amely életben tartja a rajta található olyan gombafonalat (és a hozzá kapcsolódó többi gombafonalat), amely(ek) közvetve vagy közvetlenül nem áll(nak) gombatesttel összeköttetésben. </w:t>
      </w:r>
    </w:p>
    <w:bookmarkEnd w:id="1"/>
    <w:p w14:paraId="725BD1F5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b/>
          <w:bCs/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SemiFertileTecton</w:t>
      </w:r>
      <w:r w:rsidRPr="007A4F16">
        <w:t xml:space="preserve"> </w:t>
      </w:r>
    </w:p>
    <w:p w14:paraId="47929E70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Félig terméketlen tekton, amelyen gombafonál nőhet, de gombatest nem. 1 db gombafonál nőhet rajta.</w:t>
      </w:r>
    </w:p>
    <w:p w14:paraId="5ED50108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Mycelium</w:t>
      </w:r>
    </w:p>
    <w:p w14:paraId="2C9581A6" w14:textId="0AD3F9F8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Gombafonál – olyan gombarész, amelyre gombatest nőhet. A gombafonál(rész) elpusztul, ha gombatesttel vagy </w:t>
      </w:r>
      <w:r w:rsidRPr="007A4F16">
        <w:rPr>
          <w:i/>
          <w:iCs/>
        </w:rPr>
        <w:t>SustainigTecton</w:t>
      </w:r>
      <w:r w:rsidRPr="007A4F16">
        <w:t xml:space="preserve">nal nem áll összeköttetésben. </w:t>
      </w:r>
      <w:del w:id="2" w:author="Dr. Taba Szabolcs Sándor" w:date="2025-04-10T09:09:00Z" w16du:dateUtc="2025-04-10T07:09:00Z">
        <w:r w:rsidRPr="007A4F16" w:rsidDel="00ED0BC0">
          <w:delText xml:space="preserve">Új gombatestet olyan gombafonál(rész) növeszthet, amely összeköttetésben áll az eredeti gombatestével. </w:delText>
        </w:r>
      </w:del>
    </w:p>
    <w:p w14:paraId="7E9B8CCD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lastRenderedPageBreak/>
        <w:t xml:space="preserve">Speciális fajtája a </w:t>
      </w:r>
      <w:r w:rsidRPr="007A4F16">
        <w:rPr>
          <w:i/>
          <w:iCs/>
        </w:rPr>
        <w:t>CarnivorousMycelium</w:t>
      </w:r>
      <w:r w:rsidRPr="007A4F16">
        <w:t xml:space="preserve">. A rovar által elvágott </w:t>
      </w:r>
      <w:r w:rsidRPr="007A4F16">
        <w:rPr>
          <w:i/>
          <w:iCs/>
        </w:rPr>
        <w:t>Mycelium</w:t>
      </w:r>
      <w:r w:rsidRPr="007A4F16">
        <w:t xml:space="preserve"> 2 kör, a rovar által elvágott </w:t>
      </w:r>
      <w:r w:rsidRPr="007A4F16">
        <w:rPr>
          <w:i/>
          <w:iCs/>
        </w:rPr>
        <w:t xml:space="preserve">CarnivorousMycelium </w:t>
      </w:r>
      <w:r w:rsidRPr="007A4F16">
        <w:t>3 kör elteltével elpusztul. A tektontörés miatt elvágott gombafonal azonnal elpusztul.</w:t>
      </w:r>
    </w:p>
    <w:p w14:paraId="283A750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b/>
          <w:bCs/>
          <w:i/>
          <w:iCs/>
          <w:lang w:val="en-US"/>
        </w:rPr>
      </w:pPr>
      <w:bookmarkStart w:id="3" w:name="_Hlk194092919"/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CarnivorousMycelium</w:t>
      </w:r>
    </w:p>
    <w:p w14:paraId="65A7DB57" w14:textId="77777777" w:rsidR="000F7A37" w:rsidRPr="007A4F16" w:rsidRDefault="000F7A37" w:rsidP="000F7A37">
      <w:pPr>
        <w:spacing w:before="120" w:after="120" w:line="276" w:lineRule="auto"/>
        <w:jc w:val="both"/>
      </w:pPr>
      <w:bookmarkStart w:id="4" w:name="_Hlk194166240"/>
      <w:r w:rsidRPr="007A4F16">
        <w:t>Olyan gombafonál, amely képes megenni az elhelyezkedése szerinti tekton(ok)on található valamennyi bénult rovart. Az így megevett rovarok elpusztulnak és a gombafonál gombatestet növeszthet.</w:t>
      </w:r>
      <w:bookmarkEnd w:id="3"/>
      <w:r w:rsidRPr="007A4F16">
        <w:t xml:space="preserve"> </w:t>
      </w:r>
    </w:p>
    <w:bookmarkEnd w:id="4"/>
    <w:p w14:paraId="73967DFB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MushroomBody</w:t>
      </w:r>
    </w:p>
    <w:p w14:paraId="6F6BFD2B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Gombatest – olyan gombarész, amely a spórák termeléséért és kilövéséért felelős. 3 spórakilövés után elpusztul (inaktívvá válik). A gombatest az utolsó kilövése előtt csak valamely szomszédjára lőhet spórát. Fejlettnek az utolsó kilövése során minősül, ami abban nyilvánul meg, hogy ekkor a szomszédja szomszédjára is tud lőni.</w:t>
      </w:r>
    </w:p>
    <w:p w14:paraId="1CDC458C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Spore</w:t>
      </w:r>
    </w:p>
    <w:p w14:paraId="4964C721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Spóra – a gombatest termeli. A spóra hatását az elfogyasztása következményeként a rovar internalizálja. Egy spóra lehet </w:t>
      </w:r>
      <w:r w:rsidRPr="007A4F16">
        <w:rPr>
          <w:i/>
          <w:iCs/>
        </w:rPr>
        <w:t>PreventCutSpore</w:t>
      </w:r>
      <w:r w:rsidRPr="007A4F16">
        <w:t xml:space="preserve">, </w:t>
      </w:r>
      <w:r w:rsidRPr="007A4F16">
        <w:rPr>
          <w:i/>
          <w:iCs/>
        </w:rPr>
        <w:t>SlownessSpore</w:t>
      </w:r>
      <w:r w:rsidRPr="007A4F16">
        <w:t>,</w:t>
      </w:r>
      <w:r w:rsidRPr="007A4F16">
        <w:rPr>
          <w:i/>
          <w:iCs/>
        </w:rPr>
        <w:t xml:space="preserve"> SpeedSpore</w:t>
      </w:r>
      <w:r w:rsidRPr="007A4F16">
        <w:t xml:space="preserve">, </w:t>
      </w:r>
      <w:r w:rsidRPr="007A4F16">
        <w:rPr>
          <w:i/>
          <w:iCs/>
        </w:rPr>
        <w:t>StunSpore</w:t>
      </w:r>
      <w:r w:rsidRPr="007A4F16">
        <w:t xml:space="preserve"> vagy </w:t>
      </w:r>
      <w:r w:rsidRPr="007A4F16">
        <w:rPr>
          <w:i/>
          <w:iCs/>
        </w:rPr>
        <w:t>SplitSpore</w:t>
      </w:r>
      <w:r w:rsidRPr="007A4F16">
        <w:t>.</w:t>
      </w:r>
    </w:p>
    <w:p w14:paraId="3A380A77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PreventCutSpore</w:t>
      </w:r>
      <w:r w:rsidRPr="007A4F16">
        <w:t xml:space="preserve"> </w:t>
      </w:r>
    </w:p>
    <w:p w14:paraId="12F64A08" w14:textId="77777777" w:rsidR="000F7A37" w:rsidRPr="007A4F16" w:rsidRDefault="000F7A37" w:rsidP="000F7A37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amelynek elfogyasztása </w:t>
      </w:r>
      <w:r w:rsidRPr="007A4F16">
        <w:rPr>
          <w:bCs/>
        </w:rPr>
        <w:t>megakadályozza a rovart abban, hogy fonalat vágjon el. Ez a hatás 3 körön át tart.</w:t>
      </w:r>
    </w:p>
    <w:p w14:paraId="0D82BD5F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SlownessSpore</w:t>
      </w:r>
    </w:p>
    <w:p w14:paraId="6BA79C48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lelassítja a rovart, így egy kör alatt csak 1 lépést tehet meg. Ez a hatás 3 körön át tart.</w:t>
      </w:r>
    </w:p>
    <w:p w14:paraId="18236DE5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SpeedSpore</w:t>
      </w:r>
    </w:p>
    <w:p w14:paraId="223BA7DC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 xml:space="preserve">Olyan spóra, amelynek elfogyasztása </w:t>
      </w:r>
      <w:r w:rsidRPr="007A4F16">
        <w:rPr>
          <w:bCs/>
        </w:rPr>
        <w:t>felgyorsítja a rovart, így egy kör alatt 3 lépést tehet meg. Ez a hatás 3 körön át tart.</w:t>
      </w:r>
    </w:p>
    <w:p w14:paraId="65A3693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StunSpore</w:t>
      </w:r>
    </w:p>
    <w:p w14:paraId="4907D844" w14:textId="77777777" w:rsidR="000F7A37" w:rsidRPr="007A4F16" w:rsidRDefault="000F7A37" w:rsidP="000F7A37">
      <w:pPr>
        <w:spacing w:before="120" w:after="120" w:line="276" w:lineRule="auto"/>
        <w:jc w:val="both"/>
        <w:rPr>
          <w:sz w:val="23"/>
          <w:szCs w:val="23"/>
        </w:rPr>
      </w:pPr>
      <w:r w:rsidRPr="007A4F16">
        <w:t xml:space="preserve">Olyan spóra, amelyet elfogyasztva </w:t>
      </w:r>
      <w:r w:rsidRPr="007A4F16">
        <w:rPr>
          <w:sz w:val="23"/>
          <w:szCs w:val="23"/>
        </w:rPr>
        <w:t>a rovar megbénul és a következő 1 kör alatt nem tud semmilyen aktivitást kifejteni.</w:t>
      </w:r>
    </w:p>
    <w:p w14:paraId="4D008384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lang w:val="en-US"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t>SplitSpore</w:t>
      </w:r>
    </w:p>
    <w:p w14:paraId="27C23E7D" w14:textId="77777777" w:rsidR="000F7A37" w:rsidRPr="007A4F16" w:rsidRDefault="000F7A37" w:rsidP="000F7A37">
      <w:pPr>
        <w:spacing w:before="120" w:after="120" w:line="276" w:lineRule="auto"/>
        <w:jc w:val="both"/>
      </w:pPr>
      <w:r w:rsidRPr="007A4F16">
        <w:t>Olyan spóra, amely az őt elfogyasztó rovart osztódásra készteti. Ilyenkor keletkezik egy új, az előzőtől függetlenül létező rovar, amelynek rovarásza megegyezik az eredeti rovar rovarászával.</w:t>
      </w:r>
    </w:p>
    <w:p w14:paraId="61E40B96" w14:textId="77777777" w:rsidR="000F7A37" w:rsidRPr="007A4F16" w:rsidRDefault="000F7A37" w:rsidP="000F7A37">
      <w:pPr>
        <w:pStyle w:val="Cmsor2"/>
        <w:keepLines w:val="0"/>
        <w:numPr>
          <w:ilvl w:val="0"/>
          <w:numId w:val="1"/>
        </w:numPr>
        <w:tabs>
          <w:tab w:val="num" w:pos="432"/>
        </w:tabs>
        <w:spacing w:before="300" w:after="60"/>
        <w:ind w:left="284" w:hanging="284"/>
        <w:jc w:val="both"/>
        <w:rPr>
          <w:i/>
          <w:iCs/>
        </w:rPr>
      </w:pPr>
      <w:r w:rsidRPr="000F7A37">
        <w:rPr>
          <w:rFonts w:ascii="Arial" w:eastAsia="Times New Roman" w:hAnsi="Arial" w:cs="Arial"/>
          <w:b/>
          <w:bCs/>
          <w:i/>
          <w:iCs/>
          <w:color w:val="auto"/>
          <w:sz w:val="28"/>
          <w:szCs w:val="28"/>
          <w:lang w:val="en-US"/>
        </w:rPr>
        <w:lastRenderedPageBreak/>
        <w:t>Insect</w:t>
      </w:r>
    </w:p>
    <w:p w14:paraId="049D72F4" w14:textId="77777777" w:rsidR="000F7A37" w:rsidRPr="00282807" w:rsidRDefault="000F7A37" w:rsidP="000F7A37">
      <w:pPr>
        <w:spacing w:before="120" w:after="120" w:line="276" w:lineRule="auto"/>
        <w:jc w:val="both"/>
      </w:pPr>
      <w:r w:rsidRPr="007A4F16">
        <w:t>Rovar – a gombafonalak mentén mozog (körönként 2 lépést tehet meg), gombafonalakat vág el és spórával táplálkozik. Ha a gombafonalak eltűnnek alóla, egy véletlenszerűen meghatározott tektonra elmenekül. Az osztály többek között nyilvántartja, hogy a rovar milyen spóraeffektus alatt áll.</w:t>
      </w:r>
    </w:p>
    <w:p w14:paraId="6822D3DD" w14:textId="77777777" w:rsidR="003B5A34" w:rsidRDefault="003B5A34"/>
    <w:sectPr w:rsidR="003B5A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928F3"/>
    <w:multiLevelType w:val="hybridMultilevel"/>
    <w:tmpl w:val="D8BE8400"/>
    <w:lvl w:ilvl="0" w:tplc="5EF4297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i w:val="0"/>
        <w:iCs w:val="0"/>
        <w:color w:val="auto"/>
        <w:sz w:val="28"/>
        <w:szCs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0339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37"/>
    <w:rsid w:val="00034A76"/>
    <w:rsid w:val="000F7A37"/>
    <w:rsid w:val="001A4409"/>
    <w:rsid w:val="00351012"/>
    <w:rsid w:val="003B5A34"/>
    <w:rsid w:val="004531E0"/>
    <w:rsid w:val="00AC0A41"/>
    <w:rsid w:val="00E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C848C"/>
  <w15:chartTrackingRefBased/>
  <w15:docId w15:val="{F8B143EA-DCE2-4365-908B-EDD277F3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F7A37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paragraph" w:styleId="Cmsor1">
    <w:name w:val="heading 1"/>
    <w:basedOn w:val="Norml"/>
    <w:next w:val="Norml"/>
    <w:link w:val="Cmsor1Char"/>
    <w:qFormat/>
    <w:rsid w:val="000F7A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nhideWhenUsed/>
    <w:qFormat/>
    <w:rsid w:val="000F7A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nhideWhenUsed/>
    <w:qFormat/>
    <w:rsid w:val="000F7A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nhideWhenUsed/>
    <w:qFormat/>
    <w:rsid w:val="000F7A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nhideWhenUsed/>
    <w:qFormat/>
    <w:rsid w:val="000F7A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nhideWhenUsed/>
    <w:qFormat/>
    <w:rsid w:val="000F7A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nhideWhenUsed/>
    <w:qFormat/>
    <w:rsid w:val="000F7A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nhideWhenUsed/>
    <w:qFormat/>
    <w:rsid w:val="000F7A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nhideWhenUsed/>
    <w:qFormat/>
    <w:rsid w:val="000F7A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0F7A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rsid w:val="000F7A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F7A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F7A3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F7A3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F7A3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F7A3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F7A3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F7A3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F7A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F7A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F7A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F7A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F7A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F7A3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F7A3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F7A3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F7A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F7A3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F7A37"/>
    <w:rPr>
      <w:b/>
      <w:bCs/>
      <w:smallCaps/>
      <w:color w:val="0F4761" w:themeColor="accent1" w:themeShade="BF"/>
      <w:spacing w:val="5"/>
    </w:rPr>
  </w:style>
  <w:style w:type="paragraph" w:styleId="Vltozat">
    <w:name w:val="Revision"/>
    <w:hidden/>
    <w:uiPriority w:val="99"/>
    <w:semiHidden/>
    <w:rsid w:val="00ED0BC0"/>
    <w:pPr>
      <w:spacing w:after="0" w:line="240" w:lineRule="auto"/>
    </w:pPr>
    <w:rPr>
      <w:rFonts w:ascii="Times New Roman" w:eastAsia="Times New Roman" w:hAnsi="Times New Roman" w:cs="Times New Roman"/>
      <w:kern w:val="0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460</Words>
  <Characters>3177</Characters>
  <Application>Microsoft Office Word</Application>
  <DocSecurity>0</DocSecurity>
  <Lines>26</Lines>
  <Paragraphs>7</Paragraphs>
  <ScaleCrop>false</ScaleCrop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3</cp:revision>
  <dcterms:created xsi:type="dcterms:W3CDTF">2025-04-10T07:06:00Z</dcterms:created>
  <dcterms:modified xsi:type="dcterms:W3CDTF">2025-04-10T07:13:00Z</dcterms:modified>
</cp:coreProperties>
</file>