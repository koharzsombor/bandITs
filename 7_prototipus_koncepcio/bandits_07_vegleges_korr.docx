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B30B" w14:textId="77777777" w:rsidR="00391DB0" w:rsidRDefault="00391DB0" w:rsidP="00391DB0">
      <w:pPr>
        <w:jc w:val="center"/>
        <w:rPr>
          <w:noProof/>
        </w:rPr>
      </w:pPr>
    </w:p>
    <w:p w14:paraId="083F9FB7" w14:textId="77777777" w:rsidR="00391DB0" w:rsidRDefault="00391DB0" w:rsidP="00391DB0">
      <w:pPr>
        <w:jc w:val="center"/>
        <w:rPr>
          <w:noProof/>
        </w:rPr>
      </w:pPr>
    </w:p>
    <w:p w14:paraId="0BDEE68E" w14:textId="77777777" w:rsidR="00391DB0" w:rsidRDefault="00391DB0" w:rsidP="00391DB0">
      <w:pPr>
        <w:jc w:val="center"/>
        <w:rPr>
          <w:noProof/>
        </w:rPr>
      </w:pPr>
    </w:p>
    <w:p w14:paraId="013F9C79" w14:textId="77777777" w:rsidR="00391DB0" w:rsidRDefault="00391DB0" w:rsidP="00391DB0">
      <w:pPr>
        <w:jc w:val="center"/>
        <w:rPr>
          <w:noProof/>
        </w:rPr>
      </w:pPr>
    </w:p>
    <w:p w14:paraId="00627AFE" w14:textId="77777777" w:rsidR="00391DB0" w:rsidRDefault="00391DB0" w:rsidP="00391DB0">
      <w:pPr>
        <w:jc w:val="center"/>
        <w:rPr>
          <w:noProof/>
        </w:rPr>
      </w:pPr>
    </w:p>
    <w:p w14:paraId="5D151C1E" w14:textId="77777777" w:rsidR="00391DB0" w:rsidRDefault="00391DB0" w:rsidP="00391DB0">
      <w:pPr>
        <w:jc w:val="center"/>
        <w:rPr>
          <w:noProof/>
        </w:rPr>
      </w:pPr>
    </w:p>
    <w:p w14:paraId="0DE498EF" w14:textId="77777777" w:rsidR="00391DB0" w:rsidRDefault="00391DB0" w:rsidP="00391DB0">
      <w:pPr>
        <w:jc w:val="center"/>
        <w:rPr>
          <w:noProof/>
        </w:rPr>
      </w:pPr>
    </w:p>
    <w:p w14:paraId="15CBB15D" w14:textId="77777777" w:rsidR="00391DB0" w:rsidRPr="00EA2DD6" w:rsidRDefault="00391DB0" w:rsidP="00391DB0">
      <w:pPr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7</w:t>
      </w:r>
      <w:r w:rsidRPr="00EA2DD6">
        <w:rPr>
          <w:b/>
          <w:bCs/>
          <w:color w:val="000000"/>
          <w:sz w:val="52"/>
          <w:szCs w:val="52"/>
        </w:rPr>
        <w:t xml:space="preserve">. </w:t>
      </w:r>
      <w:r w:rsidRPr="00C160B6">
        <w:rPr>
          <w:b/>
          <w:bCs/>
          <w:color w:val="000000"/>
          <w:sz w:val="52"/>
          <w:szCs w:val="52"/>
        </w:rPr>
        <w:t>Prototípus koncepciója</w:t>
      </w:r>
    </w:p>
    <w:p w14:paraId="425FFA87" w14:textId="77777777" w:rsidR="00391DB0" w:rsidRPr="00EA2DD6" w:rsidRDefault="00391DB0" w:rsidP="00391DB0">
      <w:pPr>
        <w:jc w:val="center"/>
        <w:rPr>
          <w:color w:val="000000"/>
        </w:rPr>
      </w:pPr>
    </w:p>
    <w:p w14:paraId="771ADA4A" w14:textId="77777777" w:rsidR="00391DB0" w:rsidRPr="00EA2DD6" w:rsidRDefault="00391DB0" w:rsidP="00391DB0">
      <w:pPr>
        <w:jc w:val="center"/>
        <w:rPr>
          <w:color w:val="000000"/>
        </w:rPr>
      </w:pPr>
    </w:p>
    <w:p w14:paraId="5C355380" w14:textId="77777777" w:rsidR="00391DB0" w:rsidRPr="00EA2DD6" w:rsidRDefault="00391DB0" w:rsidP="00391DB0">
      <w:pPr>
        <w:jc w:val="center"/>
        <w:rPr>
          <w:color w:val="000000"/>
          <w:sz w:val="44"/>
          <w:szCs w:val="44"/>
        </w:rPr>
      </w:pPr>
      <w:r w:rsidRPr="00EA2DD6">
        <w:rPr>
          <w:color w:val="000000"/>
          <w:sz w:val="44"/>
          <w:szCs w:val="44"/>
        </w:rPr>
        <w:t xml:space="preserve">25 – </w:t>
      </w:r>
      <w:proofErr w:type="spellStart"/>
      <w:r w:rsidRPr="00EA2DD6">
        <w:rPr>
          <w:color w:val="000000"/>
          <w:sz w:val="44"/>
          <w:szCs w:val="44"/>
        </w:rPr>
        <w:t>bandITs</w:t>
      </w:r>
      <w:proofErr w:type="spellEnd"/>
    </w:p>
    <w:p w14:paraId="04D130D7" w14:textId="77777777" w:rsidR="00391DB0" w:rsidRDefault="00391DB0" w:rsidP="00391DB0">
      <w:pPr>
        <w:jc w:val="center"/>
      </w:pPr>
    </w:p>
    <w:p w14:paraId="684B6BB0" w14:textId="77777777" w:rsidR="00391DB0" w:rsidRDefault="00391DB0" w:rsidP="00391DB0">
      <w:pPr>
        <w:jc w:val="center"/>
      </w:pPr>
    </w:p>
    <w:p w14:paraId="306F38FF" w14:textId="77777777" w:rsidR="00391DB0" w:rsidRPr="00EA2DD6" w:rsidRDefault="00391DB0" w:rsidP="00391DB0">
      <w:pPr>
        <w:jc w:val="center"/>
        <w:rPr>
          <w:sz w:val="38"/>
          <w:szCs w:val="38"/>
        </w:rPr>
      </w:pPr>
      <w:r w:rsidRPr="00EA2DD6">
        <w:rPr>
          <w:sz w:val="38"/>
          <w:szCs w:val="38"/>
        </w:rPr>
        <w:t>Konzulens:</w:t>
      </w:r>
    </w:p>
    <w:p w14:paraId="35EA645B" w14:textId="77777777" w:rsidR="00391DB0" w:rsidRPr="00EA2DD6" w:rsidRDefault="00391DB0" w:rsidP="00391DB0">
      <w:pPr>
        <w:jc w:val="center"/>
        <w:rPr>
          <w:color w:val="000000"/>
          <w:sz w:val="44"/>
          <w:szCs w:val="44"/>
        </w:rPr>
      </w:pPr>
      <w:proofErr w:type="spellStart"/>
      <w:r w:rsidRPr="00EA2DD6">
        <w:rPr>
          <w:b/>
          <w:bCs/>
          <w:color w:val="000000"/>
          <w:sz w:val="44"/>
          <w:szCs w:val="44"/>
        </w:rPr>
        <w:t>Huszerl</w:t>
      </w:r>
      <w:proofErr w:type="spellEnd"/>
      <w:r w:rsidRPr="00EA2DD6">
        <w:rPr>
          <w:b/>
          <w:bCs/>
          <w:color w:val="000000"/>
          <w:sz w:val="44"/>
          <w:szCs w:val="44"/>
        </w:rPr>
        <w:t xml:space="preserve"> Gábor</w:t>
      </w:r>
    </w:p>
    <w:p w14:paraId="7C18C91A" w14:textId="77777777" w:rsidR="00391DB0" w:rsidRDefault="00391DB0" w:rsidP="00391DB0">
      <w:pPr>
        <w:jc w:val="center"/>
        <w:rPr>
          <w:sz w:val="44"/>
          <w:szCs w:val="44"/>
        </w:rPr>
      </w:pPr>
    </w:p>
    <w:p w14:paraId="5DE7E6AD" w14:textId="77777777" w:rsidR="00391DB0" w:rsidRDefault="00391DB0" w:rsidP="00391DB0">
      <w:pPr>
        <w:jc w:val="center"/>
        <w:rPr>
          <w:sz w:val="44"/>
          <w:szCs w:val="44"/>
        </w:rPr>
      </w:pPr>
    </w:p>
    <w:p w14:paraId="24895AFC" w14:textId="77777777" w:rsidR="00391DB0" w:rsidRDefault="00391DB0" w:rsidP="00391DB0">
      <w:pPr>
        <w:jc w:val="center"/>
        <w:rPr>
          <w:sz w:val="44"/>
          <w:szCs w:val="44"/>
        </w:rPr>
      </w:pPr>
    </w:p>
    <w:p w14:paraId="44742ABF" w14:textId="77777777" w:rsidR="00391DB0" w:rsidRDefault="00391DB0" w:rsidP="00391DB0">
      <w:pPr>
        <w:jc w:val="center"/>
        <w:rPr>
          <w:sz w:val="44"/>
          <w:szCs w:val="44"/>
        </w:rPr>
      </w:pPr>
    </w:p>
    <w:p w14:paraId="3798B9E1" w14:textId="77777777" w:rsidR="00391DB0" w:rsidRDefault="00391DB0" w:rsidP="00391DB0">
      <w:pPr>
        <w:jc w:val="center"/>
        <w:rPr>
          <w:sz w:val="44"/>
          <w:szCs w:val="44"/>
        </w:rPr>
      </w:pPr>
    </w:p>
    <w:p w14:paraId="791FB411" w14:textId="77777777" w:rsidR="00391DB0" w:rsidRDefault="00391DB0" w:rsidP="00391DB0">
      <w:pPr>
        <w:jc w:val="center"/>
        <w:rPr>
          <w:sz w:val="44"/>
          <w:szCs w:val="44"/>
        </w:rPr>
      </w:pPr>
    </w:p>
    <w:p w14:paraId="504BED61" w14:textId="77777777" w:rsidR="00391DB0" w:rsidRDefault="00391DB0" w:rsidP="00391DB0">
      <w:pPr>
        <w:jc w:val="center"/>
        <w:rPr>
          <w:sz w:val="44"/>
          <w:szCs w:val="44"/>
        </w:rPr>
      </w:pPr>
    </w:p>
    <w:p w14:paraId="0BDE9029" w14:textId="77777777" w:rsidR="00391DB0" w:rsidRDefault="00391DB0" w:rsidP="00391DB0">
      <w:pPr>
        <w:jc w:val="center"/>
        <w:rPr>
          <w:sz w:val="44"/>
          <w:szCs w:val="44"/>
        </w:rPr>
      </w:pPr>
    </w:p>
    <w:p w14:paraId="744D3A46" w14:textId="77777777" w:rsidR="00391DB0" w:rsidRDefault="00391DB0" w:rsidP="00391DB0">
      <w:pPr>
        <w:jc w:val="center"/>
        <w:rPr>
          <w:sz w:val="44"/>
          <w:szCs w:val="44"/>
        </w:rPr>
      </w:pPr>
    </w:p>
    <w:p w14:paraId="51C19746" w14:textId="77777777" w:rsidR="00391DB0" w:rsidRDefault="00391DB0" w:rsidP="00391DB0">
      <w:pPr>
        <w:jc w:val="center"/>
        <w:rPr>
          <w:sz w:val="44"/>
          <w:szCs w:val="44"/>
        </w:rPr>
      </w:pPr>
    </w:p>
    <w:p w14:paraId="0AD53E69" w14:textId="77777777" w:rsidR="00391DB0" w:rsidRDefault="00391DB0" w:rsidP="00391DB0">
      <w:pPr>
        <w:jc w:val="center"/>
        <w:rPr>
          <w:sz w:val="44"/>
          <w:szCs w:val="44"/>
        </w:rPr>
      </w:pPr>
    </w:p>
    <w:p w14:paraId="31C7FDCA" w14:textId="77777777" w:rsidR="00391DB0" w:rsidRDefault="00391DB0" w:rsidP="00391DB0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418"/>
        <w:gridCol w:w="4253"/>
      </w:tblGrid>
      <w:tr w:rsidR="00391DB0" w:rsidRPr="00DB2D7A" w14:paraId="764281B9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605FF856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Bencze János István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C6DFCB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GIWUHT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48465CE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gomanpc@yahoo.com</w:t>
            </w:r>
          </w:p>
        </w:tc>
      </w:tr>
      <w:tr w:rsidR="00391DB0" w:rsidRPr="00DB2D7A" w14:paraId="67288725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70779A01" w14:textId="77777777" w:rsidR="00391DB0" w:rsidRPr="00EA2DD6" w:rsidRDefault="00391DB0" w:rsidP="00D82473">
            <w:pPr>
              <w:rPr>
                <w:color w:val="000000"/>
              </w:rPr>
            </w:pPr>
            <w:proofErr w:type="spellStart"/>
            <w:r w:rsidRPr="00EA2DD6">
              <w:rPr>
                <w:color w:val="000000"/>
              </w:rPr>
              <w:t>Guzmics</w:t>
            </w:r>
            <w:proofErr w:type="spellEnd"/>
            <w:r w:rsidRPr="00EA2DD6">
              <w:rPr>
                <w:color w:val="000000"/>
              </w:rPr>
              <w:t xml:space="preserve"> Gergő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5C05AF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 xml:space="preserve">VC8OQD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052E503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hyperlink r:id="rId8" w:history="1">
              <w:r w:rsidRPr="00EA2DD6">
                <w:rPr>
                  <w:rStyle w:val="Hiperhivatkozs"/>
                  <w:color w:val="000000"/>
                </w:rPr>
                <w:t>guzmicsgergo@gmail.com</w:t>
              </w:r>
            </w:hyperlink>
          </w:p>
        </w:tc>
      </w:tr>
      <w:tr w:rsidR="00391DB0" w:rsidRPr="00DB2D7A" w14:paraId="57155A63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18D5753A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Kohár Zsombor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FFF034B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Q8EPW6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2E2A31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zsombor.kohar@edu.bme.hu</w:t>
            </w:r>
          </w:p>
        </w:tc>
      </w:tr>
      <w:tr w:rsidR="00391DB0" w:rsidRPr="00DB2D7A" w14:paraId="4723303D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693977D5" w14:textId="77777777" w:rsidR="00391DB0" w:rsidRPr="00EA2DD6" w:rsidRDefault="00391DB0" w:rsidP="00D82473">
            <w:pPr>
              <w:rPr>
                <w:color w:val="000000"/>
              </w:rPr>
            </w:pPr>
            <w:proofErr w:type="spellStart"/>
            <w:r w:rsidRPr="00EA2DD6">
              <w:rPr>
                <w:color w:val="000000"/>
              </w:rPr>
              <w:t>Rakos</w:t>
            </w:r>
            <w:proofErr w:type="spellEnd"/>
            <w:r w:rsidRPr="00EA2DD6">
              <w:rPr>
                <w:color w:val="000000"/>
              </w:rPr>
              <w:t xml:space="preserve"> Gergő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B7077C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I3Q7BY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A70978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gergo_rakos@yahoo.com</w:t>
            </w:r>
          </w:p>
        </w:tc>
      </w:tr>
      <w:tr w:rsidR="00391DB0" w:rsidRPr="00DB2D7A" w14:paraId="506CFD1A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2BFE6083" w14:textId="72EEBA26" w:rsidR="00391DB0" w:rsidRPr="00EA2DD6" w:rsidRDefault="00645E0C" w:rsidP="00D82473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391DB0" w:rsidRPr="00EA2DD6">
              <w:rPr>
                <w:color w:val="000000"/>
              </w:rPr>
              <w:t xml:space="preserve">r. </w:t>
            </w:r>
            <w:proofErr w:type="spellStart"/>
            <w:r w:rsidR="00391DB0" w:rsidRPr="00EA2DD6">
              <w:rPr>
                <w:color w:val="000000"/>
              </w:rPr>
              <w:t>Taba</w:t>
            </w:r>
            <w:proofErr w:type="spellEnd"/>
            <w:r w:rsidR="00391DB0" w:rsidRPr="00EA2DD6">
              <w:rPr>
                <w:color w:val="000000"/>
              </w:rPr>
              <w:t xml:space="preserve"> Szabolcs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C95EF3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JRGMBW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04C768E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taba.szabolcs@gmail.com</w:t>
            </w:r>
          </w:p>
        </w:tc>
      </w:tr>
    </w:tbl>
    <w:p w14:paraId="0036AE48" w14:textId="77777777" w:rsidR="00391DB0" w:rsidRPr="00EA2DD6" w:rsidRDefault="00391DB0" w:rsidP="00391DB0">
      <w:pPr>
        <w:rPr>
          <w:color w:val="000000"/>
        </w:rPr>
      </w:pPr>
    </w:p>
    <w:p w14:paraId="15F5663B" w14:textId="0BEBB249" w:rsidR="00391DB0" w:rsidRDefault="00391DB0" w:rsidP="00391DB0">
      <w:pPr>
        <w:jc w:val="right"/>
        <w:rPr>
          <w:color w:val="000000"/>
          <w:sz w:val="28"/>
          <w:szCs w:val="28"/>
        </w:rPr>
      </w:pPr>
      <w:r w:rsidRPr="00EA2DD6">
        <w:rPr>
          <w:color w:val="000000"/>
          <w:sz w:val="28"/>
          <w:szCs w:val="28"/>
        </w:rPr>
        <w:t>2025.03.</w:t>
      </w:r>
      <w:r>
        <w:rPr>
          <w:color w:val="000000"/>
          <w:sz w:val="28"/>
          <w:szCs w:val="28"/>
        </w:rPr>
        <w:t>3</w:t>
      </w:r>
      <w:r w:rsidR="006559D7">
        <w:rPr>
          <w:color w:val="000000"/>
          <w:sz w:val="28"/>
          <w:szCs w:val="28"/>
        </w:rPr>
        <w:t>1</w:t>
      </w:r>
      <w:r w:rsidR="00EC2BEB">
        <w:rPr>
          <w:color w:val="000000"/>
          <w:sz w:val="28"/>
          <w:szCs w:val="28"/>
        </w:rPr>
        <w:t>.</w:t>
      </w:r>
    </w:p>
    <w:p w14:paraId="2ABE9A32" w14:textId="77777777" w:rsidR="006559D7" w:rsidRDefault="006559D7" w:rsidP="00477E90">
      <w:pPr>
        <w:rPr>
          <w:color w:val="000000"/>
          <w:sz w:val="28"/>
          <w:szCs w:val="28"/>
        </w:rPr>
      </w:pPr>
    </w:p>
    <w:p w14:paraId="28FA9AD7" w14:textId="77777777" w:rsidR="00477E90" w:rsidRDefault="00477E90" w:rsidP="00477E90">
      <w:pPr>
        <w:rPr>
          <w:color w:val="000000"/>
          <w:sz w:val="28"/>
          <w:szCs w:val="28"/>
        </w:rPr>
        <w:sectPr w:rsidR="00477E90" w:rsidSect="00477E90">
          <w:footerReference w:type="even" r:id="rId9"/>
          <w:footerReference w:type="default" r:id="rId10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55B7ADA" w14:textId="0769ADF0" w:rsidR="00B57E16" w:rsidRDefault="00FC1DC8" w:rsidP="00391DB0">
      <w:pPr>
        <w:pStyle w:val="Cmsor1"/>
        <w:numPr>
          <w:ilvl w:val="0"/>
          <w:numId w:val="0"/>
        </w:numPr>
      </w:pPr>
      <w:proofErr w:type="spellStart"/>
      <w:r>
        <w:rPr>
          <w:lang w:val="en-US"/>
        </w:rPr>
        <w:lastRenderedPageBreak/>
        <w:t>Protot</w:t>
      </w:r>
      <w:r>
        <w:t>ípus</w:t>
      </w:r>
      <w:proofErr w:type="spellEnd"/>
      <w:r>
        <w:t xml:space="preserve"> koncepciója</w:t>
      </w:r>
    </w:p>
    <w:p w14:paraId="318C6B21" w14:textId="3B95B5C3" w:rsidR="006559D7" w:rsidRDefault="003B2742" w:rsidP="006559D7">
      <w:pPr>
        <w:pStyle w:val="Cmsor20"/>
        <w:numPr>
          <w:ilvl w:val="1"/>
          <w:numId w:val="4"/>
        </w:numPr>
        <w:sectPr w:rsidR="006559D7" w:rsidSect="00B729BB">
          <w:headerReference w:type="default" r:id="rId11"/>
          <w:footerReference w:type="default" r:id="rId12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>Változás hatása a modell</w:t>
      </w:r>
    </w:p>
    <w:p w14:paraId="657EBEC6" w14:textId="561EC944" w:rsidR="003B2742" w:rsidRPr="00E374BA" w:rsidRDefault="003B2742" w:rsidP="006559D7">
      <w:pPr>
        <w:pStyle w:val="Cmsor3"/>
      </w:pPr>
      <w:r w:rsidRPr="00E374BA">
        <w:lastRenderedPageBreak/>
        <w:t>Módosult osztálydiagram</w:t>
      </w:r>
    </w:p>
    <w:p w14:paraId="557D7731" w14:textId="2BF92A3F" w:rsidR="002101F2" w:rsidRPr="002101F2" w:rsidRDefault="00000000" w:rsidP="002101F2">
      <w:r>
        <w:rPr>
          <w:noProof/>
        </w:rPr>
        <w:pict w14:anchorId="1C93D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24.6pt;margin-top:2.2pt;width:675.65pt;height:439.75pt;z-index:-1;mso-position-horizontal-relative:text;mso-position-vertical-relative:text;mso-width-relative:page;mso-height-relative:page">
            <v:imagedata r:id="rId13" o:title="" croptop="621f"/>
          </v:shape>
        </w:pict>
      </w:r>
    </w:p>
    <w:p w14:paraId="6E8029DD" w14:textId="3C8066B1" w:rsidR="005252F1" w:rsidRDefault="005252F1" w:rsidP="00394454">
      <w:pPr>
        <w:rPr>
          <w:lang w:val="en-US"/>
        </w:rPr>
        <w:sectPr w:rsidR="005252F1" w:rsidSect="005252F1">
          <w:headerReference w:type="default" r:id="rId14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DC6F738" w14:textId="77777777" w:rsidR="003B2742" w:rsidRPr="003B2742" w:rsidRDefault="003B2742" w:rsidP="00394454"/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17BB23F3" w14:textId="1281FFA7" w:rsidR="00443BE7" w:rsidRDefault="00443BE7" w:rsidP="00DB7585">
      <w:pPr>
        <w:pStyle w:val="Cmsor4"/>
        <w:rPr>
          <w:lang w:val="en-US"/>
        </w:rPr>
      </w:pPr>
      <w:r>
        <w:rPr>
          <w:lang w:val="en-US"/>
        </w:rPr>
        <w:t xml:space="preserve">Mycelium – </w:t>
      </w:r>
      <w:proofErr w:type="spellStart"/>
      <w:proofErr w:type="gramStart"/>
      <w:r w:rsidR="00A30D67">
        <w:rPr>
          <w:lang w:val="en-US"/>
        </w:rPr>
        <w:t>cutImmidiate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0AF750C" w14:textId="77777777" w:rsidR="00FB06B7" w:rsidRDefault="00FB06B7" w:rsidP="004454DA">
      <w:pPr>
        <w:rPr>
          <w:lang w:val="en-US"/>
        </w:rPr>
      </w:pPr>
      <w:r>
        <w:t>Azonnal elvágja a gombafonalat.</w:t>
      </w:r>
    </w:p>
    <w:p w14:paraId="46127087" w14:textId="2CAC54DB" w:rsidR="00752742" w:rsidRDefault="00752742" w:rsidP="00752742">
      <w:pPr>
        <w:pStyle w:val="Cmsor4"/>
        <w:rPr>
          <w:lang w:val="en-US"/>
        </w:rPr>
      </w:pPr>
      <w:r>
        <w:rPr>
          <w:lang w:val="en-US"/>
        </w:rPr>
        <w:t xml:space="preserve">Mycelium – </w:t>
      </w:r>
      <w:proofErr w:type="spellStart"/>
      <w:proofErr w:type="gramStart"/>
      <w:r>
        <w:rPr>
          <w:lang w:val="en-US"/>
        </w:rPr>
        <w:t>cutWithDelay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644E8A3" w14:textId="781558BE" w:rsidR="00FB06B7" w:rsidRPr="00752742" w:rsidRDefault="004A3D5D" w:rsidP="00B46640">
      <w:pPr>
        <w:rPr>
          <w:lang w:val="en-US"/>
        </w:rPr>
      </w:pPr>
      <w:r>
        <w:t xml:space="preserve">Egy gombafonál típustól függő idő </w:t>
      </w:r>
      <w:r w:rsidR="00266AA0">
        <w:t xml:space="preserve">után elvágja a </w:t>
      </w:r>
      <w:r w:rsidR="00414686">
        <w:t>gombafonalat.</w:t>
      </w:r>
    </w:p>
    <w:p w14:paraId="6F63C9DB" w14:textId="5E9C01B9" w:rsidR="00443BE7" w:rsidRDefault="00CB77CF" w:rsidP="00DB7585">
      <w:pPr>
        <w:pStyle w:val="Cmsor4"/>
        <w:rPr>
          <w:lang w:val="en-US"/>
        </w:rPr>
      </w:pPr>
      <w:proofErr w:type="spellStart"/>
      <w:r>
        <w:rPr>
          <w:lang w:val="en-US"/>
        </w:rPr>
        <w:t>Tecton</w:t>
      </w:r>
      <w:proofErr w:type="spellEnd"/>
      <w:r>
        <w:rPr>
          <w:lang w:val="en-US"/>
        </w:rPr>
        <w:t xml:space="preserve"> - </w:t>
      </w:r>
      <w:proofErr w:type="spellStart"/>
      <w:proofErr w:type="gramStart"/>
      <w:r w:rsidRPr="00CB77CF">
        <w:t>getOccupantsWithState</w:t>
      </w:r>
      <w:proofErr w:type="spellEnd"/>
      <w:r w:rsidRPr="00CB77CF">
        <w:t>(</w:t>
      </w:r>
      <w:proofErr w:type="gramEnd"/>
      <w:r w:rsidRPr="00CB77CF">
        <w:t xml:space="preserve">i: </w:t>
      </w:r>
      <w:proofErr w:type="spellStart"/>
      <w:r w:rsidRPr="00CB77CF">
        <w:t>InsectState</w:t>
      </w:r>
      <w:proofErr w:type="spellEnd"/>
      <w:r w:rsidRPr="00CB77CF">
        <w:t>)</w:t>
      </w:r>
      <w:r w:rsidR="00443BE7">
        <w:rPr>
          <w:lang w:val="en-US"/>
        </w:rPr>
        <w:t xml:space="preserve"> </w:t>
      </w:r>
    </w:p>
    <w:p w14:paraId="6879B295" w14:textId="18BA2E9E" w:rsidR="00E1552A" w:rsidRPr="0051764F" w:rsidRDefault="00E1552A" w:rsidP="004C7AAF">
      <w:pPr>
        <w:rPr>
          <w:lang w:val="en-US"/>
        </w:rPr>
      </w:pPr>
      <w:r>
        <w:t xml:space="preserve">Azon rovaroknak </w:t>
      </w:r>
      <w:r w:rsidR="00E76BF3">
        <w:t>a lis</w:t>
      </w:r>
      <w:r w:rsidR="00C36A6D">
        <w:t xml:space="preserve">táját hozza létre, amelyek </w:t>
      </w:r>
      <w:r w:rsidR="00936CEF">
        <w:t xml:space="preserve">a </w:t>
      </w:r>
      <w:proofErr w:type="spellStart"/>
      <w:r w:rsidR="00936CEF">
        <w:t>tektonon</w:t>
      </w:r>
      <w:proofErr w:type="spellEnd"/>
      <w:r w:rsidR="00936CEF">
        <w:t xml:space="preserve"> helyezkednek el, és adott állapotban vannak.</w:t>
      </w:r>
    </w:p>
    <w:p w14:paraId="0EA6D622" w14:textId="2A352E26" w:rsidR="002E6D93" w:rsidRDefault="002E6D93" w:rsidP="00DB7585">
      <w:pPr>
        <w:pStyle w:val="Cmsor4"/>
      </w:pPr>
      <w:proofErr w:type="spellStart"/>
      <w:r>
        <w:rPr>
          <w:lang w:val="en-US"/>
        </w:rPr>
        <w:t>Tecton</w:t>
      </w:r>
      <w:proofErr w:type="spellEnd"/>
      <w:r>
        <w:rPr>
          <w:lang w:val="en-US"/>
        </w:rPr>
        <w:t xml:space="preserve"> - </w:t>
      </w:r>
      <w:proofErr w:type="spellStart"/>
      <w:proofErr w:type="gramStart"/>
      <w:r w:rsidRPr="002E6D93">
        <w:t>sustaining</w:t>
      </w:r>
      <w:proofErr w:type="spellEnd"/>
      <w:r w:rsidRPr="002E6D93">
        <w:t>(</w:t>
      </w:r>
      <w:proofErr w:type="gramEnd"/>
      <w:r w:rsidRPr="002E6D93">
        <w:t>)</w:t>
      </w:r>
    </w:p>
    <w:p w14:paraId="26EA56F4" w14:textId="488460A5" w:rsidR="005C07CE" w:rsidRPr="005C07CE" w:rsidRDefault="005C07CE" w:rsidP="005C07CE">
      <w:r>
        <w:t>Megadja, hogy a</w:t>
      </w:r>
      <w:r w:rsidR="00526190">
        <w:t xml:space="preserve"> </w:t>
      </w:r>
      <w:proofErr w:type="spellStart"/>
      <w:r w:rsidR="00526190">
        <w:t>tekton</w:t>
      </w:r>
      <w:proofErr w:type="spellEnd"/>
      <w:r w:rsidR="00526190">
        <w:t xml:space="preserve">, vagy a </w:t>
      </w:r>
      <w:proofErr w:type="spellStart"/>
      <w:r w:rsidR="00526190">
        <w:t>tektonon</w:t>
      </w:r>
      <w:proofErr w:type="spellEnd"/>
      <w:r w:rsidR="00526190">
        <w:t xml:space="preserve"> </w:t>
      </w:r>
      <w:r w:rsidR="006C0570">
        <w:t xml:space="preserve">elhelyezkedő </w:t>
      </w:r>
      <w:r w:rsidR="00AC1878">
        <w:t xml:space="preserve">objektumok </w:t>
      </w:r>
      <w:r w:rsidR="00DD7BBB">
        <w:t xml:space="preserve">képesek-e </w:t>
      </w:r>
      <w:r w:rsidR="00520D0A">
        <w:t xml:space="preserve">egy gombafonalat </w:t>
      </w:r>
      <w:r w:rsidR="007F6CC7">
        <w:t>életben tartani.</w:t>
      </w:r>
    </w:p>
    <w:p w14:paraId="0BEEC5EF" w14:textId="5D409300" w:rsidR="00937DA0" w:rsidRDefault="00937DA0" w:rsidP="00DB7585">
      <w:pPr>
        <w:pStyle w:val="Cmsor4"/>
      </w:pPr>
      <w:proofErr w:type="spellStart"/>
      <w:r>
        <w:rPr>
          <w:lang w:val="en-US"/>
        </w:rPr>
        <w:t>TectonVisitor</w:t>
      </w:r>
      <w:proofErr w:type="spellEnd"/>
      <w:r>
        <w:rPr>
          <w:lang w:val="en-US"/>
        </w:rPr>
        <w:t xml:space="preserve"> -</w:t>
      </w:r>
      <w:r w:rsidRPr="00937DA0">
        <w:t xml:space="preserve"> </w:t>
      </w:r>
      <w:proofErr w:type="spellStart"/>
      <w:proofErr w:type="gramStart"/>
      <w:r w:rsidRPr="00937DA0">
        <w:t>visit</w:t>
      </w:r>
      <w:proofErr w:type="spellEnd"/>
      <w:r w:rsidRPr="00937DA0">
        <w:t>(</w:t>
      </w:r>
      <w:proofErr w:type="gramEnd"/>
      <w:r w:rsidRPr="00937DA0">
        <w:t xml:space="preserve">t: </w:t>
      </w:r>
      <w:proofErr w:type="spellStart"/>
      <w:r w:rsidRPr="00937DA0">
        <w:t>SustainingTecton</w:t>
      </w:r>
      <w:proofErr w:type="spellEnd"/>
      <w:r w:rsidRPr="00937DA0">
        <w:t xml:space="preserve">, m: </w:t>
      </w:r>
      <w:proofErr w:type="spellStart"/>
      <w:r w:rsidRPr="00937DA0">
        <w:t>Mushroom</w:t>
      </w:r>
      <w:proofErr w:type="spellEnd"/>
      <w:r w:rsidRPr="00937DA0">
        <w:t>)</w:t>
      </w:r>
    </w:p>
    <w:p w14:paraId="7E1B2FAE" w14:textId="3D2873A6" w:rsidR="00B10F8D" w:rsidRPr="00B10F8D" w:rsidRDefault="00B10F8D" w:rsidP="00B10F8D">
      <w:r>
        <w:t xml:space="preserve">A </w:t>
      </w:r>
      <w:proofErr w:type="spellStart"/>
      <w:r w:rsidR="009E7858">
        <w:t>visitor</w:t>
      </w:r>
      <w:proofErr w:type="spellEnd"/>
      <w:r w:rsidR="009E7858">
        <w:t xml:space="preserve"> </w:t>
      </w:r>
      <w:r w:rsidR="00004F12">
        <w:t xml:space="preserve">működésének kiterjesztése az új </w:t>
      </w:r>
      <w:proofErr w:type="spellStart"/>
      <w:r w:rsidR="00004F12">
        <w:t>tekton</w:t>
      </w:r>
      <w:proofErr w:type="spellEnd"/>
      <w:r w:rsidR="00004F12">
        <w:t xml:space="preserve"> fajtára.</w:t>
      </w:r>
    </w:p>
    <w:p w14:paraId="77E4CE16" w14:textId="3613CBDF" w:rsidR="00BF7919" w:rsidRDefault="00BF7919" w:rsidP="00DB7585">
      <w:pPr>
        <w:pStyle w:val="Cmsor4"/>
      </w:pPr>
      <w:proofErr w:type="spellStart"/>
      <w:r>
        <w:t>Insect</w:t>
      </w:r>
      <w:proofErr w:type="spellEnd"/>
      <w:r>
        <w:t xml:space="preserve"> – </w:t>
      </w:r>
      <w:proofErr w:type="spellStart"/>
      <w:proofErr w:type="gramStart"/>
      <w:r>
        <w:t>die</w:t>
      </w:r>
      <w:proofErr w:type="spellEnd"/>
      <w:r>
        <w:t>(</w:t>
      </w:r>
      <w:proofErr w:type="gramEnd"/>
      <w:r>
        <w:t>)</w:t>
      </w:r>
    </w:p>
    <w:p w14:paraId="0BBADCC9" w14:textId="1F542A63" w:rsidR="003855C9" w:rsidRPr="003855C9" w:rsidRDefault="003855C9" w:rsidP="003855C9">
      <w:r>
        <w:t>A rovar elpusztul</w:t>
      </w:r>
      <w:r w:rsidR="00821C29">
        <w:t>, azaz eltűnik a játékmezőről.</w:t>
      </w:r>
    </w:p>
    <w:p w14:paraId="3AFD5676" w14:textId="434CA374" w:rsidR="00062DA0" w:rsidRDefault="00062DA0" w:rsidP="00DB7585">
      <w:pPr>
        <w:pStyle w:val="Cmsor4"/>
      </w:pPr>
      <w:proofErr w:type="spellStart"/>
      <w:r>
        <w:t>Insect</w:t>
      </w:r>
      <w:proofErr w:type="spellEnd"/>
      <w:r>
        <w:t xml:space="preserve"> –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>)</w:t>
      </w:r>
    </w:p>
    <w:p w14:paraId="0BCE39DE" w14:textId="1E9C7A4F" w:rsidR="00B266C0" w:rsidRDefault="004C0621" w:rsidP="000D46E1">
      <w:pPr>
        <w:sectPr w:rsidR="00B266C0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 rovar</w:t>
      </w:r>
      <w:r w:rsidR="000D46E1">
        <w:t xml:space="preserve"> csinál egy másolatot saját magából.</w:t>
      </w:r>
    </w:p>
    <w:p w14:paraId="291F3C88" w14:textId="65A92371" w:rsidR="003B2742" w:rsidRDefault="003B2742" w:rsidP="003B2742">
      <w:pPr>
        <w:pStyle w:val="Cmsor3"/>
      </w:pPr>
      <w:r>
        <w:lastRenderedPageBreak/>
        <w:t>Szekvencia-diagramok</w:t>
      </w:r>
    </w:p>
    <w:p w14:paraId="3208B4D3" w14:textId="69090248" w:rsidR="001810A8" w:rsidRDefault="001810A8" w:rsidP="001810A8">
      <w:pPr>
        <w:pStyle w:val="Cmsor4"/>
        <w:jc w:val="center"/>
      </w:pPr>
      <w:r>
        <w:t>Húsevő gombafonál</w:t>
      </w:r>
    </w:p>
    <w:p w14:paraId="034D8C60" w14:textId="19A9790C" w:rsidR="00B266C0" w:rsidRDefault="00000000" w:rsidP="00B266C0">
      <w:r>
        <w:rPr>
          <w:noProof/>
        </w:rPr>
        <w:pict w14:anchorId="5954D155">
          <v:shape id="_x0000_s2050" type="#_x0000_t75" style="position:absolute;margin-left:27.6pt;margin-top:2.6pt;width:645.35pt;height:386pt;z-index:1;mso-position-horizontal-relative:text;mso-position-vertical-relative:text;mso-width-relative:page;mso-height-relative:page">
            <v:imagedata r:id="rId16" o:title=""/>
            <w10:wrap type="square"/>
          </v:shape>
        </w:pict>
      </w:r>
    </w:p>
    <w:p w14:paraId="45A7F60B" w14:textId="77777777" w:rsidR="00B266C0" w:rsidRDefault="00B266C0" w:rsidP="00B266C0"/>
    <w:p w14:paraId="4FCC634E" w14:textId="77777777" w:rsidR="00B266C0" w:rsidRDefault="00B266C0" w:rsidP="00B266C0"/>
    <w:p w14:paraId="5994AD29" w14:textId="37C3EE83" w:rsidR="000A3650" w:rsidRDefault="000A3650" w:rsidP="00D24420">
      <w:pPr>
        <w:pStyle w:val="Cmsor4"/>
        <w:jc w:val="center"/>
        <w:sectPr w:rsidR="000A3650" w:rsidSect="00B266C0">
          <w:headerReference w:type="default" r:id="rId17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10D4CE5" w14:textId="2BDF39FC" w:rsidR="00B266C0" w:rsidRDefault="00D24420" w:rsidP="00D24420">
      <w:pPr>
        <w:pStyle w:val="Cmsor4"/>
        <w:jc w:val="center"/>
      </w:pPr>
      <w:r>
        <w:lastRenderedPageBreak/>
        <w:t>Azonnali fonálelvágás</w:t>
      </w:r>
    </w:p>
    <w:p w14:paraId="6E438EA1" w14:textId="2DC03DB5" w:rsidR="00D24420" w:rsidRDefault="00000000" w:rsidP="00D24420">
      <w:r>
        <w:rPr>
          <w:noProof/>
        </w:rPr>
        <w:pict w14:anchorId="2DF4DD68">
          <v:shape id="_x0000_s2051" type="#_x0000_t75" style="position:absolute;margin-left:-29.15pt;margin-top:21.15pt;width:511.55pt;height:571.65pt;z-index:2;mso-position-horizontal-relative:text;mso-position-vertical-relative:text;mso-width-relative:page;mso-height-relative:page">
            <v:imagedata r:id="rId18" o:title=""/>
            <w10:wrap type="square"/>
          </v:shape>
        </w:pict>
      </w:r>
    </w:p>
    <w:p w14:paraId="5C9E1491" w14:textId="77777777" w:rsidR="00D24420" w:rsidRDefault="00D24420" w:rsidP="00D24420"/>
    <w:p w14:paraId="74898F18" w14:textId="59ECBD02" w:rsidR="00D24420" w:rsidRDefault="007523A4" w:rsidP="004009DD">
      <w:pPr>
        <w:pStyle w:val="Cmsor4"/>
        <w:jc w:val="center"/>
      </w:pPr>
      <w:r>
        <w:br w:type="page"/>
      </w:r>
      <w:r w:rsidR="00000000">
        <w:rPr>
          <w:noProof/>
        </w:rPr>
        <w:lastRenderedPageBreak/>
        <w:pict w14:anchorId="1F823FBC">
          <v:shape id="_x0000_s2052" type="#_x0000_t75" style="position:absolute;left:0;text-align:left;margin-left:-32.1pt;margin-top:33.45pt;width:518.5pt;height:529.05pt;z-index:3;mso-position-horizontal-relative:text;mso-position-vertical-relative:text;mso-width-relative:page;mso-height-relative:page">
            <v:imagedata r:id="rId19" o:title=""/>
            <w10:wrap type="square"/>
          </v:shape>
        </w:pict>
      </w:r>
      <w:r w:rsidR="00C834E0">
        <w:t>Késeltetett fonal elvágá</w:t>
      </w:r>
      <w:r w:rsidR="000C25B2">
        <w:t>s</w:t>
      </w:r>
    </w:p>
    <w:p w14:paraId="51618EBD" w14:textId="4CA4BCDC" w:rsidR="004009DD" w:rsidRDefault="004009DD" w:rsidP="00D24420"/>
    <w:p w14:paraId="71DAC7E1" w14:textId="77777777" w:rsidR="004009DD" w:rsidRDefault="004009DD" w:rsidP="00D24420"/>
    <w:p w14:paraId="496CD2AE" w14:textId="445E4EBE" w:rsidR="004009DD" w:rsidRDefault="008A577F" w:rsidP="00A17AF0">
      <w:pPr>
        <w:pStyle w:val="Cmsor4"/>
        <w:jc w:val="center"/>
      </w:pPr>
      <w:r>
        <w:br w:type="page"/>
      </w:r>
      <w:proofErr w:type="spellStart"/>
      <w:r w:rsidR="007F634A" w:rsidRPr="007F634A">
        <w:lastRenderedPageBreak/>
        <w:t>getOccupantsWithState</w:t>
      </w:r>
      <w:proofErr w:type="spellEnd"/>
      <w:r w:rsidR="007F634A">
        <w:t xml:space="preserve"> szekvencia</w:t>
      </w:r>
    </w:p>
    <w:p w14:paraId="6E009B2E" w14:textId="77777777" w:rsidR="004009DD" w:rsidRDefault="004009DD" w:rsidP="00D24420"/>
    <w:p w14:paraId="225F3C52" w14:textId="0CE4EA4E" w:rsidR="00D24420" w:rsidRDefault="006E1B35" w:rsidP="00D24420">
      <w:r>
        <w:pict w14:anchorId="177F6225">
          <v:shape id="_x0000_i1025" type="#_x0000_t75" style="width:468.85pt;height:389.95pt">
            <v:imagedata r:id="rId20" o:title=""/>
          </v:shape>
        </w:pict>
      </w:r>
    </w:p>
    <w:p w14:paraId="7D5502F5" w14:textId="77777777" w:rsidR="000C25B2" w:rsidRDefault="000C25B2" w:rsidP="00D24420"/>
    <w:p w14:paraId="05503263" w14:textId="77777777" w:rsidR="000C25B2" w:rsidRPr="00D24420" w:rsidRDefault="000C25B2" w:rsidP="00D24420"/>
    <w:p w14:paraId="05E60E25" w14:textId="6F926A62" w:rsidR="00B266C0" w:rsidRDefault="00BF12D1" w:rsidP="00113A66">
      <w:pPr>
        <w:pStyle w:val="Cmsor4"/>
        <w:jc w:val="center"/>
      </w:pPr>
      <w:r>
        <w:br w:type="page"/>
      </w:r>
      <w:r w:rsidR="001E1B14">
        <w:lastRenderedPageBreak/>
        <w:t>„Split” típusú spóra elfogyasztása</w:t>
      </w:r>
    </w:p>
    <w:p w14:paraId="1237EA55" w14:textId="0F8B60BA" w:rsidR="00BF12D1" w:rsidRDefault="006E1B35" w:rsidP="00B266C0">
      <w:r>
        <w:pict w14:anchorId="7857B011">
          <v:shape id="_x0000_i1026" type="#_x0000_t75" style="width:477.5pt;height:366.9pt">
            <v:imagedata r:id="rId21" o:title=""/>
          </v:shape>
        </w:pict>
      </w:r>
    </w:p>
    <w:p w14:paraId="64171072" w14:textId="77777777" w:rsidR="00BF12D1" w:rsidRDefault="00BF12D1" w:rsidP="00B266C0"/>
    <w:p w14:paraId="7769A398" w14:textId="77777777" w:rsidR="00BF12D1" w:rsidRDefault="00BF12D1" w:rsidP="00B266C0"/>
    <w:p w14:paraId="108C9E45" w14:textId="77777777" w:rsidR="00D97184" w:rsidRDefault="00D97184" w:rsidP="00B266C0"/>
    <w:p w14:paraId="0DC584C9" w14:textId="77777777" w:rsidR="00D97184" w:rsidRDefault="00D97184" w:rsidP="00B266C0"/>
    <w:p w14:paraId="78D4BE0F" w14:textId="64C62480" w:rsidR="00756B59" w:rsidRDefault="00756B59" w:rsidP="009E5064">
      <w:pPr>
        <w:pStyle w:val="Cmsor4"/>
        <w:jc w:val="center"/>
        <w:sectPr w:rsidR="00756B59" w:rsidSect="000A3650">
          <w:headerReference w:type="default" r:id="rId2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4207F45" w14:textId="319AE5FE" w:rsidR="00D97184" w:rsidRDefault="006A0303" w:rsidP="009E5064">
      <w:pPr>
        <w:pStyle w:val="Cmsor4"/>
        <w:jc w:val="center"/>
      </w:pPr>
      <w:r>
        <w:lastRenderedPageBreak/>
        <w:t xml:space="preserve">Rovar </w:t>
      </w:r>
      <w:r w:rsidR="007B1F17">
        <w:t>általi gombafonál elvágás</w:t>
      </w:r>
    </w:p>
    <w:p w14:paraId="3A08F83B" w14:textId="2E00561B" w:rsidR="00DE7231" w:rsidRDefault="00000000" w:rsidP="00B266C0">
      <w:r>
        <w:rPr>
          <w:noProof/>
        </w:rPr>
        <w:pict w14:anchorId="72A9E411">
          <v:shape id="_x0000_s2053" type="#_x0000_t75" style="position:absolute;margin-left:0;margin-top:13.95pt;width:720.55pt;height:329.85pt;z-index:4;mso-position-horizontal:left;mso-position-horizontal-relative:text;mso-position-vertical:absolute;mso-position-vertical-relative:text;mso-width-relative:page;mso-height-relative:page">
            <v:imagedata r:id="rId23" o:title=""/>
            <w10:wrap type="square"/>
          </v:shape>
        </w:pict>
      </w:r>
    </w:p>
    <w:p w14:paraId="07550BD4" w14:textId="43304628" w:rsidR="00BF12D1" w:rsidRDefault="00BF12D1" w:rsidP="00B266C0"/>
    <w:p w14:paraId="547D48A0" w14:textId="77777777" w:rsidR="00F448F5" w:rsidRDefault="00F448F5" w:rsidP="00B266C0"/>
    <w:p w14:paraId="148C4880" w14:textId="77777777" w:rsidR="00756B59" w:rsidRDefault="00756B59" w:rsidP="00B266C0">
      <w:pPr>
        <w:sectPr w:rsidR="00756B59" w:rsidSect="00756B59">
          <w:headerReference w:type="default" r:id="rId24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C4D1A2F" w14:textId="142330D2" w:rsidR="00F448F5" w:rsidRDefault="0015333E" w:rsidP="00BA3317">
      <w:pPr>
        <w:pStyle w:val="Cmsor4"/>
        <w:jc w:val="center"/>
      </w:pPr>
      <w:proofErr w:type="spellStart"/>
      <w:r>
        <w:lastRenderedPageBreak/>
        <w:t>Tektontörés</w:t>
      </w:r>
      <w:proofErr w:type="spellEnd"/>
    </w:p>
    <w:p w14:paraId="361F94FD" w14:textId="77777777" w:rsidR="003776AB" w:rsidRDefault="003776AB" w:rsidP="00B266C0"/>
    <w:p w14:paraId="3DF26113" w14:textId="0E27720B" w:rsidR="003776AB" w:rsidRDefault="006E1B35" w:rsidP="00B266C0">
      <w:r>
        <w:pict w14:anchorId="589B447F">
          <v:shape id="_x0000_i1027" type="#_x0000_t75" style="width:456.2pt;height:459.65pt">
            <v:imagedata r:id="rId25" o:title=""/>
          </v:shape>
        </w:pict>
      </w:r>
    </w:p>
    <w:p w14:paraId="3509822B" w14:textId="77777777" w:rsidR="003776AB" w:rsidRDefault="003776AB" w:rsidP="00B266C0"/>
    <w:p w14:paraId="71920121" w14:textId="77777777" w:rsidR="003776AB" w:rsidRDefault="003776AB" w:rsidP="00B266C0"/>
    <w:p w14:paraId="4D21BC5C" w14:textId="77777777" w:rsidR="003776AB" w:rsidRDefault="003776AB" w:rsidP="00B266C0"/>
    <w:p w14:paraId="2930F703" w14:textId="77777777" w:rsidR="00014014" w:rsidRDefault="00014014" w:rsidP="00B266C0"/>
    <w:p w14:paraId="4971CDA5" w14:textId="77777777" w:rsidR="009243DF" w:rsidRDefault="009243DF" w:rsidP="00B266C0"/>
    <w:p w14:paraId="2DB5972C" w14:textId="38B4383F" w:rsidR="00014014" w:rsidRDefault="00014014" w:rsidP="00B266C0">
      <w:r>
        <w:br w:type="page"/>
      </w:r>
    </w:p>
    <w:p w14:paraId="6D177A1A" w14:textId="5F23F579" w:rsidR="00014014" w:rsidRDefault="008E624F" w:rsidP="008E624F">
      <w:pPr>
        <w:pStyle w:val="Cmsor4"/>
        <w:jc w:val="center"/>
      </w:pPr>
      <w:r>
        <w:t>Rovar elpusztulása</w:t>
      </w:r>
    </w:p>
    <w:p w14:paraId="52DFDF71" w14:textId="018D1B72" w:rsidR="00F448F5" w:rsidRDefault="00000000" w:rsidP="00B266C0">
      <w:r>
        <w:rPr>
          <w:noProof/>
        </w:rPr>
        <w:pict w14:anchorId="7B537014">
          <v:shape id="_x0000_s2054" type="#_x0000_t75" style="position:absolute;margin-left:31.2pt;margin-top:11.05pt;width:391.45pt;height:354.7pt;z-index:5;mso-position-horizontal-relative:text;mso-position-vertical-relative:text;mso-width-relative:page;mso-height-relative:page">
            <v:imagedata r:id="rId26" o:title=""/>
            <w10:wrap type="square"/>
          </v:shape>
        </w:pict>
      </w:r>
    </w:p>
    <w:p w14:paraId="59DECDA0" w14:textId="77777777" w:rsidR="008E624F" w:rsidRDefault="008E624F" w:rsidP="00B266C0"/>
    <w:p w14:paraId="20FDFC2E" w14:textId="77777777" w:rsidR="00FD4EDE" w:rsidRDefault="00FD4EDE" w:rsidP="00B266C0"/>
    <w:p w14:paraId="4AB17AA8" w14:textId="77777777" w:rsidR="00FD4EDE" w:rsidRDefault="00FD4EDE" w:rsidP="00B266C0"/>
    <w:p w14:paraId="018EB7B1" w14:textId="39801F3A" w:rsidR="00F448F5" w:rsidRDefault="00F448F5" w:rsidP="00B266C0">
      <w:pPr>
        <w:sectPr w:rsidR="00F448F5" w:rsidSect="000A3650">
          <w:headerReference w:type="default" r:id="rId27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46F6B28" w14:textId="7B1F9F5B" w:rsidR="00B266C0" w:rsidRPr="00B266C0" w:rsidRDefault="00B266C0" w:rsidP="00B266C0"/>
    <w:p w14:paraId="60A70626" w14:textId="3C558CC3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4DE2D8DA" w14:textId="33C65EC3" w:rsidR="00274126" w:rsidRPr="00073EA5" w:rsidRDefault="001032BB" w:rsidP="001032BB">
      <w:pPr>
        <w:pStyle w:val="Cmsor3"/>
      </w:pPr>
      <w:r>
        <w:t>Az interfész általános leírása</w:t>
      </w:r>
    </w:p>
    <w:p w14:paraId="5CDCB153" w14:textId="5ED7B52A" w:rsidR="002B51D8" w:rsidRDefault="00346DF3" w:rsidP="001032B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felhasználó a</w:t>
      </w:r>
      <w:r w:rsidR="004B530C">
        <w:rPr>
          <w:i w:val="0"/>
          <w:iCs/>
          <w:color w:val="auto"/>
        </w:rPr>
        <w:t xml:space="preserve"> program irányítását parancsokkal végzi. </w:t>
      </w:r>
      <w:r w:rsidR="00DD6A89">
        <w:rPr>
          <w:i w:val="0"/>
          <w:iCs/>
          <w:color w:val="auto"/>
        </w:rPr>
        <w:t xml:space="preserve">Ezeknek a parancsoknak vannak </w:t>
      </w:r>
      <w:r w:rsidR="00547B80">
        <w:rPr>
          <w:i w:val="0"/>
          <w:iCs/>
          <w:color w:val="auto"/>
        </w:rPr>
        <w:t>argu</w:t>
      </w:r>
      <w:r w:rsidR="008A1908">
        <w:rPr>
          <w:i w:val="0"/>
          <w:iCs/>
          <w:color w:val="auto"/>
        </w:rPr>
        <w:t>mentumai</w:t>
      </w:r>
      <w:r w:rsidR="00C03DFF">
        <w:rPr>
          <w:i w:val="0"/>
          <w:iCs/>
          <w:color w:val="auto"/>
        </w:rPr>
        <w:t xml:space="preserve">, melyeket </w:t>
      </w:r>
      <w:r w:rsidR="001279E1">
        <w:rPr>
          <w:i w:val="0"/>
          <w:iCs/>
          <w:color w:val="auto"/>
        </w:rPr>
        <w:t>a parancs u</w:t>
      </w:r>
      <w:r w:rsidR="007D0D38">
        <w:rPr>
          <w:i w:val="0"/>
          <w:iCs/>
          <w:color w:val="auto"/>
        </w:rPr>
        <w:t xml:space="preserve">tán tud a játékos beleírni. </w:t>
      </w:r>
      <w:r w:rsidR="00DE3339">
        <w:rPr>
          <w:i w:val="0"/>
          <w:iCs/>
          <w:color w:val="auto"/>
        </w:rPr>
        <w:t xml:space="preserve">A parancsok </w:t>
      </w:r>
      <w:r w:rsidR="00C529C6">
        <w:rPr>
          <w:i w:val="0"/>
          <w:iCs/>
          <w:color w:val="auto"/>
        </w:rPr>
        <w:t xml:space="preserve">maguktól nem adnak outputot. </w:t>
      </w:r>
      <w:r w:rsidR="000862FD">
        <w:rPr>
          <w:i w:val="0"/>
          <w:iCs/>
          <w:color w:val="auto"/>
        </w:rPr>
        <w:t>Ha egy parancs egy részében felhasználói választásra van szükség, akk</w:t>
      </w:r>
      <w:r w:rsidR="0020240F">
        <w:rPr>
          <w:i w:val="0"/>
          <w:iCs/>
          <w:color w:val="auto"/>
        </w:rPr>
        <w:t>or a program ki tud kérdezni a felhasználóhoz.</w:t>
      </w:r>
      <w:r w:rsidR="00925AE3">
        <w:rPr>
          <w:i w:val="0"/>
          <w:iCs/>
          <w:color w:val="auto"/>
        </w:rPr>
        <w:t xml:space="preserve"> A program futása során minden objektumnak van egy saját</w:t>
      </w:r>
      <w:r w:rsidR="00C963C0">
        <w:rPr>
          <w:i w:val="0"/>
          <w:iCs/>
          <w:color w:val="auto"/>
        </w:rPr>
        <w:t>, egyedi neve, ami alapján az objektum egyértelműen azonosítható.</w:t>
      </w:r>
    </w:p>
    <w:p w14:paraId="73E75F94" w14:textId="62A4A6E3" w:rsidR="001032BB" w:rsidRDefault="00F91334" w:rsidP="001032BB">
      <w:pPr>
        <w:pStyle w:val="Cmsor3"/>
      </w:pPr>
      <w:r>
        <w:t xml:space="preserve">Bemeneti </w:t>
      </w:r>
      <w:r w:rsidR="001032BB">
        <w:t>nyelv</w:t>
      </w:r>
    </w:p>
    <w:p w14:paraId="0989405D" w14:textId="15274D4F" w:rsidR="00AD23F7" w:rsidRDefault="00AD23F7" w:rsidP="001032BB">
      <w:r>
        <w:t>Egy parancs általános szintaxisa:</w:t>
      </w:r>
    </w:p>
    <w:p w14:paraId="28DAF648" w14:textId="2DD72D4C" w:rsidR="00AD23F7" w:rsidRPr="00A91601" w:rsidRDefault="00192A1B" w:rsidP="001032BB">
      <w:pPr>
        <w:rPr>
          <w:sz w:val="22"/>
          <w:szCs w:val="22"/>
        </w:rPr>
      </w:pPr>
      <w:r w:rsidRPr="00A91601">
        <w:rPr>
          <w:sz w:val="22"/>
          <w:szCs w:val="22"/>
        </w:rPr>
        <w:t>&lt;UTASÍTÁS&gt; &lt;PARAMÉTER&gt; {&lt;LISTA_ELEM_1&gt; &lt;LISTA_ELEM_2&gt; &lt;LISTA_ELEM_N&gt;}</w:t>
      </w:r>
    </w:p>
    <w:p w14:paraId="3326E918" w14:textId="77777777" w:rsidR="00A91601" w:rsidRDefault="00A91601" w:rsidP="001032BB"/>
    <w:p w14:paraId="1B234CF3" w14:textId="0AEBD483" w:rsidR="00A91601" w:rsidRDefault="00BF7B22" w:rsidP="001032BB">
      <w:r>
        <w:t>Tehát a parancsnak megadjuk a nevét, (utasítás), ma</w:t>
      </w:r>
      <w:r w:rsidR="00021DF9">
        <w:t xml:space="preserve">jd </w:t>
      </w:r>
      <w:r w:rsidR="00ED3C26">
        <w:t>utána,</w:t>
      </w:r>
      <w:r w:rsidR="003D1025">
        <w:t xml:space="preserve"> </w:t>
      </w:r>
      <w:r w:rsidR="00616E94">
        <w:t xml:space="preserve">ha </w:t>
      </w:r>
      <w:r w:rsidR="00CF7B74">
        <w:t xml:space="preserve">szükséges, szóközzel elválasztva a parancs paramétereit megadhatjuk. </w:t>
      </w:r>
      <w:r w:rsidR="00404C26">
        <w:t xml:space="preserve">Ha a </w:t>
      </w:r>
      <w:r w:rsidR="00D76C7E">
        <w:t xml:space="preserve">parancs paramétere egy gyűjtemény lenne, </w:t>
      </w:r>
      <w:r w:rsidR="008A07AD">
        <w:t>akkor a gyűjtemény</w:t>
      </w:r>
      <w:r w:rsidR="0052775A">
        <w:t xml:space="preserve"> kezdetét és végét kapcsos zárójellel jelöljük. </w:t>
      </w:r>
      <w:r w:rsidR="00012FB4">
        <w:t>Az egyes elemek</w:t>
      </w:r>
      <w:r w:rsidR="002F7D1C">
        <w:t xml:space="preserve"> szóközzel vannak elválasztva.</w:t>
      </w:r>
    </w:p>
    <w:p w14:paraId="00A9EB25" w14:textId="77777777" w:rsidR="005444B5" w:rsidRDefault="005444B5" w:rsidP="001032BB"/>
    <w:p w14:paraId="0498C856" w14:textId="283F84A5" w:rsidR="00116716" w:rsidRDefault="008C17DE" w:rsidP="001032BB">
      <w:r>
        <w:t xml:space="preserve">Ha egy parancsnak felhasználói inputra van szüksége, </w:t>
      </w:r>
      <w:r w:rsidR="00884634">
        <w:t>akkor azt</w:t>
      </w:r>
      <w:r w:rsidR="00AB1433">
        <w:t xml:space="preserve"> a program az alábbi módon jelzi:</w:t>
      </w:r>
    </w:p>
    <w:p w14:paraId="00FF4E7F" w14:textId="6DC24C83" w:rsidR="00AB1433" w:rsidRDefault="000701E0" w:rsidP="001032BB">
      <w:proofErr w:type="gramStart"/>
      <w:r w:rsidRPr="000701E0">
        <w:t>&lt;&lt; 1</w:t>
      </w:r>
      <w:proofErr w:type="gramEnd"/>
      <w:r w:rsidRPr="000701E0">
        <w:t>:&lt;OPCIÓ_1&gt; 2:&lt;OPCIÓ_2&gt; N:&lt;OPCIÓ_N&gt;</w:t>
      </w:r>
    </w:p>
    <w:p w14:paraId="04148245" w14:textId="77777777" w:rsidR="009E5C50" w:rsidRDefault="009E5C50" w:rsidP="001032BB"/>
    <w:p w14:paraId="33D3FCE3" w14:textId="6AA987A5" w:rsidR="009E5C50" w:rsidRDefault="009E5C50" w:rsidP="001032BB">
      <w:r>
        <w:t xml:space="preserve">Azaz, a „&lt;&lt;” karakterekkel jelöli, hogy éppen bemenetre van szükség, </w:t>
      </w:r>
      <w:r w:rsidR="00884EA0">
        <w:t>az opciókat pedig a sorszámukkal együtt ki</w:t>
      </w:r>
      <w:r w:rsidR="001D0984">
        <w:t>írja a</w:t>
      </w:r>
      <w:r w:rsidR="00C74082">
        <w:t xml:space="preserve"> program. A felhasználó </w:t>
      </w:r>
      <w:r w:rsidR="00A70BD2">
        <w:t>választani úgy tud, hogyha a</w:t>
      </w:r>
      <w:r w:rsidR="0000594C">
        <w:t xml:space="preserve"> választott opció</w:t>
      </w:r>
      <w:r w:rsidR="00A70BD2">
        <w:t xml:space="preserve"> sorszámot megadja</w:t>
      </w:r>
      <w:r w:rsidR="0078119F">
        <w:t>.</w:t>
      </w:r>
    </w:p>
    <w:p w14:paraId="2B2B34FE" w14:textId="0F095968" w:rsidR="00A91601" w:rsidRDefault="00C2043D" w:rsidP="001032BB">
      <w:r>
        <w:br w:type="page"/>
      </w:r>
      <w:r w:rsidR="00644EE7">
        <w:lastRenderedPageBreak/>
        <w:t xml:space="preserve">Minden a </w:t>
      </w:r>
      <w:r w:rsidR="006E603A">
        <w:t>MACRO</w:t>
      </w:r>
      <w:r w:rsidR="009D71AD">
        <w:t>_</w:t>
      </w:r>
      <w:r w:rsidR="006E603A">
        <w:t>CASE</w:t>
      </w:r>
      <w:r w:rsidR="00D175FB">
        <w:t xml:space="preserve"> elnevezési konvenciót használja, azaz </w:t>
      </w:r>
      <w:r w:rsidR="00BF1BC2">
        <w:t>minden betű nagybetű</w:t>
      </w:r>
      <w:r w:rsidR="00F06A32">
        <w:t xml:space="preserve">, </w:t>
      </w:r>
      <w:r w:rsidR="00B124EC">
        <w:t xml:space="preserve">és </w:t>
      </w:r>
      <w:r w:rsidR="007F356A">
        <w:t xml:space="preserve">a </w:t>
      </w:r>
      <w:r w:rsidR="00B124EC">
        <w:t>szavak al</w:t>
      </w:r>
      <w:r w:rsidR="0074347C">
        <w:t xml:space="preserve">sókötőjel </w:t>
      </w:r>
      <w:proofErr w:type="gramStart"/>
      <w:r w:rsidR="0074347C">
        <w:t>( _</w:t>
      </w:r>
      <w:proofErr w:type="gramEnd"/>
      <w:r w:rsidR="0074347C">
        <w:t xml:space="preserve"> ) karakterrel </w:t>
      </w:r>
      <w:r w:rsidR="00BD61B2">
        <w:t>vannak elválasztva.</w:t>
      </w:r>
    </w:p>
    <w:p w14:paraId="677D5375" w14:textId="77777777" w:rsidR="00FB4281" w:rsidRDefault="00FB4281" w:rsidP="001032BB"/>
    <w:p w14:paraId="69DC516F" w14:textId="354AE00B" w:rsidR="00A95488" w:rsidRDefault="00F839B3" w:rsidP="00645E0C">
      <w:pPr>
        <w:rPr>
          <w:b/>
          <w:bCs/>
          <w:caps/>
          <w:sz w:val="32"/>
          <w:szCs w:val="32"/>
        </w:rPr>
      </w:pPr>
      <w:r w:rsidRPr="00006819">
        <w:rPr>
          <w:b/>
          <w:bCs/>
          <w:caps/>
          <w:sz w:val="32"/>
          <w:szCs w:val="32"/>
        </w:rPr>
        <w:t>A parancsok listája</w:t>
      </w:r>
    </w:p>
    <w:p w14:paraId="0B06E18B" w14:textId="77777777" w:rsidR="00F9486E" w:rsidRPr="006806D0" w:rsidRDefault="00F9486E" w:rsidP="00645E0C">
      <w:pPr>
        <w:rPr>
          <w:b/>
          <w:bCs/>
          <w:caps/>
          <w:sz w:val="32"/>
          <w:szCs w:val="32"/>
        </w:rPr>
      </w:pPr>
    </w:p>
    <w:p w14:paraId="0C1FA6B3" w14:textId="48B8975D" w:rsidR="006806D0" w:rsidRPr="00006819" w:rsidRDefault="006806D0" w:rsidP="006806D0">
      <w:r>
        <w:t xml:space="preserve">Az 1. számú </w:t>
      </w:r>
      <w:proofErr w:type="spellStart"/>
      <w:r>
        <w:t>use-case</w:t>
      </w:r>
      <w:proofErr w:type="spellEnd"/>
      <w:r>
        <w:t xml:space="preserve"> kapcsán</w:t>
      </w:r>
    </w:p>
    <w:p w14:paraId="0E4AB1B8" w14:textId="3B73BB72" w:rsidR="00F91334" w:rsidRPr="00DF1005" w:rsidRDefault="00DF1005" w:rsidP="006806D0">
      <w:pPr>
        <w:pStyle w:val="Parancs"/>
        <w:rPr>
          <w:i/>
        </w:rPr>
      </w:pPr>
      <w:r>
        <w:t>STATE</w:t>
      </w:r>
      <w:ins w:id="0" w:author="Zsombor Kohár" w:date="2025-03-31T08:27:00Z">
        <w:r w:rsidR="006C3B1B">
          <w:t xml:space="preserve"> </w:t>
        </w:r>
        <w:r w:rsidR="006C3B1B" w:rsidRPr="00053EAC">
          <w:rPr>
            <w:caps w:val="0"/>
            <w:rPrChange w:id="1" w:author="Zsombor Kohár" w:date="2025-03-31T08:27:00Z">
              <w:rPr/>
            </w:rPrChange>
          </w:rPr>
          <w:t>objektum</w:t>
        </w:r>
      </w:ins>
    </w:p>
    <w:p w14:paraId="6290AA8C" w14:textId="35FFF1BC" w:rsidR="00F91334" w:rsidRPr="00551820" w:rsidRDefault="00F91334" w:rsidP="00F91334">
      <w:pPr>
        <w:ind w:left="708"/>
        <w:rPr>
          <w:bCs/>
        </w:rPr>
      </w:pPr>
      <w:r w:rsidRPr="00F91334">
        <w:rPr>
          <w:b/>
        </w:rPr>
        <w:t>Leírás:</w:t>
      </w:r>
      <w:r w:rsidR="00551820">
        <w:rPr>
          <w:b/>
        </w:rPr>
        <w:t xml:space="preserve"> </w:t>
      </w:r>
      <w:r w:rsidR="00551820">
        <w:rPr>
          <w:bCs/>
        </w:rPr>
        <w:t>A kiválasztott objekt</w:t>
      </w:r>
      <w:r w:rsidR="009F62B6">
        <w:rPr>
          <w:bCs/>
        </w:rPr>
        <w:t>um állapotát</w:t>
      </w:r>
      <w:r w:rsidR="00964DD9">
        <w:rPr>
          <w:bCs/>
        </w:rPr>
        <w:t xml:space="preserve"> a megadott formátumban kiírja.</w:t>
      </w:r>
    </w:p>
    <w:p w14:paraId="038DFC5E" w14:textId="6A5A0465" w:rsidR="00F91334" w:rsidRDefault="00F91334" w:rsidP="00073EA5">
      <w:pPr>
        <w:ind w:left="708"/>
        <w:rPr>
          <w:bCs/>
        </w:rPr>
      </w:pPr>
      <w:r w:rsidRPr="00F91334">
        <w:rPr>
          <w:b/>
        </w:rPr>
        <w:t>Opciók:</w:t>
      </w:r>
      <w:r w:rsidR="000E1113">
        <w:rPr>
          <w:b/>
        </w:rPr>
        <w:t xml:space="preserve"> </w:t>
      </w:r>
      <w:r w:rsidR="006C0D8B">
        <w:rPr>
          <w:bCs/>
        </w:rPr>
        <w:t>A kiírandó objektum.</w:t>
      </w:r>
    </w:p>
    <w:p w14:paraId="3ACA26D9" w14:textId="77777777" w:rsidR="006806D0" w:rsidRDefault="006806D0" w:rsidP="00073EA5">
      <w:pPr>
        <w:ind w:left="708"/>
        <w:rPr>
          <w:b/>
        </w:rPr>
      </w:pPr>
    </w:p>
    <w:p w14:paraId="1FBB3B14" w14:textId="77777777" w:rsidR="0012505A" w:rsidRDefault="0012505A" w:rsidP="00073EA5">
      <w:pPr>
        <w:ind w:left="708"/>
        <w:rPr>
          <w:b/>
        </w:rPr>
      </w:pPr>
    </w:p>
    <w:p w14:paraId="4F2E6C51" w14:textId="1AF72E85" w:rsidR="006806D0" w:rsidRPr="006806D0" w:rsidRDefault="006806D0" w:rsidP="006806D0">
      <w:r>
        <w:t xml:space="preserve">A 2. számú </w:t>
      </w:r>
      <w:proofErr w:type="spellStart"/>
      <w:r>
        <w:t>use-case</w:t>
      </w:r>
      <w:proofErr w:type="spellEnd"/>
      <w:r>
        <w:t xml:space="preserve"> kapcsán</w:t>
      </w:r>
    </w:p>
    <w:p w14:paraId="06814E2D" w14:textId="0DD5E2AD" w:rsidR="00073EA5" w:rsidRPr="006E1B35" w:rsidRDefault="00BE4156" w:rsidP="006806D0">
      <w:pPr>
        <w:pStyle w:val="Parancs"/>
        <w:rPr>
          <w:caps w:val="0"/>
          <w:rPrChange w:id="2" w:author="Zsombor Kohár" w:date="2025-03-31T08:24:00Z">
            <w:rPr/>
          </w:rPrChange>
        </w:rPr>
      </w:pPr>
      <w:proofErr w:type="spellStart"/>
      <w:ins w:id="3" w:author="Zsombor Kohár" w:date="2025-03-31T08:30:00Z">
        <w:r>
          <w:t>Break_tecton</w:t>
        </w:r>
      </w:ins>
      <w:commentRangeStart w:id="4"/>
      <w:del w:id="5" w:author="Zsombor Kohár" w:date="2025-03-31T08:30:00Z">
        <w:r w:rsidR="00A95488" w:rsidRPr="00A95488" w:rsidDel="00BE4156">
          <w:delText>Tectonbreak</w:delText>
        </w:r>
        <w:commentRangeEnd w:id="4"/>
        <w:r w:rsidR="006E1B35" w:rsidDel="00BE4156">
          <w:rPr>
            <w:rStyle w:val="Jegyzethivatkozs"/>
            <w:b w:val="0"/>
            <w:caps w:val="0"/>
          </w:rPr>
          <w:commentReference w:id="4"/>
        </w:r>
      </w:del>
      <w:ins w:id="6" w:author="Zsombor Kohár" w:date="2025-03-31T08:24:00Z">
        <w:r w:rsidR="006E1B35">
          <w:rPr>
            <w:caps w:val="0"/>
          </w:rPr>
          <w:t>tecton</w:t>
        </w:r>
      </w:ins>
      <w:proofErr w:type="spellEnd"/>
    </w:p>
    <w:p w14:paraId="31FDA9B1" w14:textId="77777777" w:rsidR="00A95488" w:rsidRDefault="00A95488" w:rsidP="00A95488">
      <w:pPr>
        <w:ind w:left="708"/>
        <w:rPr>
          <w:b/>
        </w:rPr>
      </w:pPr>
      <w:r>
        <w:rPr>
          <w:b/>
        </w:rPr>
        <w:t xml:space="preserve">Leírás: </w:t>
      </w:r>
      <w:proofErr w:type="spellStart"/>
      <w:r w:rsidRPr="0012505A">
        <w:rPr>
          <w:bCs/>
        </w:rPr>
        <w:t>Tectontörés</w:t>
      </w:r>
      <w:proofErr w:type="spellEnd"/>
    </w:p>
    <w:p w14:paraId="6B63B6E7" w14:textId="4077C4B6" w:rsidR="00A95488" w:rsidRPr="0012505A" w:rsidRDefault="00A95488" w:rsidP="00A95488">
      <w:pPr>
        <w:ind w:left="708"/>
        <w:rPr>
          <w:bCs/>
        </w:rPr>
      </w:pPr>
      <w:r>
        <w:rPr>
          <w:b/>
        </w:rPr>
        <w:t xml:space="preserve">Opciók: </w:t>
      </w:r>
      <w:del w:id="7" w:author="Zsombor Kohár" w:date="2025-03-31T08:24:00Z">
        <w:r w:rsidRPr="0012505A" w:rsidDel="00145F7A">
          <w:rPr>
            <w:bCs/>
          </w:rPr>
          <w:delText>Nincsenek paraméterek</w:delText>
        </w:r>
      </w:del>
      <w:ins w:id="8" w:author="Zsombor Kohár" w:date="2025-03-31T08:24:00Z">
        <w:r w:rsidR="00145F7A">
          <w:rPr>
            <w:bCs/>
          </w:rPr>
          <w:t xml:space="preserve"> A </w:t>
        </w:r>
        <w:proofErr w:type="spellStart"/>
        <w:proofErr w:type="gramStart"/>
        <w:r w:rsidR="00145F7A">
          <w:rPr>
            <w:bCs/>
          </w:rPr>
          <w:t>tekton</w:t>
        </w:r>
        <w:proofErr w:type="spellEnd"/>
        <w:proofErr w:type="gramEnd"/>
        <w:r w:rsidR="00145F7A">
          <w:rPr>
            <w:bCs/>
          </w:rPr>
          <w:t xml:space="preserve"> ami el fog törni.</w:t>
        </w:r>
      </w:ins>
    </w:p>
    <w:p w14:paraId="2FB8355A" w14:textId="77777777" w:rsidR="006806D0" w:rsidRDefault="006806D0" w:rsidP="00A95488">
      <w:pPr>
        <w:ind w:left="708"/>
        <w:rPr>
          <w:b/>
        </w:rPr>
      </w:pPr>
    </w:p>
    <w:p w14:paraId="7190BCE3" w14:textId="77777777" w:rsidR="0012505A" w:rsidRDefault="0012505A" w:rsidP="00A95488">
      <w:pPr>
        <w:ind w:left="708"/>
        <w:rPr>
          <w:b/>
        </w:rPr>
      </w:pPr>
    </w:p>
    <w:p w14:paraId="32B5D84A" w14:textId="15A706D0" w:rsidR="006806D0" w:rsidRDefault="006806D0" w:rsidP="006806D0">
      <w:r>
        <w:t xml:space="preserve">A 3. számú </w:t>
      </w:r>
      <w:proofErr w:type="spellStart"/>
      <w:r>
        <w:t>use-case</w:t>
      </w:r>
      <w:proofErr w:type="spellEnd"/>
      <w:r>
        <w:t xml:space="preserve"> kapcsán</w:t>
      </w:r>
    </w:p>
    <w:p w14:paraId="4956283A" w14:textId="77777777" w:rsidR="006806D0" w:rsidRPr="001F46E1" w:rsidRDefault="006806D0" w:rsidP="006806D0">
      <w:pPr>
        <w:pStyle w:val="Parancs"/>
        <w:rPr>
          <w:b w:val="0"/>
          <w:bCs/>
          <w:caps w:val="0"/>
        </w:rPr>
      </w:pPr>
      <w:r>
        <w:t xml:space="preserve">CREATE_TECTON </w:t>
      </w:r>
      <w:proofErr w:type="spellStart"/>
      <w:r w:rsidRPr="001F46E1">
        <w:rPr>
          <w:b w:val="0"/>
          <w:bCs/>
          <w:caps w:val="0"/>
        </w:rPr>
        <w:t>TectonType</w:t>
      </w:r>
      <w:proofErr w:type="spellEnd"/>
      <w:r w:rsidRPr="001F46E1">
        <w:rPr>
          <w:b w:val="0"/>
          <w:bCs/>
          <w:caps w:val="0"/>
        </w:rPr>
        <w:t xml:space="preserve"> {</w:t>
      </w:r>
      <w:proofErr w:type="spellStart"/>
      <w:r w:rsidRPr="001F46E1">
        <w:rPr>
          <w:b w:val="0"/>
          <w:bCs/>
          <w:caps w:val="0"/>
        </w:rPr>
        <w:t>Neihgbouring</w:t>
      </w:r>
      <w:proofErr w:type="spellEnd"/>
      <w:r w:rsidRPr="001F46E1">
        <w:rPr>
          <w:b w:val="0"/>
          <w:bCs/>
          <w:caps w:val="0"/>
        </w:rPr>
        <w:t xml:space="preserve"> </w:t>
      </w:r>
      <w:proofErr w:type="spellStart"/>
      <w:r w:rsidRPr="001F46E1">
        <w:rPr>
          <w:b w:val="0"/>
          <w:bCs/>
          <w:caps w:val="0"/>
        </w:rPr>
        <w:t>Tectons</w:t>
      </w:r>
      <w:proofErr w:type="spellEnd"/>
      <w:r w:rsidRPr="001F46E1">
        <w:rPr>
          <w:b w:val="0"/>
          <w:bCs/>
          <w:caps w:val="0"/>
        </w:rPr>
        <w:t>}</w:t>
      </w:r>
    </w:p>
    <w:p w14:paraId="64483582" w14:textId="77777777" w:rsidR="0012505A" w:rsidRPr="0012505A" w:rsidRDefault="0012505A" w:rsidP="0012505A">
      <w:pPr>
        <w:ind w:left="708"/>
        <w:rPr>
          <w:bCs/>
        </w:rPr>
      </w:pPr>
      <w:r>
        <w:rPr>
          <w:b/>
        </w:rPr>
        <w:t xml:space="preserve">Leírás: </w:t>
      </w:r>
      <w:r w:rsidRPr="0012505A">
        <w:rPr>
          <w:bCs/>
        </w:rPr>
        <w:t xml:space="preserve">Új </w:t>
      </w:r>
      <w:proofErr w:type="spellStart"/>
      <w:r w:rsidRPr="0012505A">
        <w:rPr>
          <w:bCs/>
        </w:rPr>
        <w:t>Tecton</w:t>
      </w:r>
      <w:proofErr w:type="spellEnd"/>
      <w:r w:rsidRPr="0012505A">
        <w:rPr>
          <w:bCs/>
        </w:rPr>
        <w:t xml:space="preserve"> létrehozása</w:t>
      </w:r>
    </w:p>
    <w:p w14:paraId="4139A0B5" w14:textId="77777777" w:rsidR="0012505A" w:rsidRPr="0012505A" w:rsidRDefault="0012505A" w:rsidP="0012505A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12505A">
        <w:rPr>
          <w:bCs/>
        </w:rPr>
        <w:t xml:space="preserve">Első paraméter eldönti milyen </w:t>
      </w:r>
      <w:proofErr w:type="spellStart"/>
      <w:r w:rsidRPr="0012505A">
        <w:rPr>
          <w:bCs/>
        </w:rPr>
        <w:t>típusu</w:t>
      </w:r>
      <w:proofErr w:type="spellEnd"/>
      <w:r w:rsidRPr="0012505A">
        <w:rPr>
          <w:bCs/>
        </w:rPr>
        <w:t xml:space="preserve"> legyen az új </w:t>
      </w:r>
      <w:proofErr w:type="spellStart"/>
      <w:r w:rsidRPr="0012505A">
        <w:rPr>
          <w:bCs/>
        </w:rPr>
        <w:t>Tecton</w:t>
      </w:r>
      <w:proofErr w:type="spellEnd"/>
      <w:r w:rsidRPr="0012505A">
        <w:rPr>
          <w:bCs/>
        </w:rPr>
        <w:t xml:space="preserve">, A következő paraméter egy lista mely tartalmazza a </w:t>
      </w:r>
      <w:proofErr w:type="spellStart"/>
      <w:r w:rsidRPr="0012505A">
        <w:rPr>
          <w:bCs/>
        </w:rPr>
        <w:t>Tectonokat</w:t>
      </w:r>
      <w:proofErr w:type="spellEnd"/>
      <w:r w:rsidRPr="0012505A">
        <w:rPr>
          <w:bCs/>
        </w:rPr>
        <w:t xml:space="preserve"> amelyek szomszédjai lesznek az új </w:t>
      </w:r>
      <w:proofErr w:type="spellStart"/>
      <w:r w:rsidRPr="0012505A">
        <w:rPr>
          <w:bCs/>
        </w:rPr>
        <w:t>Tectonnak</w:t>
      </w:r>
      <w:proofErr w:type="spellEnd"/>
    </w:p>
    <w:p w14:paraId="4FC6B46E" w14:textId="77777777" w:rsidR="0012505A" w:rsidRDefault="0012505A" w:rsidP="006806D0"/>
    <w:p w14:paraId="3C00E75F" w14:textId="77777777" w:rsidR="0012505A" w:rsidRPr="006806D0" w:rsidRDefault="0012505A" w:rsidP="006806D0"/>
    <w:p w14:paraId="43BD228B" w14:textId="12A0F613" w:rsidR="006806D0" w:rsidRDefault="006806D0" w:rsidP="006806D0">
      <w:r>
        <w:t xml:space="preserve">A 4. számú </w:t>
      </w:r>
      <w:proofErr w:type="spellStart"/>
      <w:r>
        <w:t>use-case</w:t>
      </w:r>
      <w:proofErr w:type="spellEnd"/>
      <w:r>
        <w:t xml:space="preserve"> kapcsán</w:t>
      </w:r>
    </w:p>
    <w:p w14:paraId="1B4FF608" w14:textId="549D636B" w:rsidR="0012505A" w:rsidRPr="0054798B" w:rsidRDefault="0012505A" w:rsidP="0012505A">
      <w:pPr>
        <w:pStyle w:val="Parancs"/>
        <w:rPr>
          <w:b w:val="0"/>
          <w:bCs/>
          <w:caps w:val="0"/>
        </w:rPr>
      </w:pPr>
      <w:commentRangeStart w:id="9"/>
      <w:r>
        <w:t>SET_BREAKTIMER</w:t>
      </w:r>
      <w:del w:id="10" w:author="Zsombor Kohár" w:date="2025-03-31T08:23:00Z">
        <w:r w:rsidDel="006E1B35">
          <w:delText xml:space="preserve"> </w:delText>
        </w:r>
      </w:del>
      <w:ins w:id="11" w:author="Zsombor Kohár" w:date="2025-03-31T08:23:00Z">
        <w:r w:rsidR="006E1B35">
          <w:t xml:space="preserve"> </w:t>
        </w:r>
        <w:proofErr w:type="spellStart"/>
        <w:r w:rsidR="006E1B35" w:rsidRPr="006E1B35">
          <w:rPr>
            <w:caps w:val="0"/>
            <w:rPrChange w:id="12" w:author="Zsombor Kohár" w:date="2025-03-31T08:24:00Z">
              <w:rPr/>
            </w:rPrChange>
          </w:rPr>
          <w:t>tecton</w:t>
        </w:r>
        <w:proofErr w:type="spellEnd"/>
        <w:r w:rsidR="006E1B35" w:rsidRPr="006E1B35">
          <w:rPr>
            <w:caps w:val="0"/>
            <w:rPrChange w:id="13" w:author="Zsombor Kohár" w:date="2025-03-31T08:24:00Z">
              <w:rPr/>
            </w:rPrChange>
          </w:rPr>
          <w:t xml:space="preserve"> </w:t>
        </w:r>
      </w:ins>
      <w:proofErr w:type="spellStart"/>
      <w:r w:rsidRPr="0054798B">
        <w:rPr>
          <w:b w:val="0"/>
          <w:bCs/>
          <w:caps w:val="0"/>
        </w:rPr>
        <w:t>number</w:t>
      </w:r>
      <w:commentRangeEnd w:id="9"/>
      <w:proofErr w:type="spellEnd"/>
      <w:r w:rsidR="006E1B35">
        <w:rPr>
          <w:rStyle w:val="Jegyzethivatkozs"/>
          <w:b w:val="0"/>
          <w:caps w:val="0"/>
        </w:rPr>
        <w:commentReference w:id="9"/>
      </w:r>
    </w:p>
    <w:p w14:paraId="5F3ED97D" w14:textId="77777777" w:rsidR="0012505A" w:rsidRDefault="0012505A" w:rsidP="0012505A">
      <w:pPr>
        <w:ind w:left="708"/>
        <w:rPr>
          <w:b/>
        </w:rPr>
      </w:pPr>
      <w:r>
        <w:rPr>
          <w:b/>
        </w:rPr>
        <w:t xml:space="preserve">Leírás: </w:t>
      </w:r>
      <w:proofErr w:type="spellStart"/>
      <w:r w:rsidRPr="0012505A">
        <w:rPr>
          <w:bCs/>
        </w:rPr>
        <w:t>Tecton</w:t>
      </w:r>
      <w:proofErr w:type="spellEnd"/>
      <w:r w:rsidRPr="0012505A">
        <w:rPr>
          <w:bCs/>
        </w:rPr>
        <w:t xml:space="preserve"> </w:t>
      </w:r>
      <w:proofErr w:type="spellStart"/>
      <w:r w:rsidRPr="0012505A">
        <w:rPr>
          <w:bCs/>
        </w:rPr>
        <w:t>BreakTimerjének</w:t>
      </w:r>
      <w:proofErr w:type="spellEnd"/>
      <w:r w:rsidRPr="0012505A">
        <w:rPr>
          <w:bCs/>
        </w:rPr>
        <w:t xml:space="preserve"> </w:t>
      </w:r>
      <w:proofErr w:type="spellStart"/>
      <w:r w:rsidRPr="0012505A">
        <w:rPr>
          <w:bCs/>
        </w:rPr>
        <w:t>beallítása</w:t>
      </w:r>
      <w:proofErr w:type="spellEnd"/>
      <w:r w:rsidRPr="0012505A">
        <w:rPr>
          <w:bCs/>
        </w:rPr>
        <w:t xml:space="preserve"> </w:t>
      </w:r>
      <w:proofErr w:type="spellStart"/>
      <w:r w:rsidRPr="0012505A">
        <w:rPr>
          <w:bCs/>
          <w:lang w:val="en-US"/>
        </w:rPr>
        <w:t>egy</w:t>
      </w:r>
      <w:proofErr w:type="spellEnd"/>
      <w:r w:rsidRPr="0012505A">
        <w:rPr>
          <w:bCs/>
          <w:lang w:val="en-US"/>
        </w:rPr>
        <w:t xml:space="preserve"> </w:t>
      </w:r>
      <w:proofErr w:type="spellStart"/>
      <w:r w:rsidRPr="0012505A">
        <w:rPr>
          <w:bCs/>
          <w:lang w:val="en-US"/>
        </w:rPr>
        <w:t>adott</w:t>
      </w:r>
      <w:proofErr w:type="spellEnd"/>
      <w:r w:rsidRPr="0012505A">
        <w:rPr>
          <w:bCs/>
          <w:lang w:val="en-US"/>
        </w:rPr>
        <w:t xml:space="preserve"> </w:t>
      </w:r>
      <w:proofErr w:type="spellStart"/>
      <w:r w:rsidRPr="0012505A">
        <w:rPr>
          <w:bCs/>
          <w:lang w:val="en-US"/>
        </w:rPr>
        <w:t>értékre</w:t>
      </w:r>
      <w:proofErr w:type="spellEnd"/>
    </w:p>
    <w:p w14:paraId="092A8800" w14:textId="6D9251B1" w:rsidR="0012505A" w:rsidRPr="0012505A" w:rsidRDefault="0012505A" w:rsidP="0012505A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del w:id="14" w:author="Zsombor Kohár" w:date="2025-03-31T08:25:00Z">
        <w:r w:rsidRPr="0012505A" w:rsidDel="00E67630">
          <w:rPr>
            <w:bCs/>
            <w:lang w:val="en-US"/>
          </w:rPr>
          <w:delText>E</w:delText>
        </w:r>
        <w:r w:rsidRPr="0012505A" w:rsidDel="00E67630">
          <w:rPr>
            <w:bCs/>
          </w:rPr>
          <w:delText>gyetlen paramétere az</w:delText>
        </w:r>
      </w:del>
      <w:ins w:id="15" w:author="Zsombor Kohár" w:date="2025-03-31T08:25:00Z">
        <w:r w:rsidR="00E67630">
          <w:rPr>
            <w:bCs/>
          </w:rPr>
          <w:t xml:space="preserve"> A </w:t>
        </w:r>
        <w:proofErr w:type="spellStart"/>
        <w:r w:rsidR="00E67630">
          <w:rPr>
            <w:bCs/>
          </w:rPr>
          <w:t>tekton</w:t>
        </w:r>
        <w:proofErr w:type="spellEnd"/>
        <w:r w:rsidR="00E67630">
          <w:rPr>
            <w:bCs/>
          </w:rPr>
          <w:t xml:space="preserve">, melynek az időzítőjét beállítjuk, </w:t>
        </w:r>
        <w:proofErr w:type="spellStart"/>
        <w:r w:rsidR="00E67630">
          <w:rPr>
            <w:bCs/>
          </w:rPr>
          <w:t>és</w:t>
        </w:r>
      </w:ins>
      <w:del w:id="16" w:author="Zsombor Kohár" w:date="2025-03-31T08:25:00Z">
        <w:r w:rsidRPr="0012505A" w:rsidDel="00E67630">
          <w:rPr>
            <w:bCs/>
          </w:rPr>
          <w:delText xml:space="preserve"> </w:delText>
        </w:r>
      </w:del>
      <w:r w:rsidRPr="0012505A">
        <w:rPr>
          <w:bCs/>
        </w:rPr>
        <w:t>a</w:t>
      </w:r>
      <w:proofErr w:type="spellEnd"/>
      <w:r w:rsidRPr="0012505A">
        <w:rPr>
          <w:bCs/>
        </w:rPr>
        <w:t xml:space="preserve"> szám ami be lesz </w:t>
      </w:r>
      <w:proofErr w:type="spellStart"/>
      <w:r w:rsidRPr="0012505A">
        <w:rPr>
          <w:bCs/>
        </w:rPr>
        <w:t>állitva</w:t>
      </w:r>
      <w:proofErr w:type="spellEnd"/>
      <w:r w:rsidRPr="0012505A">
        <w:rPr>
          <w:bCs/>
        </w:rPr>
        <w:t xml:space="preserve"> mint új </w:t>
      </w:r>
      <w:proofErr w:type="spellStart"/>
      <w:r w:rsidRPr="0012505A">
        <w:rPr>
          <w:bCs/>
        </w:rPr>
        <w:t>BreakTimer</w:t>
      </w:r>
      <w:proofErr w:type="spellEnd"/>
      <w:r w:rsidRPr="0012505A">
        <w:rPr>
          <w:bCs/>
        </w:rPr>
        <w:t xml:space="preserve"> </w:t>
      </w:r>
    </w:p>
    <w:p w14:paraId="737806B3" w14:textId="77777777" w:rsidR="0012505A" w:rsidRDefault="0012505A" w:rsidP="006806D0"/>
    <w:p w14:paraId="75250A9C" w14:textId="77777777" w:rsidR="0012505A" w:rsidRPr="006806D0" w:rsidRDefault="0012505A" w:rsidP="006806D0"/>
    <w:p w14:paraId="1E21BBC1" w14:textId="557FC183" w:rsidR="006806D0" w:rsidRDefault="006806D0" w:rsidP="006806D0">
      <w:r>
        <w:t xml:space="preserve">Az 5. számú </w:t>
      </w:r>
      <w:proofErr w:type="spellStart"/>
      <w:r>
        <w:t>use-case</w:t>
      </w:r>
      <w:proofErr w:type="spellEnd"/>
      <w:r>
        <w:t xml:space="preserve"> kapcsán</w:t>
      </w:r>
    </w:p>
    <w:p w14:paraId="3AB5617F" w14:textId="77777777" w:rsidR="0012505A" w:rsidRDefault="0012505A" w:rsidP="0012505A">
      <w:pPr>
        <w:pStyle w:val="Parancs"/>
      </w:pPr>
      <w:r>
        <w:t xml:space="preserve">RUN </w:t>
      </w:r>
      <w:proofErr w:type="spellStart"/>
      <w:r w:rsidRPr="0005110A">
        <w:rPr>
          <w:caps w:val="0"/>
          <w:rPrChange w:id="17" w:author="Zsombor Kohár" w:date="2025-03-31T08:25:00Z">
            <w:rPr/>
          </w:rPrChange>
        </w:rPr>
        <w:t>text_file</w:t>
      </w:r>
      <w:proofErr w:type="spellEnd"/>
    </w:p>
    <w:p w14:paraId="76235F44" w14:textId="369BBB09" w:rsidR="0012505A" w:rsidRPr="0012505A" w:rsidRDefault="0012505A" w:rsidP="0012505A">
      <w:pPr>
        <w:ind w:left="708"/>
        <w:rPr>
          <w:bCs/>
        </w:rPr>
      </w:pPr>
      <w:r>
        <w:rPr>
          <w:b/>
        </w:rPr>
        <w:t xml:space="preserve">Leírás: </w:t>
      </w:r>
      <w:del w:id="18" w:author="Zsombor Kohár" w:date="2025-03-31T08:26:00Z">
        <w:r w:rsidRPr="0012505A" w:rsidDel="004C0A5E">
          <w:rPr>
            <w:bCs/>
            <w:lang w:val="en-US"/>
          </w:rPr>
          <w:delText>Játék világ legenerálása/inicializálása</w:delText>
        </w:r>
      </w:del>
      <w:ins w:id="19" w:author="Zsombor Kohár" w:date="2025-03-31T08:26:00Z">
        <w:r w:rsidR="004C0A5E">
          <w:rPr>
            <w:bCs/>
            <w:lang w:val="en-US"/>
          </w:rPr>
          <w:t xml:space="preserve"> </w:t>
        </w:r>
        <w:proofErr w:type="spellStart"/>
        <w:r w:rsidR="004C0A5E">
          <w:rPr>
            <w:bCs/>
            <w:lang w:val="en-US"/>
          </w:rPr>
          <w:t>Lefuttat</w:t>
        </w:r>
        <w:proofErr w:type="spellEnd"/>
        <w:r w:rsidR="004C0A5E">
          <w:rPr>
            <w:bCs/>
            <w:lang w:val="en-US"/>
          </w:rPr>
          <w:t xml:space="preserve"> </w:t>
        </w:r>
        <w:proofErr w:type="spellStart"/>
        <w:r w:rsidR="004C0A5E">
          <w:rPr>
            <w:bCs/>
            <w:lang w:val="en-US"/>
          </w:rPr>
          <w:t>egy</w:t>
        </w:r>
        <w:proofErr w:type="spellEnd"/>
        <w:r w:rsidR="004C0A5E">
          <w:rPr>
            <w:bCs/>
            <w:lang w:val="en-US"/>
          </w:rPr>
          <w:t xml:space="preserve"> </w:t>
        </w:r>
        <w:proofErr w:type="spellStart"/>
        <w:r w:rsidR="004C0A5E">
          <w:rPr>
            <w:bCs/>
            <w:lang w:val="en-US"/>
          </w:rPr>
          <w:t>fájlban</w:t>
        </w:r>
        <w:proofErr w:type="spellEnd"/>
        <w:r w:rsidR="004C0A5E">
          <w:rPr>
            <w:bCs/>
            <w:lang w:val="en-US"/>
          </w:rPr>
          <w:t xml:space="preserve"> </w:t>
        </w:r>
        <w:proofErr w:type="spellStart"/>
        <w:r w:rsidR="004C0A5E">
          <w:rPr>
            <w:bCs/>
            <w:lang w:val="en-US"/>
          </w:rPr>
          <w:t>lévő</w:t>
        </w:r>
        <w:proofErr w:type="spellEnd"/>
        <w:r w:rsidR="004C0A5E">
          <w:rPr>
            <w:bCs/>
            <w:lang w:val="en-US"/>
          </w:rPr>
          <w:t xml:space="preserve"> </w:t>
        </w:r>
        <w:proofErr w:type="spellStart"/>
        <w:r w:rsidR="004C0A5E">
          <w:rPr>
            <w:bCs/>
            <w:lang w:val="en-US"/>
          </w:rPr>
          <w:t>parancsokat</w:t>
        </w:r>
        <w:proofErr w:type="spellEnd"/>
        <w:r w:rsidR="00240813">
          <w:rPr>
            <w:bCs/>
            <w:lang w:val="en-US"/>
          </w:rPr>
          <w:t xml:space="preserve">. </w:t>
        </w:r>
        <w:proofErr w:type="spellStart"/>
        <w:r w:rsidR="00240813">
          <w:rPr>
            <w:bCs/>
            <w:lang w:val="en-US"/>
          </w:rPr>
          <w:t>Játék</w:t>
        </w:r>
        <w:proofErr w:type="spellEnd"/>
        <w:r w:rsidR="00240813">
          <w:rPr>
            <w:bCs/>
            <w:lang w:val="en-US"/>
          </w:rPr>
          <w:t xml:space="preserve"> </w:t>
        </w:r>
        <w:proofErr w:type="spellStart"/>
        <w:r w:rsidR="00240813">
          <w:rPr>
            <w:bCs/>
            <w:lang w:val="en-US"/>
          </w:rPr>
          <w:t>inicializálására</w:t>
        </w:r>
        <w:proofErr w:type="spellEnd"/>
        <w:r w:rsidR="00240813">
          <w:rPr>
            <w:bCs/>
            <w:lang w:val="en-US"/>
          </w:rPr>
          <w:t xml:space="preserve"> </w:t>
        </w:r>
        <w:proofErr w:type="spellStart"/>
        <w:r w:rsidR="00240813">
          <w:rPr>
            <w:bCs/>
            <w:lang w:val="en-US"/>
          </w:rPr>
          <w:t>hasznos</w:t>
        </w:r>
        <w:proofErr w:type="spellEnd"/>
        <w:r w:rsidR="00240813">
          <w:rPr>
            <w:bCs/>
            <w:lang w:val="en-US"/>
          </w:rPr>
          <w:t>.</w:t>
        </w:r>
      </w:ins>
    </w:p>
    <w:p w14:paraId="460A9C87" w14:textId="06131269" w:rsidR="0012505A" w:rsidRPr="0012505A" w:rsidRDefault="0012505A" w:rsidP="0012505A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del w:id="20" w:author="Zsombor Kohár" w:date="2025-03-31T08:26:00Z">
        <w:r w:rsidRPr="0012505A" w:rsidDel="0005110A">
          <w:rPr>
            <w:bCs/>
          </w:rPr>
          <w:delText>Nincsenek paraméterek</w:delText>
        </w:r>
      </w:del>
      <w:ins w:id="21" w:author="Zsombor Kohár" w:date="2025-03-31T08:26:00Z">
        <w:r w:rsidR="0005110A">
          <w:rPr>
            <w:bCs/>
          </w:rPr>
          <w:t>A fájl amit futtatunk.</w:t>
        </w:r>
      </w:ins>
    </w:p>
    <w:p w14:paraId="321D9926" w14:textId="77777777" w:rsidR="0012505A" w:rsidRPr="0012505A" w:rsidRDefault="0012505A" w:rsidP="006806D0">
      <w:pPr>
        <w:rPr>
          <w:bCs/>
        </w:rPr>
      </w:pPr>
    </w:p>
    <w:p w14:paraId="086631C5" w14:textId="77777777" w:rsidR="0012505A" w:rsidRPr="006806D0" w:rsidRDefault="0012505A" w:rsidP="006806D0"/>
    <w:p w14:paraId="7ACF0B5A" w14:textId="3DD45925" w:rsidR="006806D0" w:rsidRDefault="006806D0" w:rsidP="006806D0">
      <w:r>
        <w:t xml:space="preserve">A 6. számú </w:t>
      </w:r>
      <w:proofErr w:type="spellStart"/>
      <w:r>
        <w:t>use-case</w:t>
      </w:r>
      <w:proofErr w:type="spellEnd"/>
      <w:r>
        <w:t xml:space="preserve"> kapcsán</w:t>
      </w:r>
    </w:p>
    <w:p w14:paraId="42F1C2E6" w14:textId="77777777" w:rsidR="0012505A" w:rsidRDefault="0012505A" w:rsidP="007537FB">
      <w:pPr>
        <w:pStyle w:val="Parancs"/>
      </w:pPr>
      <w:r>
        <w:t>END_GAME</w:t>
      </w:r>
    </w:p>
    <w:p w14:paraId="0C6F6CE6" w14:textId="77777777" w:rsidR="0012505A" w:rsidRPr="007537FB" w:rsidRDefault="0012505A" w:rsidP="0012505A">
      <w:pPr>
        <w:ind w:left="708"/>
        <w:rPr>
          <w:bCs/>
        </w:rPr>
      </w:pPr>
      <w:r>
        <w:rPr>
          <w:b/>
        </w:rPr>
        <w:t xml:space="preserve">Leírás: </w:t>
      </w:r>
      <w:proofErr w:type="spellStart"/>
      <w:r w:rsidRPr="007537FB">
        <w:rPr>
          <w:bCs/>
          <w:lang w:val="en-US"/>
        </w:rPr>
        <w:t>Játék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végének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kezelése</w:t>
      </w:r>
      <w:proofErr w:type="spellEnd"/>
    </w:p>
    <w:p w14:paraId="29B17CD6" w14:textId="340A6683" w:rsidR="0012505A" w:rsidRPr="007537FB" w:rsidRDefault="0012505A" w:rsidP="0012505A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>Nincsenek paraméterek</w:t>
      </w:r>
    </w:p>
    <w:p w14:paraId="5B97405B" w14:textId="77777777" w:rsidR="0012505A" w:rsidRDefault="0012505A" w:rsidP="006806D0"/>
    <w:p w14:paraId="2A560BFC" w14:textId="1C23DC8C" w:rsidR="0054798B" w:rsidRPr="006806D0" w:rsidRDefault="00F1223C" w:rsidP="006806D0">
      <w:r>
        <w:br w:type="page"/>
      </w:r>
    </w:p>
    <w:p w14:paraId="47525FE2" w14:textId="6466EB80" w:rsidR="006806D0" w:rsidRDefault="006806D0" w:rsidP="006806D0">
      <w:r>
        <w:t xml:space="preserve">A 7. számú </w:t>
      </w:r>
      <w:proofErr w:type="spellStart"/>
      <w:r>
        <w:t>use-case</w:t>
      </w:r>
      <w:proofErr w:type="spellEnd"/>
      <w:r>
        <w:t xml:space="preserve"> kapcsán</w:t>
      </w:r>
    </w:p>
    <w:p w14:paraId="729B030D" w14:textId="77777777" w:rsidR="0012505A" w:rsidRPr="0054798B" w:rsidRDefault="0012505A" w:rsidP="007537FB">
      <w:pPr>
        <w:pStyle w:val="Parancs"/>
        <w:rPr>
          <w:b w:val="0"/>
          <w:bCs/>
          <w:caps w:val="0"/>
        </w:rPr>
      </w:pPr>
      <w:r>
        <w:t>SET</w:t>
      </w:r>
      <w:r>
        <w:rPr>
          <w:lang w:val="en-US"/>
        </w:rPr>
        <w:t xml:space="preserve">_ENDGAMETIMER </w:t>
      </w:r>
      <w:proofErr w:type="spellStart"/>
      <w:r w:rsidRPr="0054798B">
        <w:rPr>
          <w:b w:val="0"/>
          <w:bCs/>
          <w:caps w:val="0"/>
        </w:rPr>
        <w:t>number</w:t>
      </w:r>
      <w:proofErr w:type="spellEnd"/>
    </w:p>
    <w:p w14:paraId="5FEACFDC" w14:textId="77777777" w:rsidR="0012505A" w:rsidRDefault="0012505A" w:rsidP="0012505A">
      <w:pPr>
        <w:ind w:left="708"/>
        <w:rPr>
          <w:b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 xml:space="preserve">Az </w:t>
      </w:r>
      <w:proofErr w:type="spellStart"/>
      <w:r w:rsidRPr="007537FB">
        <w:rPr>
          <w:bCs/>
          <w:lang w:val="en-US"/>
        </w:rPr>
        <w:t>EndgameTimer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beállítása</w:t>
      </w:r>
      <w:proofErr w:type="spellEnd"/>
    </w:p>
    <w:p w14:paraId="43BEC9C4" w14:textId="5D0D9B60" w:rsidR="0012505A" w:rsidRDefault="0012505A" w:rsidP="0012505A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 xml:space="preserve">Egyetlen paramétere egy szám mely az új maradék </w:t>
      </w:r>
      <w:proofErr w:type="spellStart"/>
      <w:r w:rsidRPr="007537FB">
        <w:rPr>
          <w:bCs/>
        </w:rPr>
        <w:t>Round-okat</w:t>
      </w:r>
      <w:proofErr w:type="spellEnd"/>
      <w:r w:rsidRPr="007537FB">
        <w:rPr>
          <w:bCs/>
        </w:rPr>
        <w:t xml:space="preserve"> jelöli</w:t>
      </w:r>
    </w:p>
    <w:p w14:paraId="535CFE9C" w14:textId="77777777" w:rsidR="00BB3F65" w:rsidRDefault="00BB3F65" w:rsidP="00BB3F65">
      <w:pPr>
        <w:rPr>
          <w:bCs/>
        </w:rPr>
      </w:pPr>
    </w:p>
    <w:p w14:paraId="7726BF79" w14:textId="77777777" w:rsidR="00BB3F65" w:rsidRPr="007537FB" w:rsidRDefault="00BB3F65" w:rsidP="00BB3F65">
      <w:pPr>
        <w:rPr>
          <w:bCs/>
        </w:rPr>
      </w:pPr>
    </w:p>
    <w:p w14:paraId="1DA0A9EC" w14:textId="42168FB9" w:rsidR="006806D0" w:rsidRDefault="006806D0" w:rsidP="006806D0">
      <w:r>
        <w:t xml:space="preserve">A 8. számú </w:t>
      </w:r>
      <w:proofErr w:type="spellStart"/>
      <w:r>
        <w:t>use-case</w:t>
      </w:r>
      <w:proofErr w:type="spellEnd"/>
      <w:r>
        <w:t xml:space="preserve"> kapcsán</w:t>
      </w:r>
    </w:p>
    <w:p w14:paraId="44437470" w14:textId="77777777" w:rsidR="0012505A" w:rsidRDefault="0012505A" w:rsidP="007537FB">
      <w:pPr>
        <w:pStyle w:val="Parancs"/>
      </w:pPr>
      <w:r>
        <w:t>END_TURN</w:t>
      </w:r>
    </w:p>
    <w:p w14:paraId="07DA142D" w14:textId="77777777" w:rsidR="0012505A" w:rsidRDefault="0012505A" w:rsidP="0012505A">
      <w:pPr>
        <w:ind w:left="708"/>
        <w:rPr>
          <w:b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 xml:space="preserve">End turn </w:t>
      </w:r>
      <w:proofErr w:type="spellStart"/>
      <w:r w:rsidRPr="007537FB">
        <w:rPr>
          <w:bCs/>
          <w:lang w:val="en-US"/>
        </w:rPr>
        <w:t>küldése</w:t>
      </w:r>
      <w:proofErr w:type="spellEnd"/>
    </w:p>
    <w:p w14:paraId="5444C8A1" w14:textId="1B9B41A5" w:rsidR="0012505A" w:rsidRPr="007537FB" w:rsidRDefault="0012505A" w:rsidP="0012505A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>Nincsenek paraméterek</w:t>
      </w:r>
    </w:p>
    <w:p w14:paraId="2AC684CF" w14:textId="77777777" w:rsidR="0012505A" w:rsidRDefault="0012505A" w:rsidP="006806D0"/>
    <w:p w14:paraId="1A84852F" w14:textId="77777777" w:rsidR="0012505A" w:rsidRPr="0012505A" w:rsidRDefault="0012505A" w:rsidP="006806D0">
      <w:pPr>
        <w:rPr>
          <w:b/>
        </w:rPr>
      </w:pPr>
    </w:p>
    <w:p w14:paraId="5CA6074F" w14:textId="74F1FDF9" w:rsidR="006806D0" w:rsidRDefault="006806D0" w:rsidP="006806D0">
      <w:r>
        <w:t xml:space="preserve">A 9. számú </w:t>
      </w:r>
      <w:proofErr w:type="spellStart"/>
      <w:r>
        <w:t>use-case</w:t>
      </w:r>
      <w:proofErr w:type="spellEnd"/>
      <w:r>
        <w:t xml:space="preserve"> kapcsán</w:t>
      </w:r>
    </w:p>
    <w:p w14:paraId="3E573B32" w14:textId="77777777" w:rsidR="007537FB" w:rsidRPr="0054798B" w:rsidRDefault="007537FB" w:rsidP="007537FB">
      <w:pPr>
        <w:pStyle w:val="Parancs"/>
        <w:rPr>
          <w:b w:val="0"/>
          <w:bCs/>
          <w:caps w:val="0"/>
        </w:rPr>
      </w:pPr>
      <w:r>
        <w:t xml:space="preserve">ADD_PLAYER </w:t>
      </w:r>
      <w:proofErr w:type="spellStart"/>
      <w:r w:rsidRPr="0054798B">
        <w:rPr>
          <w:b w:val="0"/>
          <w:bCs/>
          <w:caps w:val="0"/>
        </w:rPr>
        <w:t>player_name</w:t>
      </w:r>
      <w:proofErr w:type="spellEnd"/>
      <w:r w:rsidRPr="0054798B">
        <w:rPr>
          <w:b w:val="0"/>
          <w:bCs/>
          <w:caps w:val="0"/>
        </w:rPr>
        <w:t xml:space="preserve"> </w:t>
      </w:r>
      <w:proofErr w:type="spellStart"/>
      <w:r w:rsidRPr="0054798B">
        <w:rPr>
          <w:b w:val="0"/>
          <w:bCs/>
          <w:caps w:val="0"/>
        </w:rPr>
        <w:t>player_type</w:t>
      </w:r>
      <w:proofErr w:type="spellEnd"/>
    </w:p>
    <w:p w14:paraId="32F3B8B4" w14:textId="77777777" w:rsidR="007537FB" w:rsidRPr="007537FB" w:rsidRDefault="007537FB" w:rsidP="007537FB">
      <w:pPr>
        <w:ind w:left="708"/>
        <w:rPr>
          <w:bCs/>
        </w:rPr>
      </w:pPr>
      <w:r>
        <w:rPr>
          <w:b/>
        </w:rPr>
        <w:t xml:space="preserve">Leírás: </w:t>
      </w:r>
      <w:proofErr w:type="spellStart"/>
      <w:r w:rsidRPr="007537FB">
        <w:rPr>
          <w:bCs/>
          <w:lang w:val="en-US"/>
        </w:rPr>
        <w:t>Játékosok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hozzáadása</w:t>
      </w:r>
      <w:proofErr w:type="spellEnd"/>
      <w:r w:rsidRPr="007537FB">
        <w:rPr>
          <w:bCs/>
          <w:lang w:val="en-US"/>
        </w:rPr>
        <w:t xml:space="preserve"> a </w:t>
      </w:r>
      <w:proofErr w:type="spellStart"/>
      <w:r w:rsidRPr="007537FB">
        <w:rPr>
          <w:bCs/>
          <w:lang w:val="en-US"/>
        </w:rPr>
        <w:t>játékhoz</w:t>
      </w:r>
      <w:proofErr w:type="spellEnd"/>
    </w:p>
    <w:p w14:paraId="1D81FEE6" w14:textId="5B3136C7" w:rsidR="007537FB" w:rsidRPr="007537FB" w:rsidRDefault="007537FB" w:rsidP="007537FB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 xml:space="preserve">Első paraméter a játékos neve, a második paraméter </w:t>
      </w:r>
      <w:proofErr w:type="spellStart"/>
      <w:r w:rsidRPr="007537FB">
        <w:rPr>
          <w:bCs/>
          <w:lang w:val="en-US"/>
        </w:rPr>
        <w:t>hogy</w:t>
      </w:r>
      <w:proofErr w:type="spellEnd"/>
      <w:r w:rsidRPr="007537FB">
        <w:rPr>
          <w:bCs/>
          <w:lang w:val="en-US"/>
        </w:rPr>
        <w:t xml:space="preserve"> </w:t>
      </w:r>
      <w:r w:rsidRPr="007537FB">
        <w:rPr>
          <w:bCs/>
        </w:rPr>
        <w:t>Gombász vagy Rovarász lesz a játékos</w:t>
      </w:r>
    </w:p>
    <w:p w14:paraId="575A098B" w14:textId="77777777" w:rsidR="007537FB" w:rsidRPr="007537FB" w:rsidRDefault="007537FB" w:rsidP="006806D0">
      <w:pPr>
        <w:rPr>
          <w:bCs/>
        </w:rPr>
      </w:pPr>
    </w:p>
    <w:p w14:paraId="5AA5F966" w14:textId="77777777" w:rsidR="007537FB" w:rsidRPr="006806D0" w:rsidRDefault="007537FB" w:rsidP="006806D0"/>
    <w:p w14:paraId="54E98D85" w14:textId="772BB3F0" w:rsidR="006806D0" w:rsidRDefault="006806D0" w:rsidP="006806D0">
      <w:r>
        <w:t xml:space="preserve">A 10. számú </w:t>
      </w:r>
      <w:proofErr w:type="spellStart"/>
      <w:r>
        <w:t>use-case</w:t>
      </w:r>
      <w:proofErr w:type="spellEnd"/>
      <w:r>
        <w:t xml:space="preserve"> kapcsán</w:t>
      </w:r>
    </w:p>
    <w:p w14:paraId="6587CDA7" w14:textId="77777777" w:rsidR="007537FB" w:rsidRDefault="007537FB" w:rsidP="007537FB">
      <w:pPr>
        <w:pStyle w:val="Parancs"/>
      </w:pPr>
      <w:r>
        <w:t>START_GAME</w:t>
      </w:r>
    </w:p>
    <w:p w14:paraId="000098FC" w14:textId="77777777" w:rsidR="007537FB" w:rsidRPr="007537FB" w:rsidRDefault="007537FB" w:rsidP="007537FB">
      <w:pPr>
        <w:ind w:left="708"/>
        <w:rPr>
          <w:bCs/>
        </w:rPr>
      </w:pPr>
      <w:r>
        <w:rPr>
          <w:b/>
        </w:rPr>
        <w:t xml:space="preserve">Leírás: </w:t>
      </w:r>
      <w:proofErr w:type="spellStart"/>
      <w:r w:rsidRPr="007537FB">
        <w:rPr>
          <w:bCs/>
          <w:lang w:val="en-US"/>
        </w:rPr>
        <w:t>Játék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indítása</w:t>
      </w:r>
      <w:proofErr w:type="spellEnd"/>
    </w:p>
    <w:p w14:paraId="04F15110" w14:textId="3B790695" w:rsidR="007537FB" w:rsidRPr="007537FB" w:rsidRDefault="007537FB" w:rsidP="007537FB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>Nincsenek paraméterek</w:t>
      </w:r>
    </w:p>
    <w:p w14:paraId="27AF09A0" w14:textId="77777777" w:rsidR="007537FB" w:rsidRDefault="007537FB" w:rsidP="006806D0"/>
    <w:p w14:paraId="03A1FF53" w14:textId="77777777" w:rsidR="007537FB" w:rsidRPr="006806D0" w:rsidRDefault="007537FB" w:rsidP="006806D0"/>
    <w:p w14:paraId="47DBD000" w14:textId="0616A346" w:rsidR="006806D0" w:rsidRDefault="006806D0" w:rsidP="006806D0">
      <w:r>
        <w:t xml:space="preserve">A 11. számú </w:t>
      </w:r>
      <w:proofErr w:type="spellStart"/>
      <w:r>
        <w:t>use-case</w:t>
      </w:r>
      <w:proofErr w:type="spellEnd"/>
      <w:r>
        <w:t xml:space="preserve"> kapcsán</w:t>
      </w:r>
    </w:p>
    <w:p w14:paraId="7429F63D" w14:textId="77777777" w:rsidR="001F46E1" w:rsidRPr="0054798B" w:rsidRDefault="001F46E1" w:rsidP="001F46E1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CREATE_MUSHROOMBODY </w:t>
      </w:r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08D88510" w14:textId="77777777" w:rsidR="001F46E1" w:rsidRPr="0054798B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gombatest a </w:t>
      </w:r>
      <w:proofErr w:type="spellStart"/>
      <w:r w:rsidRPr="0054798B">
        <w:rPr>
          <w:bCs/>
        </w:rPr>
        <w:t>céltektonon</w:t>
      </w:r>
      <w:proofErr w:type="spellEnd"/>
      <w:r w:rsidRPr="0054798B">
        <w:rPr>
          <w:bCs/>
        </w:rPr>
        <w:t xml:space="preserve"> létrejön.</w:t>
      </w:r>
    </w:p>
    <w:p w14:paraId="2F617E3F" w14:textId="757576E0" w:rsidR="007537FB" w:rsidRDefault="001F46E1" w:rsidP="0054798B">
      <w:pPr>
        <w:ind w:firstLine="708"/>
      </w:pPr>
      <w:r w:rsidRPr="0054798B">
        <w:rPr>
          <w:b/>
        </w:rPr>
        <w:t>Opciók:</w:t>
      </w:r>
      <w:r w:rsidRPr="0054798B">
        <w:rPr>
          <w:bCs/>
        </w:rPr>
        <w:t xml:space="preserve">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6CE16E81" w14:textId="77777777" w:rsidR="007537FB" w:rsidRDefault="007537FB" w:rsidP="006806D0"/>
    <w:p w14:paraId="7C22BE0D" w14:textId="77777777" w:rsidR="001F46E1" w:rsidRPr="006806D0" w:rsidRDefault="001F46E1" w:rsidP="006806D0"/>
    <w:p w14:paraId="4A87E744" w14:textId="2D826FD9" w:rsidR="006806D0" w:rsidRDefault="006806D0" w:rsidP="006806D0">
      <w:r>
        <w:t xml:space="preserve">A 12. számú </w:t>
      </w:r>
      <w:proofErr w:type="spellStart"/>
      <w:r>
        <w:t>use-case</w:t>
      </w:r>
      <w:proofErr w:type="spellEnd"/>
      <w:r>
        <w:t xml:space="preserve"> kapcsán</w:t>
      </w:r>
    </w:p>
    <w:p w14:paraId="6703C20D" w14:textId="77777777" w:rsidR="001F46E1" w:rsidRPr="0054798B" w:rsidRDefault="001F46E1" w:rsidP="001F46E1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GROW_MUSHROOMBODY </w:t>
      </w:r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16386CEE" w14:textId="77777777" w:rsidR="001F46E1" w:rsidRPr="0054798B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gombatest létrejön és rákerül a </w:t>
      </w:r>
      <w:proofErr w:type="spellStart"/>
      <w:r w:rsidRPr="0054798B">
        <w:rPr>
          <w:bCs/>
        </w:rPr>
        <w:t>céltektonra</w:t>
      </w:r>
      <w:proofErr w:type="spellEnd"/>
      <w:r w:rsidRPr="0054798B">
        <w:rPr>
          <w:bCs/>
        </w:rPr>
        <w:t>.</w:t>
      </w:r>
    </w:p>
    <w:p w14:paraId="0DB791C6" w14:textId="77777777" w:rsidR="001F46E1" w:rsidRPr="00CA31AD" w:rsidRDefault="001F46E1" w:rsidP="001F46E1">
      <w:pPr>
        <w:spacing w:before="120" w:after="120"/>
        <w:ind w:left="708"/>
        <w:jc w:val="both"/>
        <w:rPr>
          <w:b/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089B7C77" w14:textId="77777777" w:rsidR="001F46E1" w:rsidRDefault="001F46E1" w:rsidP="006806D0"/>
    <w:p w14:paraId="6DA61944" w14:textId="77777777" w:rsidR="001F46E1" w:rsidRPr="006806D0" w:rsidRDefault="001F46E1" w:rsidP="006806D0"/>
    <w:p w14:paraId="5694C9B8" w14:textId="7CB7B89F" w:rsidR="006806D0" w:rsidRPr="006806D0" w:rsidRDefault="006806D0" w:rsidP="006806D0">
      <w:r>
        <w:t xml:space="preserve">A 13. számú </w:t>
      </w:r>
      <w:proofErr w:type="spellStart"/>
      <w:r>
        <w:t>use-case</w:t>
      </w:r>
      <w:proofErr w:type="spellEnd"/>
      <w:r>
        <w:t xml:space="preserve"> kapcsán</w:t>
      </w:r>
    </w:p>
    <w:p w14:paraId="15BACB70" w14:textId="4AD2420E" w:rsidR="001F46E1" w:rsidRPr="0054798B" w:rsidRDefault="001F46E1" w:rsidP="001F46E1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PUT_SPORE </w:t>
      </w:r>
      <w:ins w:id="22" w:author="Zsombor Kohár" w:date="2025-03-31T08:27:00Z">
        <w:r w:rsidR="00BF593C">
          <w:rPr>
            <w:b/>
            <w:i w:val="0"/>
            <w:iCs/>
            <w:color w:val="auto"/>
          </w:rPr>
          <w:t>tí</w:t>
        </w:r>
      </w:ins>
      <w:ins w:id="23" w:author="Zsombor Kohár" w:date="2025-03-31T08:28:00Z">
        <w:r w:rsidR="00BF593C">
          <w:rPr>
            <w:b/>
            <w:i w:val="0"/>
            <w:iCs/>
            <w:color w:val="auto"/>
          </w:rPr>
          <w:t>pus</w:t>
        </w:r>
      </w:ins>
      <w:ins w:id="24" w:author="Zsombor Kohár" w:date="2025-03-31T08:27:00Z">
        <w:r w:rsidR="00BF593C">
          <w:rPr>
            <w:b/>
            <w:i w:val="0"/>
            <w:iCs/>
            <w:color w:val="auto"/>
          </w:rPr>
          <w:t xml:space="preserve"> </w:t>
        </w:r>
      </w:ins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3A1B4235" w14:textId="41314B25" w:rsidR="001F46E1" w:rsidRPr="0054798B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Egy </w:t>
      </w:r>
      <w:ins w:id="25" w:author="Zsombor Kohár" w:date="2025-03-31T08:28:00Z">
        <w:r w:rsidR="00FA2762">
          <w:rPr>
            <w:bCs/>
          </w:rPr>
          <w:t xml:space="preserve">adott típusú </w:t>
        </w:r>
      </w:ins>
      <w:r w:rsidRPr="0054798B">
        <w:rPr>
          <w:bCs/>
        </w:rPr>
        <w:t xml:space="preserve">spóra rákerül a </w:t>
      </w:r>
      <w:proofErr w:type="spellStart"/>
      <w:r w:rsidRPr="0054798B">
        <w:rPr>
          <w:bCs/>
        </w:rPr>
        <w:t>céltektonra</w:t>
      </w:r>
      <w:proofErr w:type="spellEnd"/>
      <w:r w:rsidRPr="0054798B">
        <w:rPr>
          <w:bCs/>
        </w:rPr>
        <w:t>.</w:t>
      </w:r>
    </w:p>
    <w:p w14:paraId="42C7BFC6" w14:textId="481865D8" w:rsidR="00BB3F65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276FB24E" w14:textId="3D4BF465" w:rsidR="006806D0" w:rsidRPr="00BB3F65" w:rsidRDefault="00BB3F65" w:rsidP="00BB3F65">
      <w:pPr>
        <w:spacing w:before="120" w:after="120"/>
        <w:jc w:val="both"/>
        <w:rPr>
          <w:b/>
          <w:bCs/>
        </w:rPr>
      </w:pPr>
      <w:r>
        <w:rPr>
          <w:bCs/>
        </w:rPr>
        <w:br w:type="page"/>
      </w:r>
      <w:r w:rsidR="006806D0">
        <w:lastRenderedPageBreak/>
        <w:t xml:space="preserve">A 14. számú </w:t>
      </w:r>
      <w:proofErr w:type="spellStart"/>
      <w:r w:rsidR="006806D0">
        <w:t>use-case</w:t>
      </w:r>
      <w:proofErr w:type="spellEnd"/>
      <w:r w:rsidR="006806D0">
        <w:t xml:space="preserve"> kapcsán</w:t>
      </w:r>
    </w:p>
    <w:p w14:paraId="1214A144" w14:textId="77777777" w:rsidR="001F46E1" w:rsidRPr="00F815C3" w:rsidRDefault="001F46E1" w:rsidP="001F46E1">
      <w:pPr>
        <w:pStyle w:val="magyarazat"/>
        <w:spacing w:before="120" w:after="120"/>
        <w:rPr>
          <w:bCs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EJECT_SPORES </w:t>
      </w:r>
      <w:proofErr w:type="spellStart"/>
      <w:r w:rsidRPr="00F815C3">
        <w:rPr>
          <w:bCs/>
          <w:i w:val="0"/>
          <w:iCs/>
          <w:color w:val="auto"/>
        </w:rPr>
        <w:t>mushroombody</w:t>
      </w:r>
      <w:proofErr w:type="spellEnd"/>
      <w:r w:rsidRPr="00F815C3">
        <w:rPr>
          <w:bCs/>
          <w:i w:val="0"/>
          <w:iCs/>
          <w:color w:val="auto"/>
        </w:rPr>
        <w:t xml:space="preserve"> </w:t>
      </w:r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3C7B5E42" w14:textId="77777777" w:rsidR="001F46E1" w:rsidRPr="0054798B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kiválasztott gombatest valamennyi spórája rákerül a </w:t>
      </w:r>
      <w:proofErr w:type="spellStart"/>
      <w:r w:rsidRPr="0054798B">
        <w:rPr>
          <w:bCs/>
        </w:rPr>
        <w:t>céltektonra</w:t>
      </w:r>
      <w:proofErr w:type="spellEnd"/>
      <w:r w:rsidRPr="0054798B">
        <w:rPr>
          <w:bCs/>
        </w:rPr>
        <w:t>.</w:t>
      </w:r>
    </w:p>
    <w:p w14:paraId="63DBD86D" w14:textId="77777777" w:rsidR="001F46E1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Gombatest (</w:t>
      </w:r>
      <w:proofErr w:type="spellStart"/>
      <w:r w:rsidRPr="0054798B">
        <w:rPr>
          <w:bCs/>
        </w:rPr>
        <w:t>mushroombody</w:t>
      </w:r>
      <w:proofErr w:type="spellEnd"/>
      <w:r w:rsidRPr="0054798B">
        <w:rPr>
          <w:bCs/>
        </w:rPr>
        <w:t xml:space="preserve">);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4B6A946C" w14:textId="77777777" w:rsidR="00BB3F65" w:rsidRDefault="00BB3F65" w:rsidP="00BB3F65"/>
    <w:p w14:paraId="160F41A3" w14:textId="77777777" w:rsidR="00BB3F65" w:rsidRPr="00CA31AD" w:rsidRDefault="00BB3F65" w:rsidP="00BB3F65">
      <w:pPr>
        <w:rPr>
          <w:b/>
          <w:bCs/>
        </w:rPr>
      </w:pPr>
    </w:p>
    <w:p w14:paraId="01F9CA79" w14:textId="3B6B8615" w:rsidR="006806D0" w:rsidRDefault="006806D0" w:rsidP="006806D0">
      <w:r>
        <w:t xml:space="preserve">A 15. számú </w:t>
      </w:r>
      <w:proofErr w:type="spellStart"/>
      <w:r>
        <w:t>use-case</w:t>
      </w:r>
      <w:proofErr w:type="spellEnd"/>
      <w:r>
        <w:t xml:space="preserve"> kapcsán</w:t>
      </w:r>
    </w:p>
    <w:p w14:paraId="6C6427DB" w14:textId="77777777" w:rsidR="0054798B" w:rsidRPr="0054798B" w:rsidRDefault="0054798B" w:rsidP="0054798B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DEACTIVATE </w:t>
      </w:r>
      <w:proofErr w:type="spellStart"/>
      <w:r w:rsidRPr="00F815C3">
        <w:rPr>
          <w:bCs/>
          <w:i w:val="0"/>
          <w:iCs/>
          <w:color w:val="auto"/>
        </w:rPr>
        <w:t>mushroombody</w:t>
      </w:r>
      <w:proofErr w:type="spellEnd"/>
    </w:p>
    <w:p w14:paraId="5959FABD" w14:textId="77777777" w:rsidR="0054798B" w:rsidRPr="0054798B" w:rsidRDefault="0054798B" w:rsidP="0054798B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kiválasztott gombatest elpusztul (inaktívvá válik).</w:t>
      </w:r>
    </w:p>
    <w:p w14:paraId="6BF4FA00" w14:textId="77777777" w:rsidR="0054798B" w:rsidRPr="00CA31AD" w:rsidRDefault="0054798B" w:rsidP="0054798B">
      <w:pPr>
        <w:spacing w:before="120" w:after="120"/>
        <w:ind w:left="708"/>
        <w:jc w:val="both"/>
        <w:rPr>
          <w:b/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Gombatest (</w:t>
      </w:r>
      <w:proofErr w:type="spellStart"/>
      <w:r w:rsidRPr="0054798B">
        <w:rPr>
          <w:bCs/>
        </w:rPr>
        <w:t>mushroombody</w:t>
      </w:r>
      <w:proofErr w:type="spellEnd"/>
      <w:r w:rsidRPr="0054798B">
        <w:rPr>
          <w:bCs/>
        </w:rPr>
        <w:t>)</w:t>
      </w:r>
    </w:p>
    <w:p w14:paraId="2BBC2856" w14:textId="4B2E99F2" w:rsidR="0054798B" w:rsidRDefault="0054798B" w:rsidP="006806D0"/>
    <w:p w14:paraId="5EB1A710" w14:textId="77777777" w:rsidR="0054798B" w:rsidRPr="006806D0" w:rsidRDefault="0054798B" w:rsidP="006806D0"/>
    <w:p w14:paraId="20A5B2F3" w14:textId="09397839" w:rsidR="006806D0" w:rsidRDefault="006806D0" w:rsidP="006806D0">
      <w:r>
        <w:t xml:space="preserve">A 16. számú </w:t>
      </w:r>
      <w:proofErr w:type="spellStart"/>
      <w:r>
        <w:t>use-case</w:t>
      </w:r>
      <w:proofErr w:type="spellEnd"/>
      <w:r>
        <w:t xml:space="preserve"> kapcsán</w:t>
      </w:r>
    </w:p>
    <w:p w14:paraId="052B0604" w14:textId="5E007306" w:rsidR="0054798B" w:rsidRPr="0054798B" w:rsidRDefault="0054798B" w:rsidP="0054798B">
      <w:pPr>
        <w:pStyle w:val="Parancs"/>
      </w:pPr>
      <w:r w:rsidRPr="0054798B">
        <w:rPr>
          <w:rStyle w:val="Kiemels2"/>
          <w:b/>
          <w:bCs w:val="0"/>
        </w:rPr>
        <w:t>Create_Mycelium</w:t>
      </w:r>
      <w:ins w:id="26" w:author="Zsombor Kohár" w:date="2025-03-31T08:28:00Z">
        <w:r w:rsidR="006B2B4F">
          <w:rPr>
            <w:rStyle w:val="Kiemels2"/>
            <w:b/>
            <w:bCs w:val="0"/>
          </w:rPr>
          <w:t xml:space="preserve"> </w:t>
        </w:r>
        <w:r w:rsidR="006B2B4F" w:rsidRPr="00220F0D">
          <w:rPr>
            <w:rStyle w:val="Kiemels2"/>
            <w:b/>
            <w:bCs w:val="0"/>
            <w:caps w:val="0"/>
            <w:rPrChange w:id="27" w:author="Zsombor Kohár" w:date="2025-03-31T08:28:00Z">
              <w:rPr>
                <w:rStyle w:val="Kiemels2"/>
                <w:b/>
                <w:bCs w:val="0"/>
              </w:rPr>
            </w:rPrChange>
          </w:rPr>
          <w:t>típus</w:t>
        </w:r>
      </w:ins>
    </w:p>
    <w:p w14:paraId="5E926C04" w14:textId="77777777" w:rsidR="0054798B" w:rsidRPr="00F91334" w:rsidRDefault="0054798B" w:rsidP="0054798B">
      <w:pPr>
        <w:ind w:firstLine="708"/>
        <w:rPr>
          <w:b/>
        </w:rPr>
      </w:pPr>
      <w:r w:rsidRPr="00F91334">
        <w:rPr>
          <w:b/>
        </w:rPr>
        <w:t>Leírás:</w:t>
      </w:r>
      <w:r w:rsidRPr="005B2267">
        <w:t xml:space="preserve"> </w:t>
      </w:r>
      <w:r>
        <w:t>Létrehoz egy gombafonalat</w:t>
      </w:r>
    </w:p>
    <w:p w14:paraId="3246C7DF" w14:textId="0FB3979D" w:rsidR="0054798B" w:rsidRDefault="0054798B" w:rsidP="0054798B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del w:id="28" w:author="Zsombor Kohár" w:date="2025-03-31T08:28:00Z">
        <w:r w:rsidDel="000135A3">
          <w:rPr>
            <w:bCs/>
          </w:rPr>
          <w:delText>Nincsenek argumentumok</w:delText>
        </w:r>
      </w:del>
      <w:ins w:id="29" w:author="Zsombor Kohár" w:date="2025-03-31T08:28:00Z">
        <w:r w:rsidR="000135A3">
          <w:rPr>
            <w:bCs/>
          </w:rPr>
          <w:t>A gombafonál típusa.</w:t>
        </w:r>
      </w:ins>
    </w:p>
    <w:p w14:paraId="5279C4AB" w14:textId="77777777" w:rsidR="0054798B" w:rsidRDefault="0054798B" w:rsidP="006806D0"/>
    <w:p w14:paraId="13C94D03" w14:textId="77777777" w:rsidR="0054798B" w:rsidRPr="006806D0" w:rsidRDefault="0054798B" w:rsidP="006806D0"/>
    <w:p w14:paraId="3EE007AF" w14:textId="06EC114D" w:rsidR="006806D0" w:rsidRDefault="006806D0" w:rsidP="006806D0">
      <w:r>
        <w:t xml:space="preserve">A 17. számú </w:t>
      </w:r>
      <w:proofErr w:type="spellStart"/>
      <w:r>
        <w:t>use-case</w:t>
      </w:r>
      <w:proofErr w:type="spellEnd"/>
      <w:r>
        <w:t xml:space="preserve"> kapcsán</w:t>
      </w:r>
    </w:p>
    <w:p w14:paraId="37C33892" w14:textId="77777777" w:rsidR="00F815C3" w:rsidRPr="00F815C3" w:rsidRDefault="00F815C3" w:rsidP="00F815C3">
      <w:pPr>
        <w:pStyle w:val="Parancs"/>
        <w:rPr>
          <w:b w:val="0"/>
          <w:bCs/>
          <w:caps w:val="0"/>
        </w:rPr>
      </w:pPr>
      <w:r>
        <w:t xml:space="preserve">add_mycelium_to_tecton </w:t>
      </w:r>
      <w:proofErr w:type="spellStart"/>
      <w:r w:rsidRPr="00F815C3">
        <w:rPr>
          <w:b w:val="0"/>
          <w:bCs/>
          <w:caps w:val="0"/>
        </w:rPr>
        <w:t>Mycelium</w:t>
      </w:r>
      <w:proofErr w:type="spellEnd"/>
      <w:r w:rsidRPr="00F815C3">
        <w:rPr>
          <w:b w:val="0"/>
          <w:bCs/>
          <w:caps w:val="0"/>
        </w:rPr>
        <w:t xml:space="preserve"> </w:t>
      </w:r>
      <w:proofErr w:type="spellStart"/>
      <w:r w:rsidRPr="00F815C3">
        <w:rPr>
          <w:b w:val="0"/>
          <w:bCs/>
          <w:caps w:val="0"/>
        </w:rPr>
        <w:t>Tecton</w:t>
      </w:r>
      <w:proofErr w:type="spellEnd"/>
    </w:p>
    <w:p w14:paraId="575E022B" w14:textId="77777777" w:rsidR="00F815C3" w:rsidRPr="00C4178E" w:rsidRDefault="00F815C3" w:rsidP="00F815C3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 xml:space="preserve">Hozzáadja a kiválasztott fonalat a kiválasztott </w:t>
      </w:r>
      <w:proofErr w:type="spellStart"/>
      <w:r>
        <w:t>tektonhoz</w:t>
      </w:r>
      <w:proofErr w:type="spellEnd"/>
    </w:p>
    <w:p w14:paraId="4C861040" w14:textId="77777777" w:rsidR="00F815C3" w:rsidRPr="00C4178E" w:rsidRDefault="00F815C3" w:rsidP="00F815C3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 xml:space="preserve">A fonál, ami rajta lesz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és a </w:t>
      </w:r>
      <w:proofErr w:type="spellStart"/>
      <w:r>
        <w:rPr>
          <w:bCs/>
        </w:rPr>
        <w:t>tekton</w:t>
      </w:r>
      <w:proofErr w:type="spellEnd"/>
      <w:r>
        <w:rPr>
          <w:bCs/>
        </w:rPr>
        <w:t>, amin lesz a fonál</w:t>
      </w:r>
    </w:p>
    <w:p w14:paraId="742E2ADC" w14:textId="77777777" w:rsidR="0054798B" w:rsidRDefault="0054798B" w:rsidP="006806D0"/>
    <w:p w14:paraId="70265755" w14:textId="77777777" w:rsidR="0054798B" w:rsidRPr="006806D0" w:rsidRDefault="0054798B" w:rsidP="006806D0"/>
    <w:p w14:paraId="1E2ED6CE" w14:textId="52CEA0D4" w:rsidR="00F815C3" w:rsidRDefault="006806D0" w:rsidP="006806D0">
      <w:r>
        <w:t xml:space="preserve">A 18. számú </w:t>
      </w:r>
      <w:proofErr w:type="spellStart"/>
      <w:r>
        <w:t>use-case</w:t>
      </w:r>
      <w:proofErr w:type="spellEnd"/>
      <w:r>
        <w:t xml:space="preserve"> kapcsán</w:t>
      </w:r>
    </w:p>
    <w:p w14:paraId="53CAA619" w14:textId="77777777" w:rsidR="00F815C3" w:rsidRPr="00F815C3" w:rsidRDefault="00F815C3" w:rsidP="00F815C3">
      <w:pPr>
        <w:pStyle w:val="Parancs"/>
        <w:rPr>
          <w:b w:val="0"/>
          <w:bCs/>
          <w:caps w:val="0"/>
        </w:rPr>
      </w:pPr>
      <w:r>
        <w:t xml:space="preserve">Grow_mycelium </w:t>
      </w:r>
      <w:proofErr w:type="spellStart"/>
      <w:r w:rsidRPr="00F815C3">
        <w:rPr>
          <w:b w:val="0"/>
          <w:bCs/>
          <w:caps w:val="0"/>
        </w:rPr>
        <w:t>Mushroom</w:t>
      </w:r>
      <w:proofErr w:type="spellEnd"/>
      <w:r w:rsidRPr="00F815C3">
        <w:rPr>
          <w:b w:val="0"/>
          <w:bCs/>
          <w:caps w:val="0"/>
        </w:rPr>
        <w:t xml:space="preserve"> </w:t>
      </w:r>
      <w:proofErr w:type="spellStart"/>
      <w:r w:rsidRPr="00F815C3">
        <w:rPr>
          <w:b w:val="0"/>
          <w:bCs/>
          <w:caps w:val="0"/>
        </w:rPr>
        <w:t>Tecton</w:t>
      </w:r>
      <w:proofErr w:type="spellEnd"/>
    </w:p>
    <w:p w14:paraId="2052E3C7" w14:textId="77777777" w:rsidR="00F815C3" w:rsidRPr="00C4178E" w:rsidRDefault="00F815C3" w:rsidP="00F815C3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 xml:space="preserve">Rá-nő egy gombafonál a kiválasztott </w:t>
      </w:r>
      <w:proofErr w:type="spellStart"/>
      <w:r>
        <w:t>tektonra</w:t>
      </w:r>
      <w:proofErr w:type="spellEnd"/>
    </w:p>
    <w:p w14:paraId="26F902D7" w14:textId="77777777" w:rsidR="00F815C3" w:rsidRDefault="00F815C3" w:rsidP="00F815C3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 xml:space="preserve">A gombatest vagy gombafonál, amiből növesztünk és a </w:t>
      </w:r>
      <w:proofErr w:type="spellStart"/>
      <w:r>
        <w:rPr>
          <w:bCs/>
        </w:rPr>
        <w:t>tekton</w:t>
      </w:r>
      <w:proofErr w:type="spellEnd"/>
      <w:r>
        <w:rPr>
          <w:bCs/>
        </w:rPr>
        <w:t>, amin a gombafonál lesz</w:t>
      </w:r>
    </w:p>
    <w:p w14:paraId="39EEB8C3" w14:textId="77777777" w:rsidR="00F815C3" w:rsidRPr="007073F9" w:rsidRDefault="00F815C3" w:rsidP="00F815C3">
      <w:pPr>
        <w:rPr>
          <w:bCs/>
        </w:rPr>
      </w:pPr>
    </w:p>
    <w:p w14:paraId="626B3E16" w14:textId="77777777" w:rsidR="00F815C3" w:rsidRPr="006806D0" w:rsidRDefault="00F815C3" w:rsidP="006806D0"/>
    <w:p w14:paraId="0F269D3F" w14:textId="29BE0418" w:rsidR="006806D0" w:rsidRDefault="006806D0" w:rsidP="006806D0">
      <w:r>
        <w:t xml:space="preserve">A 19. számú </w:t>
      </w:r>
      <w:proofErr w:type="spellStart"/>
      <w:r>
        <w:t>use-case</w:t>
      </w:r>
      <w:proofErr w:type="spellEnd"/>
      <w:r>
        <w:t xml:space="preserve"> kapcsán</w:t>
      </w:r>
    </w:p>
    <w:p w14:paraId="5A63B23B" w14:textId="77777777" w:rsidR="00F815C3" w:rsidRPr="00F815C3" w:rsidRDefault="00F815C3" w:rsidP="00F815C3">
      <w:pPr>
        <w:pStyle w:val="Parancs"/>
        <w:rPr>
          <w:b w:val="0"/>
          <w:caps w:val="0"/>
        </w:rPr>
      </w:pPr>
      <w:r>
        <w:t>CREATE</w:t>
      </w:r>
      <w:r>
        <w:rPr>
          <w:lang w:val="en-US"/>
        </w:rPr>
        <w:t xml:space="preserve">_INSECT </w:t>
      </w:r>
      <w:proofErr w:type="spellStart"/>
      <w:r w:rsidRPr="00F815C3">
        <w:rPr>
          <w:b w:val="0"/>
          <w:caps w:val="0"/>
        </w:rPr>
        <w:t>tecton</w:t>
      </w:r>
      <w:proofErr w:type="spellEnd"/>
    </w:p>
    <w:p w14:paraId="3DB954AE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létrejön és rákerül az argumentumként megadott </w:t>
      </w:r>
      <w:proofErr w:type="spellStart"/>
      <w:r w:rsidRPr="00F815C3">
        <w:rPr>
          <w:bCs/>
        </w:rPr>
        <w:t>céltektonra</w:t>
      </w:r>
      <w:proofErr w:type="spellEnd"/>
      <w:r w:rsidRPr="00F815C3">
        <w:rPr>
          <w:bCs/>
        </w:rPr>
        <w:t>, ha ezen van gombafonál</w:t>
      </w:r>
    </w:p>
    <w:p w14:paraId="09F2697C" w14:textId="77777777" w:rsidR="00F815C3" w:rsidRPr="00F815C3" w:rsidRDefault="00F815C3" w:rsidP="00F815C3">
      <w:pPr>
        <w:ind w:left="708"/>
        <w:rPr>
          <w:bCs/>
          <w:lang w:val="en-US"/>
        </w:rPr>
      </w:pPr>
      <w:r w:rsidRPr="00F91334">
        <w:rPr>
          <w:b/>
        </w:rPr>
        <w:t xml:space="preserve">Opciók: </w:t>
      </w:r>
      <w:r w:rsidRPr="00F815C3">
        <w:rPr>
          <w:bCs/>
        </w:rPr>
        <w:t xml:space="preserve">Argumentumok: A </w:t>
      </w:r>
      <w:proofErr w:type="spellStart"/>
      <w:r w:rsidRPr="00F815C3">
        <w:rPr>
          <w:bCs/>
        </w:rPr>
        <w:t>céltekton</w:t>
      </w:r>
      <w:proofErr w:type="spellEnd"/>
      <w:r w:rsidRPr="00F815C3">
        <w:rPr>
          <w:bCs/>
        </w:rPr>
        <w:t>, ahova létrejönne</w:t>
      </w:r>
    </w:p>
    <w:p w14:paraId="4BA632B4" w14:textId="77777777" w:rsidR="00F815C3" w:rsidRPr="00F815C3" w:rsidRDefault="00F815C3" w:rsidP="006806D0">
      <w:pPr>
        <w:rPr>
          <w:bCs/>
        </w:rPr>
      </w:pPr>
    </w:p>
    <w:p w14:paraId="4AB935E9" w14:textId="77777777" w:rsidR="00F815C3" w:rsidRPr="006806D0" w:rsidRDefault="00F815C3" w:rsidP="006806D0"/>
    <w:p w14:paraId="7C9B8BA8" w14:textId="79AFE162" w:rsidR="006806D0" w:rsidRDefault="006806D0" w:rsidP="006806D0">
      <w:r>
        <w:t xml:space="preserve">A 20. számú </w:t>
      </w:r>
      <w:proofErr w:type="spellStart"/>
      <w:r>
        <w:t>use-case</w:t>
      </w:r>
      <w:proofErr w:type="spellEnd"/>
      <w:r>
        <w:t xml:space="preserve"> kapcsán</w:t>
      </w:r>
    </w:p>
    <w:p w14:paraId="258345EF" w14:textId="77777777" w:rsidR="00F815C3" w:rsidRPr="00F815C3" w:rsidRDefault="00F815C3" w:rsidP="00F815C3">
      <w:pPr>
        <w:pStyle w:val="Parancs"/>
        <w:rPr>
          <w:b w:val="0"/>
          <w:caps w:val="0"/>
        </w:rPr>
      </w:pPr>
      <w:r>
        <w:t xml:space="preserve">MOVE </w:t>
      </w:r>
      <w:proofErr w:type="spellStart"/>
      <w:r w:rsidRPr="00F815C3">
        <w:rPr>
          <w:b w:val="0"/>
          <w:caps w:val="0"/>
        </w:rPr>
        <w:t>insect</w:t>
      </w:r>
      <w:proofErr w:type="spellEnd"/>
      <w:r w:rsidRPr="00F815C3">
        <w:rPr>
          <w:b w:val="0"/>
          <w:caps w:val="0"/>
        </w:rPr>
        <w:t xml:space="preserve"> </w:t>
      </w:r>
      <w:proofErr w:type="spellStart"/>
      <w:r w:rsidRPr="00F815C3">
        <w:rPr>
          <w:b w:val="0"/>
          <w:caps w:val="0"/>
        </w:rPr>
        <w:t>tecton</w:t>
      </w:r>
      <w:proofErr w:type="spellEnd"/>
    </w:p>
    <w:p w14:paraId="381EB42C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átmenne az argumentumként megadott </w:t>
      </w:r>
      <w:proofErr w:type="spellStart"/>
      <w:r w:rsidRPr="00F815C3">
        <w:rPr>
          <w:bCs/>
        </w:rPr>
        <w:t>céltektonra</w:t>
      </w:r>
      <w:proofErr w:type="spellEnd"/>
    </w:p>
    <w:p w14:paraId="58D70A48" w14:textId="36813795" w:rsidR="00BB3F65" w:rsidRDefault="00F815C3" w:rsidP="00F815C3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mozogna</w:t>
      </w:r>
      <w:r>
        <w:rPr>
          <w:bCs/>
          <w:lang w:val="en-US"/>
        </w:rPr>
        <w:t xml:space="preserve">. </w:t>
      </w:r>
      <w:r w:rsidRPr="00F815C3">
        <w:rPr>
          <w:bCs/>
        </w:rPr>
        <w:t xml:space="preserve">A </w:t>
      </w:r>
      <w:proofErr w:type="spellStart"/>
      <w:r w:rsidRPr="00F815C3">
        <w:rPr>
          <w:bCs/>
        </w:rPr>
        <w:t>céltekton</w:t>
      </w:r>
      <w:proofErr w:type="spellEnd"/>
      <w:r w:rsidRPr="00F815C3">
        <w:rPr>
          <w:bCs/>
        </w:rPr>
        <w:t>, ahova mozogna</w:t>
      </w:r>
      <w:r>
        <w:rPr>
          <w:bCs/>
        </w:rPr>
        <w:t>.</w:t>
      </w:r>
    </w:p>
    <w:p w14:paraId="4539EEB1" w14:textId="68D36DFB" w:rsidR="006806D0" w:rsidRPr="00BB3F65" w:rsidRDefault="00BB3F65" w:rsidP="006806D0">
      <w:pPr>
        <w:rPr>
          <w:bCs/>
          <w:lang w:val="en-US"/>
        </w:rPr>
      </w:pPr>
      <w:r>
        <w:rPr>
          <w:bCs/>
        </w:rPr>
        <w:br w:type="page"/>
      </w:r>
      <w:r w:rsidR="006806D0">
        <w:lastRenderedPageBreak/>
        <w:t xml:space="preserve">A 21. számú </w:t>
      </w:r>
      <w:proofErr w:type="spellStart"/>
      <w:r w:rsidR="006806D0">
        <w:t>use-case</w:t>
      </w:r>
      <w:proofErr w:type="spellEnd"/>
      <w:r w:rsidR="006806D0">
        <w:t xml:space="preserve"> kapcsán</w:t>
      </w:r>
    </w:p>
    <w:p w14:paraId="78290437" w14:textId="77777777" w:rsidR="00F815C3" w:rsidRPr="00F91334" w:rsidRDefault="00F815C3" w:rsidP="00F815C3">
      <w:pPr>
        <w:pStyle w:val="Parancs"/>
      </w:pPr>
      <w:r>
        <w:t xml:space="preserve">EAT </w:t>
      </w:r>
      <w:proofErr w:type="spellStart"/>
      <w:r w:rsidRPr="00A20B1A">
        <w:rPr>
          <w:b w:val="0"/>
          <w:bCs/>
          <w:caps w:val="0"/>
          <w:rPrChange w:id="30" w:author="Zsombor Kohár" w:date="2025-03-31T08:31:00Z">
            <w:rPr/>
          </w:rPrChange>
        </w:rPr>
        <w:t>insect</w:t>
      </w:r>
      <w:proofErr w:type="spellEnd"/>
    </w:p>
    <w:p w14:paraId="5893B720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megeszik egy spórát a </w:t>
      </w:r>
      <w:proofErr w:type="spellStart"/>
      <w:r w:rsidRPr="00F815C3">
        <w:rPr>
          <w:bCs/>
        </w:rPr>
        <w:t>tektonján</w:t>
      </w:r>
      <w:proofErr w:type="spellEnd"/>
    </w:p>
    <w:p w14:paraId="35E53E49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enne</w:t>
      </w:r>
    </w:p>
    <w:p w14:paraId="0138D542" w14:textId="77777777" w:rsidR="00F815C3" w:rsidRDefault="00F815C3" w:rsidP="006806D0"/>
    <w:p w14:paraId="24B3F3C3" w14:textId="77777777" w:rsidR="00F815C3" w:rsidRPr="006806D0" w:rsidRDefault="00F815C3" w:rsidP="006806D0"/>
    <w:p w14:paraId="2377D8C4" w14:textId="54DE9BC5" w:rsidR="006806D0" w:rsidRDefault="006806D0" w:rsidP="006806D0">
      <w:r>
        <w:t xml:space="preserve">A 22. számú </w:t>
      </w:r>
      <w:proofErr w:type="spellStart"/>
      <w:r>
        <w:t>use-case</w:t>
      </w:r>
      <w:proofErr w:type="spellEnd"/>
      <w:r>
        <w:t xml:space="preserve"> kapcsán</w:t>
      </w:r>
    </w:p>
    <w:p w14:paraId="4852F308" w14:textId="77777777" w:rsidR="00F815C3" w:rsidRPr="00F91334" w:rsidRDefault="00F815C3" w:rsidP="00F815C3">
      <w:pPr>
        <w:pStyle w:val="Parancs"/>
      </w:pPr>
      <w:r>
        <w:t xml:space="preserve">CUT </w:t>
      </w:r>
      <w:proofErr w:type="spellStart"/>
      <w:r w:rsidRPr="00A20B1A">
        <w:rPr>
          <w:b w:val="0"/>
          <w:bCs/>
          <w:caps w:val="0"/>
          <w:rPrChange w:id="31" w:author="Zsombor Kohár" w:date="2025-03-31T08:31:00Z">
            <w:rPr/>
          </w:rPrChange>
        </w:rPr>
        <w:t>insect</w:t>
      </w:r>
      <w:proofErr w:type="spellEnd"/>
    </w:p>
    <w:p w14:paraId="31426115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elvág egy fonalat a </w:t>
      </w:r>
      <w:proofErr w:type="spellStart"/>
      <w:r w:rsidRPr="00F815C3">
        <w:rPr>
          <w:bCs/>
        </w:rPr>
        <w:t>tektonján</w:t>
      </w:r>
      <w:proofErr w:type="spellEnd"/>
    </w:p>
    <w:p w14:paraId="5A93410A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vágna</w:t>
      </w:r>
    </w:p>
    <w:p w14:paraId="2C275EE5" w14:textId="77777777" w:rsidR="00F815C3" w:rsidRDefault="00F815C3" w:rsidP="006806D0"/>
    <w:p w14:paraId="0BC4F162" w14:textId="77777777" w:rsidR="00F1223C" w:rsidRDefault="00F1223C" w:rsidP="006806D0"/>
    <w:p w14:paraId="0666D64B" w14:textId="52BBE526" w:rsidR="00FB4281" w:rsidRPr="00073EA5" w:rsidRDefault="00F1223C" w:rsidP="00006819">
      <w:pPr>
        <w:rPr>
          <w:b/>
        </w:rPr>
      </w:pPr>
      <w:r>
        <w:rPr>
          <w:b/>
        </w:rPr>
        <w:br w:type="page"/>
      </w:r>
    </w:p>
    <w:p w14:paraId="0379C215" w14:textId="6EE84188" w:rsidR="00556E14" w:rsidRDefault="00F91334" w:rsidP="00F91334">
      <w:pPr>
        <w:pStyle w:val="Cmsor3"/>
      </w:pPr>
      <w:r>
        <w:t>Kimeneti nyelv</w:t>
      </w:r>
    </w:p>
    <w:p w14:paraId="5D0A9847" w14:textId="58D32A9F" w:rsidR="00F91334" w:rsidRDefault="00012744" w:rsidP="00F91334">
      <w:r>
        <w:t>Egy objektum állap</w:t>
      </w:r>
      <w:r w:rsidR="00E7723F">
        <w:t xml:space="preserve">otát a STATE paranccsal lehet elérni. </w:t>
      </w:r>
      <w:r w:rsidR="00E945A7">
        <w:t>A STATE parancs</w:t>
      </w:r>
      <w:r w:rsidR="001E7037">
        <w:t>nak és</w:t>
      </w:r>
      <w:r w:rsidR="00E945A7">
        <w:t xml:space="preserve"> kimenetelének szintaxisa az alábbi:</w:t>
      </w:r>
    </w:p>
    <w:p w14:paraId="3B1FFA30" w14:textId="77777777" w:rsidR="006F5E87" w:rsidRDefault="006F5E87" w:rsidP="00F91334"/>
    <w:p w14:paraId="036CF4A9" w14:textId="77777777" w:rsidR="00A87D0F" w:rsidRDefault="00A87D0F" w:rsidP="00A87D0F">
      <w:r>
        <w:t>STATE &lt;OBJEKTUM&gt;</w:t>
      </w:r>
    </w:p>
    <w:p w14:paraId="05F2A016" w14:textId="58FBE426" w:rsidR="00A87D0F" w:rsidRDefault="00E51F01" w:rsidP="00A87D0F">
      <w:r>
        <w:t>&lt;OBJEKTUM&gt;</w:t>
      </w:r>
      <w:r w:rsidR="002B13C6">
        <w:t xml:space="preserve"> &lt;OBJETUM TÍPUS</w:t>
      </w:r>
      <w:r w:rsidR="00294679">
        <w:t>A</w:t>
      </w:r>
      <w:r w:rsidR="002B13C6">
        <w:t>&gt;</w:t>
      </w:r>
    </w:p>
    <w:p w14:paraId="47F4114E" w14:textId="0B28087A" w:rsidR="00A87D0F" w:rsidRDefault="00A87D0F" w:rsidP="00A87D0F">
      <w:r>
        <w:t xml:space="preserve">    </w:t>
      </w:r>
      <w:r w:rsidR="00A01063">
        <w:t>&lt;</w:t>
      </w:r>
      <w:r w:rsidRPr="000272AD">
        <w:rPr>
          <w:caps/>
        </w:rPr>
        <w:t>tagváltozó</w:t>
      </w:r>
      <w:r w:rsidR="00A01063" w:rsidRPr="000272AD">
        <w:rPr>
          <w:caps/>
        </w:rPr>
        <w:t xml:space="preserve"> neve</w:t>
      </w:r>
      <w:r w:rsidR="00A01063">
        <w:t>&gt;</w:t>
      </w:r>
      <w:r>
        <w:t xml:space="preserve"> &lt;TAGVÁLTOZÓ TÍPUSA&gt; = &lt;TAGVÁLTOZÓ ÉRTÉKE&gt; </w:t>
      </w:r>
    </w:p>
    <w:p w14:paraId="7948C8B4" w14:textId="016C14EE" w:rsidR="00A87D0F" w:rsidRDefault="00A87D0F" w:rsidP="00A87D0F">
      <w:r>
        <w:t xml:space="preserve">    </w:t>
      </w:r>
      <w:r w:rsidR="00C6412B">
        <w:t>&lt;</w:t>
      </w:r>
      <w:r w:rsidRPr="00C6412B">
        <w:rPr>
          <w:caps/>
        </w:rPr>
        <w:t>lista</w:t>
      </w:r>
      <w:r w:rsidR="00C6412B">
        <w:t xml:space="preserve"> NEVE&gt;</w:t>
      </w:r>
      <w:r>
        <w:t xml:space="preserve"> &lt;LISTA TÍPUSA&gt; = {</w:t>
      </w:r>
    </w:p>
    <w:p w14:paraId="7848ACC1" w14:textId="22CFBE9B" w:rsidR="00A87D0F" w:rsidRDefault="00A87D0F" w:rsidP="00A87D0F">
      <w:r>
        <w:t xml:space="preserve">        elem1</w:t>
      </w:r>
    </w:p>
    <w:p w14:paraId="171862A0" w14:textId="16CFFB0E" w:rsidR="00A87D0F" w:rsidRDefault="00A87D0F" w:rsidP="00A87D0F">
      <w:r>
        <w:t xml:space="preserve">        elem2</w:t>
      </w:r>
    </w:p>
    <w:p w14:paraId="1D8C4701" w14:textId="77777777" w:rsidR="00A87D0F" w:rsidRDefault="00A87D0F" w:rsidP="00A87D0F">
      <w:r>
        <w:t xml:space="preserve">        </w:t>
      </w:r>
      <w:proofErr w:type="spellStart"/>
      <w:r>
        <w:t>elemN</w:t>
      </w:r>
      <w:proofErr w:type="spellEnd"/>
    </w:p>
    <w:p w14:paraId="775E5EBC" w14:textId="298CB1A7" w:rsidR="00E945A7" w:rsidRDefault="00A87D0F" w:rsidP="00A87D0F">
      <w:r>
        <w:t xml:space="preserve">    }</w:t>
      </w:r>
    </w:p>
    <w:p w14:paraId="57307CBD" w14:textId="77777777" w:rsidR="00122E2E" w:rsidRDefault="00122E2E" w:rsidP="00F91334"/>
    <w:p w14:paraId="6DFBA6E5" w14:textId="77777777" w:rsidR="000F6031" w:rsidRDefault="0058308A" w:rsidP="00F91334">
      <w:r>
        <w:t xml:space="preserve">Azaz </w:t>
      </w:r>
      <w:r w:rsidR="00B535BC">
        <w:t>először az obje</w:t>
      </w:r>
      <w:r w:rsidR="00777701">
        <w:t>k</w:t>
      </w:r>
      <w:r w:rsidR="00B535BC">
        <w:t xml:space="preserve">tum nevét, </w:t>
      </w:r>
      <w:r w:rsidR="00116B09">
        <w:t>majd típusát írja ki</w:t>
      </w:r>
      <w:r w:rsidR="00D36C96">
        <w:t xml:space="preserve">. Majd </w:t>
      </w:r>
      <w:r w:rsidR="005D070E">
        <w:t>az adott objektum</w:t>
      </w:r>
      <w:r w:rsidR="007A54FE">
        <w:t xml:space="preserve"> alá tartozó </w:t>
      </w:r>
      <w:r w:rsidR="006D51FB">
        <w:t xml:space="preserve">tagváltozók </w:t>
      </w:r>
      <w:r w:rsidR="00125004">
        <w:t xml:space="preserve">egy tabulátorral beljebb kerülnek. </w:t>
      </w:r>
    </w:p>
    <w:p w14:paraId="2D9DFD55" w14:textId="059ADFE3" w:rsidR="0058308A" w:rsidRDefault="00F7315A" w:rsidP="00F91334">
      <w:r>
        <w:t>Az egyszerű tagváltozókat</w:t>
      </w:r>
      <w:r w:rsidR="007345AC">
        <w:t xml:space="preserve"> </w:t>
      </w:r>
      <w:r w:rsidR="00AA5C29">
        <w:t>úgy írjuk</w:t>
      </w:r>
      <w:r w:rsidR="000F6031">
        <w:t xml:space="preserve"> ki, hogy először a nevét, majd típusát írjuk ki, majd egy </w:t>
      </w:r>
      <w:r w:rsidR="008114CF">
        <w:t>egyenlőségjel</w:t>
      </w:r>
      <w:r w:rsidR="000F6031">
        <w:t xml:space="preserve"> után az értékét</w:t>
      </w:r>
      <w:r w:rsidR="000F45D4">
        <w:t>.</w:t>
      </w:r>
    </w:p>
    <w:p w14:paraId="55CA7EC7" w14:textId="708D6BA7" w:rsidR="000F45D4" w:rsidRDefault="000F45D4" w:rsidP="00F91334">
      <w:r>
        <w:t>A</w:t>
      </w:r>
      <w:r w:rsidR="008114CF">
        <w:t xml:space="preserve"> </w:t>
      </w:r>
      <w:r w:rsidR="00445283">
        <w:t xml:space="preserve">gyűjtemény típusú </w:t>
      </w:r>
      <w:r w:rsidR="00550021">
        <w:t>tag</w:t>
      </w:r>
      <w:r w:rsidR="00DA1118">
        <w:t xml:space="preserve">változókat </w:t>
      </w:r>
      <w:r w:rsidR="004060F6">
        <w:t xml:space="preserve">a gyűjtemény </w:t>
      </w:r>
      <w:r w:rsidR="00B62FDE">
        <w:t>neve,</w:t>
      </w:r>
      <w:r w:rsidR="003C2112">
        <w:t xml:space="preserve"> utána a gyűjtemény típusa, majd </w:t>
      </w:r>
      <w:r w:rsidR="00B454F8">
        <w:t xml:space="preserve">egy </w:t>
      </w:r>
      <w:r w:rsidR="00B44804">
        <w:t>egyenlőségjellel</w:t>
      </w:r>
      <w:r w:rsidR="00B454F8">
        <w:t xml:space="preserve"> elválasztva az értéke, </w:t>
      </w:r>
      <w:r w:rsidR="00DC1798">
        <w:t xml:space="preserve">ahol a </w:t>
      </w:r>
      <w:r w:rsidR="00477999">
        <w:t>list</w:t>
      </w:r>
      <w:r w:rsidR="00B96FFE">
        <w:t xml:space="preserve">a elejét és végét kapcsos zárjelek jelölik, és minden </w:t>
      </w:r>
      <w:r w:rsidR="00EB5AC8">
        <w:t>elem neve fel van sorolva</w:t>
      </w:r>
      <w:r w:rsidR="007A1A66">
        <w:t>,</w:t>
      </w:r>
      <w:r w:rsidR="00F87596">
        <w:t xml:space="preserve"> úgy, hogy mindegyik elem külön sorban van.</w:t>
      </w:r>
    </w:p>
    <w:p w14:paraId="1BC7974F" w14:textId="53047822" w:rsidR="00F1223C" w:rsidRPr="00F91334" w:rsidRDefault="00F1223C" w:rsidP="00F91334">
      <w:r>
        <w:br w:type="page"/>
      </w:r>
    </w:p>
    <w:p w14:paraId="7A80CCB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416339B5" w14:textId="4BF09573" w:rsidR="00FB4281" w:rsidRDefault="00F1223C" w:rsidP="00F1223C">
      <w:pPr>
        <w:pStyle w:val="Parancs"/>
      </w:pPr>
      <w:r>
        <w:t>1. Számú Use case - Állapot kiírása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422C7745" w:rsidR="00F91334" w:rsidRDefault="005D2D92" w:rsidP="002B19B7">
            <w:r>
              <w:t>Állapot kiírása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6009519" w:rsidR="00F91334" w:rsidRDefault="00F9761F" w:rsidP="002B19B7">
            <w:r>
              <w:t>A felhasználó a kiválasztott objektum</w:t>
            </w:r>
            <w:r w:rsidR="003C60A6">
              <w:t xml:space="preserve"> állapotát </w:t>
            </w:r>
            <w:r w:rsidR="004D0309">
              <w:t>kiíratja.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F246870" w14:textId="67472499" w:rsidR="00F91334" w:rsidRDefault="007B5DED" w:rsidP="002B19B7">
            <w:proofErr w:type="spellStart"/>
            <w:r>
              <w:t>User</w:t>
            </w:r>
            <w:proofErr w:type="spellEnd"/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90DFDEE" w14:textId="77777777" w:rsidR="00F91334" w:rsidRDefault="008D3FDB" w:rsidP="008D3FDB">
            <w:pPr>
              <w:numPr>
                <w:ilvl w:val="0"/>
                <w:numId w:val="5"/>
              </w:numPr>
            </w:pPr>
            <w:r>
              <w:t>Az objektum kiválasztása</w:t>
            </w:r>
          </w:p>
          <w:p w14:paraId="217FFEE4" w14:textId="056F828B" w:rsidR="008D3FDB" w:rsidRDefault="008D3FDB" w:rsidP="008D3FDB">
            <w:pPr>
              <w:numPr>
                <w:ilvl w:val="0"/>
                <w:numId w:val="5"/>
              </w:numPr>
            </w:pPr>
            <w:r>
              <w:t xml:space="preserve">Az objektum állapota </w:t>
            </w:r>
            <w:r w:rsidR="00B92B2E">
              <w:t>kiír</w:t>
            </w:r>
            <w:r w:rsidR="00C40CDD">
              <w:t>ó</w:t>
            </w:r>
            <w:r w:rsidR="00B92B2E">
              <w:t xml:space="preserve">dik. </w:t>
            </w:r>
          </w:p>
        </w:tc>
      </w:tr>
    </w:tbl>
    <w:p w14:paraId="3EA74F8B" w14:textId="77777777" w:rsidR="00F91334" w:rsidRDefault="00F91334" w:rsidP="00F91334"/>
    <w:p w14:paraId="39B2946C" w14:textId="77777777" w:rsidR="00F9486E" w:rsidRDefault="00F9486E" w:rsidP="00F91334"/>
    <w:p w14:paraId="531612F7" w14:textId="77777777" w:rsidR="00F9486E" w:rsidRPr="00E42835" w:rsidRDefault="00F9486E" w:rsidP="00F91334"/>
    <w:p w14:paraId="23875AFD" w14:textId="6DFAED3A" w:rsidR="00F9486E" w:rsidRDefault="00F9486E" w:rsidP="00F9486E">
      <w:pPr>
        <w:pStyle w:val="Parancs"/>
      </w:pPr>
      <w:r>
        <w:t>2. Számú Use case - Tectontörés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EC741ED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F10648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28AB824" w14:textId="77777777" w:rsidR="00F1223C" w:rsidRDefault="00F1223C" w:rsidP="00D82473">
            <w:proofErr w:type="spellStart"/>
            <w:r>
              <w:t>Tectontörés</w:t>
            </w:r>
            <w:proofErr w:type="spellEnd"/>
          </w:p>
        </w:tc>
      </w:tr>
      <w:tr w:rsidR="00F1223C" w14:paraId="1B259C3B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FCE2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5780" w14:textId="77777777" w:rsidR="00F1223C" w:rsidRDefault="00F1223C" w:rsidP="00D82473">
            <w:r>
              <w:t xml:space="preserve">Az adott </w:t>
            </w:r>
            <w:proofErr w:type="spellStart"/>
            <w:r>
              <w:t>FertileTecton</w:t>
            </w:r>
            <w:proofErr w:type="spellEnd"/>
            <w:r>
              <w:t xml:space="preserve"> eltörik, vagyis a rajta lévő objektumok megsemmisülnek (kivéve a gombatestet) és egy új </w:t>
            </w:r>
            <w:proofErr w:type="spellStart"/>
            <w:r>
              <w:t>FertileTecton</w:t>
            </w:r>
            <w:proofErr w:type="spellEnd"/>
            <w:r>
              <w:t xml:space="preserve"> keletkezik, melynek egyetlen szomszédja az eredeti </w:t>
            </w:r>
            <w:proofErr w:type="spellStart"/>
            <w:r>
              <w:t>FertileTecton</w:t>
            </w:r>
            <w:proofErr w:type="spellEnd"/>
            <w:r>
              <w:t xml:space="preserve"> lesz. Az eredeti </w:t>
            </w:r>
            <w:proofErr w:type="spellStart"/>
            <w:r>
              <w:t>FertileTectonnak</w:t>
            </w:r>
            <w:proofErr w:type="spellEnd"/>
            <w:r>
              <w:t xml:space="preserve"> is beállítjuk az új </w:t>
            </w:r>
            <w:proofErr w:type="spellStart"/>
            <w:r>
              <w:t>FertileTectont</w:t>
            </w:r>
            <w:proofErr w:type="spellEnd"/>
            <w:r>
              <w:t xml:space="preserve"> mint szomszéd.</w:t>
            </w:r>
          </w:p>
          <w:p w14:paraId="250B8478" w14:textId="77777777" w:rsidR="00F1223C" w:rsidRDefault="00F1223C" w:rsidP="00D82473"/>
          <w:p w14:paraId="45E5C78F" w14:textId="77777777" w:rsidR="00F1223C" w:rsidRDefault="00F1223C" w:rsidP="00D82473">
            <w:r>
              <w:t xml:space="preserve">Hasonlóan történik a törés a többi </w:t>
            </w:r>
            <w:proofErr w:type="spellStart"/>
            <w:r>
              <w:t>Tecton</w:t>
            </w:r>
            <w:proofErr w:type="spellEnd"/>
            <w:r>
              <w:t xml:space="preserve"> típusra is. A törés mindig </w:t>
            </w:r>
            <w:proofErr w:type="spellStart"/>
            <w:r>
              <w:t>FertileTectont</w:t>
            </w:r>
            <w:proofErr w:type="spellEnd"/>
            <w:r>
              <w:t xml:space="preserve"> eredményez az új </w:t>
            </w:r>
            <w:proofErr w:type="spellStart"/>
            <w:r>
              <w:t>Tecton</w:t>
            </w:r>
            <w:proofErr w:type="spellEnd"/>
            <w:r>
              <w:t xml:space="preserve"> típusaként.</w:t>
            </w:r>
          </w:p>
        </w:tc>
      </w:tr>
      <w:tr w:rsidR="00F1223C" w14:paraId="4CA46318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50C3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0DB3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44FB9536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6C1B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203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A </w:t>
            </w:r>
            <w:proofErr w:type="spellStart"/>
            <w:r>
              <w:rPr>
                <w:lang w:val="en-US"/>
              </w:rPr>
              <w:t>BreakTimer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eléri</w:t>
            </w:r>
            <w:proofErr w:type="spellEnd"/>
            <w:r>
              <w:rPr>
                <w:lang w:val="en-US"/>
              </w:rPr>
              <w:t xml:space="preserve"> a 0-at</w:t>
            </w:r>
          </w:p>
          <w:p w14:paraId="28EB116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A Tectonrol </w:t>
            </w:r>
            <w:proofErr w:type="spellStart"/>
            <w:r>
              <w:rPr>
                <w:lang w:val="en-US"/>
              </w:rPr>
              <w:t>minden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eltörlődik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kivéve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gombatestet</w:t>
            </w:r>
            <w:proofErr w:type="spellEnd"/>
            <w:r>
              <w:rPr>
                <w:lang w:val="en-US"/>
              </w:rPr>
              <w:t>)</w:t>
            </w:r>
          </w:p>
          <w:p w14:paraId="5D08AA4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3.Új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keletkezik</w:t>
            </w:r>
            <w:proofErr w:type="spellEnd"/>
          </w:p>
          <w:p w14:paraId="30799FFE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4.Az </w:t>
            </w:r>
            <w:r>
              <w:t>új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eltört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szomszédok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lesznek</w:t>
            </w:r>
            <w:proofErr w:type="spellEnd"/>
          </w:p>
        </w:tc>
      </w:tr>
    </w:tbl>
    <w:p w14:paraId="02980C77" w14:textId="77777777" w:rsidR="00F1223C" w:rsidRDefault="00F1223C" w:rsidP="00F1223C"/>
    <w:p w14:paraId="5C2706AA" w14:textId="1154F874" w:rsidR="00F1223C" w:rsidRDefault="00F1223C" w:rsidP="00F9486E">
      <w:pPr>
        <w:rPr>
          <w:lang w:val="en-US"/>
        </w:rPr>
      </w:pPr>
    </w:p>
    <w:p w14:paraId="49698A4E" w14:textId="77777777" w:rsidR="00F9486E" w:rsidRDefault="00F9486E" w:rsidP="00F9486E">
      <w:pPr>
        <w:rPr>
          <w:lang w:val="en-US"/>
        </w:rPr>
      </w:pPr>
    </w:p>
    <w:p w14:paraId="1CFF6319" w14:textId="1785AFBE" w:rsidR="00F9486E" w:rsidRPr="00F9486E" w:rsidRDefault="00F9486E" w:rsidP="00F9486E">
      <w:pPr>
        <w:pStyle w:val="Parancs"/>
      </w:pPr>
      <w:r>
        <w:t>3. Számú Use case - Új Tecton létrehozása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C7D0790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379DFE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0B50B3D" w14:textId="77777777" w:rsidR="00F1223C" w:rsidRDefault="00F1223C" w:rsidP="00D82473">
            <w:r>
              <w:t xml:space="preserve">Új </w:t>
            </w:r>
            <w:proofErr w:type="spellStart"/>
            <w:r>
              <w:t>Tecton</w:t>
            </w:r>
            <w:proofErr w:type="spellEnd"/>
            <w:r>
              <w:t xml:space="preserve"> létrehozása</w:t>
            </w:r>
          </w:p>
        </w:tc>
      </w:tr>
      <w:tr w:rsidR="00F1223C" w14:paraId="524E595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86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8475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felhas</w:t>
            </w:r>
            <w:r>
              <w:t>ználó</w:t>
            </w:r>
            <w:proofErr w:type="spellEnd"/>
            <w:r>
              <w:t xml:space="preserve"> paraméterként átadja az összes olyan </w:t>
            </w:r>
            <w:proofErr w:type="spellStart"/>
            <w:r>
              <w:t>Tectont</w:t>
            </w:r>
            <w:proofErr w:type="spellEnd"/>
            <w:r>
              <w:t xml:space="preserve"> amelyeket kívánja hogy szomszédjai legyenek az új </w:t>
            </w:r>
            <w:proofErr w:type="spellStart"/>
            <w:r>
              <w:t>Tectonnak</w:t>
            </w:r>
            <w:proofErr w:type="spellEnd"/>
            <w:r>
              <w:t xml:space="preserve">. Itt legelső paraméterként azt adja át, hogy milyen típusú </w:t>
            </w:r>
            <w:proofErr w:type="spellStart"/>
            <w:r>
              <w:t>Tectonná</w:t>
            </w:r>
            <w:proofErr w:type="spellEnd"/>
            <w:r>
              <w:t xml:space="preserve"> szeretné csinálni az új </w:t>
            </w:r>
            <w:proofErr w:type="spellStart"/>
            <w:r>
              <w:t>Tectont</w:t>
            </w:r>
            <w:proofErr w:type="spellEnd"/>
            <w:r>
              <w:t>.</w:t>
            </w:r>
          </w:p>
        </w:tc>
      </w:tr>
      <w:tr w:rsidR="00F1223C" w14:paraId="739E336D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3A78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DB9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489749A0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B4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F8CE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Új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létrehozása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paramétereknek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megfelelően</w:t>
            </w:r>
            <w:proofErr w:type="spellEnd"/>
          </w:p>
          <w:p w14:paraId="1299DCE4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Az </w:t>
            </w:r>
            <w:proofErr w:type="spellStart"/>
            <w:r>
              <w:rPr>
                <w:lang w:val="en-US"/>
              </w:rPr>
              <w:t>új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beallítódnak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szomszédjai</w:t>
            </w:r>
            <w:proofErr w:type="spellEnd"/>
          </w:p>
          <w:p w14:paraId="33BBD997" w14:textId="77777777" w:rsidR="00F1223C" w:rsidRDefault="00F1223C" w:rsidP="00D82473">
            <w:pPr>
              <w:rPr>
                <w:lang w:val="en-US"/>
              </w:rPr>
            </w:pPr>
          </w:p>
        </w:tc>
      </w:tr>
    </w:tbl>
    <w:p w14:paraId="7788C204" w14:textId="500E6B73" w:rsidR="00F1223C" w:rsidRDefault="00F1223C" w:rsidP="00F9486E">
      <w:pPr>
        <w:rPr>
          <w:b/>
        </w:rPr>
      </w:pPr>
    </w:p>
    <w:p w14:paraId="406E24E6" w14:textId="77777777" w:rsidR="00F9486E" w:rsidRDefault="00F9486E" w:rsidP="00F9486E">
      <w:pPr>
        <w:rPr>
          <w:b/>
        </w:rPr>
      </w:pPr>
    </w:p>
    <w:p w14:paraId="43A8ADA4" w14:textId="70697C6C" w:rsidR="00F9486E" w:rsidRPr="00F9486E" w:rsidRDefault="00F9486E" w:rsidP="00F9486E">
      <w:pPr>
        <w:pStyle w:val="Parancs"/>
      </w:pPr>
      <w:r>
        <w:rPr>
          <w:b w:val="0"/>
        </w:rPr>
        <w:br w:type="page"/>
      </w:r>
      <w:r>
        <w:lastRenderedPageBreak/>
        <w:t xml:space="preserve">4. Számú Use case - Tecton BreakTimerjének beallítása </w:t>
      </w:r>
      <w:r>
        <w:rPr>
          <w:lang w:val="en-US"/>
        </w:rPr>
        <w:t>egy adott értékre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7E50F93D" w14:textId="77777777" w:rsidTr="00F9486E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87FE27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02DF65D" w14:textId="77777777" w:rsidR="00F1223C" w:rsidRDefault="00F1223C" w:rsidP="00D82473">
            <w:proofErr w:type="spellStart"/>
            <w:r>
              <w:t>Tecton</w:t>
            </w:r>
            <w:proofErr w:type="spellEnd"/>
            <w:r>
              <w:t xml:space="preserve"> </w:t>
            </w:r>
            <w:proofErr w:type="spellStart"/>
            <w:r>
              <w:t>BreakTimerjének</w:t>
            </w:r>
            <w:proofErr w:type="spellEnd"/>
            <w:r>
              <w:t xml:space="preserve"> </w:t>
            </w:r>
            <w:proofErr w:type="spellStart"/>
            <w:r>
              <w:t>beallítása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</w:p>
        </w:tc>
      </w:tr>
      <w:tr w:rsidR="00F1223C" w14:paraId="663CDB40" w14:textId="77777777" w:rsidTr="00F9486E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A6DB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CDA3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A User </w:t>
            </w:r>
            <w:proofErr w:type="spellStart"/>
            <w:r>
              <w:rPr>
                <w:lang w:val="en-US"/>
              </w:rPr>
              <w:t>kiválaszthat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beállítja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breakTimerjét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1223C" w14:paraId="48B47942" w14:textId="77777777" w:rsidTr="00F9486E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1BF6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93EB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2693F41A" w14:textId="77777777" w:rsidTr="00F9486E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BF7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97BD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A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kiválasztása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amelynek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módosítanánk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BreakTimerjét</w:t>
            </w:r>
            <w:proofErr w:type="spellEnd"/>
          </w:p>
          <w:p w14:paraId="0A4C277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A </w:t>
            </w:r>
            <w:proofErr w:type="spellStart"/>
            <w:r>
              <w:rPr>
                <w:lang w:val="en-US"/>
              </w:rPr>
              <w:t>kiválasztott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BreakTimerjének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beallítása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paraméterben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</w:p>
        </w:tc>
      </w:tr>
    </w:tbl>
    <w:p w14:paraId="06021B05" w14:textId="77777777" w:rsidR="00F9486E" w:rsidRDefault="00F9486E" w:rsidP="00F9486E"/>
    <w:p w14:paraId="792B1E3B" w14:textId="77777777" w:rsidR="00F9486E" w:rsidRDefault="00F9486E" w:rsidP="00F9486E"/>
    <w:p w14:paraId="13847D6E" w14:textId="77777777" w:rsidR="00F9486E" w:rsidRDefault="00F9486E" w:rsidP="00F9486E"/>
    <w:p w14:paraId="62C22171" w14:textId="07CAB157" w:rsidR="00F1223C" w:rsidRPr="00F9486E" w:rsidRDefault="00F9486E" w:rsidP="00F9486E">
      <w:pPr>
        <w:pStyle w:val="Parancs"/>
      </w:pPr>
      <w:r>
        <w:t xml:space="preserve">5. Számú Use case - </w:t>
      </w:r>
      <w:r>
        <w:rPr>
          <w:lang w:val="en-US"/>
        </w:rPr>
        <w:t>Játék világ legenerálása/inicializálása</w:t>
      </w:r>
    </w:p>
    <w:tbl>
      <w:tblPr>
        <w:tblW w:w="8266" w:type="dxa"/>
        <w:tblLayout w:type="fixed"/>
        <w:tblLook w:val="01E0" w:firstRow="1" w:lastRow="1" w:firstColumn="1" w:lastColumn="1" w:noHBand="0" w:noVBand="0"/>
      </w:tblPr>
      <w:tblGrid>
        <w:gridCol w:w="2567"/>
        <w:gridCol w:w="5699"/>
      </w:tblGrid>
      <w:tr w:rsidR="00F1223C" w14:paraId="4B867D56" w14:textId="77777777" w:rsidTr="00F9486E">
        <w:trPr>
          <w:trHeight w:val="197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9D8C5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4DECE9" w14:textId="77777777" w:rsidR="00F1223C" w:rsidRDefault="00F1223C" w:rsidP="00D82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Játék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világ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legenerálása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inicializálása</w:t>
            </w:r>
            <w:proofErr w:type="spellEnd"/>
          </w:p>
        </w:tc>
      </w:tr>
      <w:tr w:rsidR="00F1223C" w14:paraId="0FDD7583" w14:textId="77777777" w:rsidTr="00F9486E">
        <w:trPr>
          <w:trHeight w:val="184"/>
        </w:trPr>
        <w:tc>
          <w:tcPr>
            <w:tcW w:w="256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2C28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9AD4" w14:textId="77777777" w:rsidR="00F1223C" w:rsidRDefault="00F1223C" w:rsidP="00D82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Megteremti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kezdeti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állapotú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Tectonokat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Gombatesteket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Gombafonalakat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Insecteket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1223C" w14:paraId="52974C0C" w14:textId="77777777" w:rsidTr="00F9486E">
        <w:trPr>
          <w:trHeight w:val="197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CDF0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39E2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33AD2CBC" w14:textId="77777777" w:rsidTr="00F9486E">
        <w:trPr>
          <w:trHeight w:val="1339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4400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788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Amikor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applikáció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elindul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generáljon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Tectonokat</w:t>
            </w:r>
            <w:proofErr w:type="spellEnd"/>
          </w:p>
          <w:p w14:paraId="30BBE782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Sorrendben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leteremti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játékmező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elemeit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Tectonok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Gombatestek</w:t>
            </w:r>
            <w:proofErr w:type="spellEnd"/>
            <w:r>
              <w:rPr>
                <w:lang w:val="en-US"/>
              </w:rPr>
              <w:t xml:space="preserve">, </w:t>
            </w:r>
            <w:r>
              <w:t>Gombafonalak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Insectek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1599FF37" w14:textId="77777777" w:rsidR="00F1223C" w:rsidRDefault="00F1223C" w:rsidP="00F1223C"/>
    <w:p w14:paraId="45BA5200" w14:textId="0C8234CA" w:rsidR="00F1223C" w:rsidRDefault="00F1223C" w:rsidP="00F9486E"/>
    <w:p w14:paraId="179AC838" w14:textId="77777777" w:rsidR="00F9486E" w:rsidRDefault="00F9486E" w:rsidP="00F9486E"/>
    <w:p w14:paraId="1C150E71" w14:textId="3973348C" w:rsidR="00F9486E" w:rsidRPr="00F9486E" w:rsidRDefault="00F9486E" w:rsidP="00F9486E">
      <w:pPr>
        <w:pStyle w:val="Parancs"/>
      </w:pPr>
      <w:r>
        <w:t>6. Számú Use case - Játék végének kezelése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4A4C9E4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8B167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EA895E" w14:textId="77777777" w:rsidR="00F1223C" w:rsidRDefault="00F1223C" w:rsidP="00D82473">
            <w:pPr>
              <w:rPr>
                <w:lang w:val="en-US"/>
              </w:rPr>
            </w:pPr>
            <w:r>
              <w:t>Játék végének kezelése</w:t>
            </w:r>
          </w:p>
        </w:tc>
      </w:tr>
      <w:tr w:rsidR="00F1223C" w14:paraId="7B7CD51C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1B81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D803" w14:textId="77777777" w:rsidR="00F1223C" w:rsidRDefault="00F1223C" w:rsidP="00D82473">
            <w:pPr>
              <w:rPr>
                <w:lang w:val="en-US"/>
              </w:rPr>
            </w:pPr>
            <w:r>
              <w:t xml:space="preserve">Amikor véget ért az utolsó </w:t>
            </w:r>
            <w:proofErr w:type="spellStart"/>
            <w:r>
              <w:t>Round</w:t>
            </w:r>
            <w:proofErr w:type="spellEnd"/>
            <w:r>
              <w:t>, akkor eldönti a nyertest és bemutatja a végeredményeket/</w:t>
            </w:r>
            <w:proofErr w:type="spellStart"/>
            <w:r>
              <w:t>score-okat</w:t>
            </w:r>
            <w:proofErr w:type="spellEnd"/>
            <w:r>
              <w:t xml:space="preserve"> a </w:t>
            </w:r>
            <w:proofErr w:type="spellStart"/>
            <w:r>
              <w:t>user-nek</w:t>
            </w:r>
            <w:proofErr w:type="spellEnd"/>
          </w:p>
        </w:tc>
      </w:tr>
      <w:tr w:rsidR="00F1223C" w14:paraId="3EA9AD0B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9FCF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C628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6AC40893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67E6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A16C" w14:textId="77777777" w:rsidR="00F1223C" w:rsidRDefault="00F1223C" w:rsidP="00D82473">
            <w:r>
              <w:t xml:space="preserve">1. Véget ér az utolsó </w:t>
            </w:r>
            <w:proofErr w:type="spellStart"/>
            <w:r>
              <w:t>Round</w:t>
            </w:r>
            <w:proofErr w:type="spellEnd"/>
          </w:p>
          <w:p w14:paraId="4C036EEC" w14:textId="77777777" w:rsidR="00F1223C" w:rsidRDefault="00F1223C" w:rsidP="00D82473">
            <w:r>
              <w:t>2. Kiszámolódnak a pontszámok</w:t>
            </w:r>
          </w:p>
          <w:p w14:paraId="3AC32089" w14:textId="77777777" w:rsidR="00F1223C" w:rsidRDefault="00F1223C" w:rsidP="00D82473">
            <w:r>
              <w:t>3. Kiíródik a végeredmény/ki mennyi pontot ért el</w:t>
            </w:r>
          </w:p>
        </w:tc>
      </w:tr>
    </w:tbl>
    <w:p w14:paraId="7D89E350" w14:textId="77777777" w:rsidR="00F1223C" w:rsidRDefault="00F1223C" w:rsidP="00F1223C"/>
    <w:p w14:paraId="3D745F40" w14:textId="66011461" w:rsidR="00F1223C" w:rsidRDefault="00F1223C" w:rsidP="00F9486E"/>
    <w:p w14:paraId="57596D82" w14:textId="77777777" w:rsidR="00F9486E" w:rsidRDefault="00F9486E" w:rsidP="00F9486E"/>
    <w:p w14:paraId="328B97C9" w14:textId="6D8DBEC3" w:rsidR="00F9486E" w:rsidRPr="00A113E6" w:rsidRDefault="00F9486E" w:rsidP="00A113E6">
      <w:pPr>
        <w:pStyle w:val="Parancs"/>
      </w:pPr>
      <w:r>
        <w:t>7. Számú Use case - Az EndgameTimer beállítása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307E865F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476F3CA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3688B" w14:textId="77777777" w:rsidR="00F1223C" w:rsidRDefault="00F1223C" w:rsidP="00D82473">
            <w:pPr>
              <w:rPr>
                <w:lang w:val="en-US"/>
              </w:rPr>
            </w:pPr>
            <w:r>
              <w:t xml:space="preserve">Az </w:t>
            </w:r>
            <w:proofErr w:type="spellStart"/>
            <w:r>
              <w:t>EndgameTimer</w:t>
            </w:r>
            <w:proofErr w:type="spellEnd"/>
            <w:r>
              <w:t xml:space="preserve"> beállítása</w:t>
            </w:r>
          </w:p>
        </w:tc>
      </w:tr>
      <w:tr w:rsidR="00F1223C" w14:paraId="67C5C6AC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B73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8FF" w14:textId="77777777" w:rsidR="00F1223C" w:rsidRDefault="00F1223C" w:rsidP="00D82473">
            <w:pPr>
              <w:rPr>
                <w:lang w:val="en-US"/>
              </w:rPr>
            </w:pPr>
            <w:r>
              <w:t xml:space="preserve">A </w:t>
            </w:r>
            <w:proofErr w:type="spellStart"/>
            <w:r>
              <w:t>User</w:t>
            </w:r>
            <w:proofErr w:type="spellEnd"/>
            <w:r>
              <w:t xml:space="preserve"> beállítja a hátralévő </w:t>
            </w:r>
            <w:proofErr w:type="spellStart"/>
            <w:r>
              <w:t>Round</w:t>
            </w:r>
            <w:proofErr w:type="spellEnd"/>
            <w:r>
              <w:t>-ok számát</w:t>
            </w:r>
          </w:p>
        </w:tc>
      </w:tr>
      <w:tr w:rsidR="00F1223C" w14:paraId="64B4CADC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996A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44AE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63DAC3E3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394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47F2" w14:textId="77777777" w:rsidR="00F1223C" w:rsidRDefault="00F1223C" w:rsidP="00D82473">
            <w:r>
              <w:t xml:space="preserve">1. Az </w:t>
            </w:r>
            <w:proofErr w:type="spellStart"/>
            <w:r>
              <w:t>EndgameTimer</w:t>
            </w:r>
            <w:proofErr w:type="spellEnd"/>
            <w:r>
              <w:t xml:space="preserve"> beállítása az új értékre</w:t>
            </w:r>
          </w:p>
        </w:tc>
      </w:tr>
    </w:tbl>
    <w:p w14:paraId="5A99C56A" w14:textId="272AEC84" w:rsidR="00F9486E" w:rsidRDefault="00F9486E" w:rsidP="00F1223C"/>
    <w:p w14:paraId="75B44719" w14:textId="4B2DC568" w:rsidR="00F1223C" w:rsidRPr="00A113E6" w:rsidRDefault="00F9486E" w:rsidP="00A113E6">
      <w:pPr>
        <w:pStyle w:val="Parancs"/>
      </w:pPr>
      <w:r>
        <w:br w:type="page"/>
      </w:r>
      <w:r w:rsidR="00A113E6">
        <w:lastRenderedPageBreak/>
        <w:t>8. Számú Use case - End turn küldése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09D29904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187E13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A95945" w14:textId="77777777" w:rsidR="00F1223C" w:rsidRDefault="00F1223C" w:rsidP="00D82473">
            <w:pPr>
              <w:rPr>
                <w:lang w:val="en-US"/>
              </w:rPr>
            </w:pPr>
            <w:r>
              <w:t xml:space="preserve">End </w:t>
            </w:r>
            <w:proofErr w:type="spellStart"/>
            <w:r>
              <w:t>turn</w:t>
            </w:r>
            <w:proofErr w:type="spellEnd"/>
            <w:r>
              <w:t xml:space="preserve"> küldése</w:t>
            </w:r>
          </w:p>
        </w:tc>
      </w:tr>
      <w:tr w:rsidR="00F1223C" w14:paraId="0722FCD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E5F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226" w14:textId="77777777" w:rsidR="00F1223C" w:rsidRDefault="00F1223C" w:rsidP="00D82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történik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úgy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gondolja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mostmár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befejezi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lépéseit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átadja</w:t>
            </w:r>
            <w:proofErr w:type="spellEnd"/>
            <w:r>
              <w:rPr>
                <w:lang w:val="en-US"/>
              </w:rPr>
              <w:t xml:space="preserve"> a Turn-</w:t>
            </w:r>
            <w:proofErr w:type="spellStart"/>
            <w:r>
              <w:rPr>
                <w:lang w:val="en-US"/>
              </w:rPr>
              <w:t>jét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Így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elkezdődhet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következő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Turn-je.</w:t>
            </w:r>
          </w:p>
        </w:tc>
      </w:tr>
      <w:tr w:rsidR="00F1223C" w14:paraId="3962034A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8032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1EE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70A58CF4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00D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A1C7" w14:textId="77777777" w:rsidR="00F1223C" w:rsidRDefault="00F1223C" w:rsidP="00D82473">
            <w:r>
              <w:t xml:space="preserve">1. A </w:t>
            </w:r>
            <w:proofErr w:type="spellStart"/>
            <w:r>
              <w:t>User</w:t>
            </w:r>
            <w:proofErr w:type="spellEnd"/>
            <w:r>
              <w:t xml:space="preserve"> kiküldi a parancsot, hogy vége van a </w:t>
            </w:r>
            <w:proofErr w:type="spellStart"/>
            <w:r>
              <w:t>Turn-jének</w:t>
            </w:r>
            <w:proofErr w:type="spellEnd"/>
          </w:p>
          <w:p w14:paraId="08542431" w14:textId="77777777" w:rsidR="00F1223C" w:rsidRDefault="00F1223C" w:rsidP="00D82473">
            <w:r>
              <w:t xml:space="preserve">2. Végrehajtódnak a </w:t>
            </w:r>
            <w:proofErr w:type="spellStart"/>
            <w:r>
              <w:t>Turn-ök</w:t>
            </w:r>
            <w:proofErr w:type="spellEnd"/>
            <w:r>
              <w:t xml:space="preserve"> közötti események</w:t>
            </w:r>
          </w:p>
          <w:p w14:paraId="1EFD25F3" w14:textId="77777777" w:rsidR="00F1223C" w:rsidRDefault="00F1223C" w:rsidP="00D82473">
            <w:r>
              <w:t xml:space="preserve">3. Elkezdődik a sorban következő </w:t>
            </w:r>
            <w:proofErr w:type="spellStart"/>
            <w:r>
              <w:t>User</w:t>
            </w:r>
            <w:proofErr w:type="spellEnd"/>
            <w:r>
              <w:t xml:space="preserve">/Játékos </w:t>
            </w:r>
            <w:proofErr w:type="spellStart"/>
            <w:r>
              <w:t>Turn</w:t>
            </w:r>
            <w:proofErr w:type="spellEnd"/>
            <w:r>
              <w:t>-je</w:t>
            </w:r>
          </w:p>
        </w:tc>
      </w:tr>
    </w:tbl>
    <w:p w14:paraId="1A1D56E4" w14:textId="77777777" w:rsidR="00F1223C" w:rsidRDefault="00F1223C" w:rsidP="00F1223C"/>
    <w:p w14:paraId="061C47E9" w14:textId="5182CB91" w:rsidR="00F1223C" w:rsidRDefault="00F1223C" w:rsidP="00A113E6"/>
    <w:p w14:paraId="1CF6BA9B" w14:textId="77777777" w:rsidR="00A113E6" w:rsidRDefault="00A113E6" w:rsidP="00A113E6"/>
    <w:p w14:paraId="78B7C4F2" w14:textId="7BD91CEE" w:rsidR="00A113E6" w:rsidRPr="00A113E6" w:rsidRDefault="00A113E6" w:rsidP="00A113E6">
      <w:pPr>
        <w:pStyle w:val="Parancs"/>
      </w:pPr>
      <w:r>
        <w:t>9. Számú Use case - Játékosok</w:t>
      </w:r>
      <w:r>
        <w:rPr>
          <w:lang w:val="en-US"/>
        </w:rPr>
        <w:t xml:space="preserve"> </w:t>
      </w:r>
      <w:r>
        <w:t>hozzáadása</w:t>
      </w:r>
      <w:r>
        <w:rPr>
          <w:lang w:val="en-US"/>
        </w:rPr>
        <w:t xml:space="preserve"> a </w:t>
      </w:r>
      <w:r>
        <w:t>játékhoz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73CC6351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FF624F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6B1333" w14:textId="77777777" w:rsidR="00F1223C" w:rsidRDefault="00F1223C" w:rsidP="00D82473">
            <w:pPr>
              <w:rPr>
                <w:lang w:val="en-US"/>
              </w:rPr>
            </w:pP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hozzáadása</w:t>
            </w:r>
            <w:r>
              <w:rPr>
                <w:lang w:val="en-US"/>
              </w:rPr>
              <w:t xml:space="preserve"> a </w:t>
            </w:r>
            <w:r>
              <w:t>játékhoz</w:t>
            </w:r>
          </w:p>
        </w:tc>
      </w:tr>
      <w:tr w:rsidR="00F1223C" w14:paraId="61AC7E42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165C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8BAE" w14:textId="77777777" w:rsidR="00F1223C" w:rsidRDefault="00F1223C" w:rsidP="00D82473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</w:t>
            </w:r>
            <w:proofErr w:type="spellStart"/>
            <w:r>
              <w:rPr>
                <w:lang w:val="en-US"/>
              </w:rPr>
              <w:t>lett</w:t>
            </w:r>
            <w:proofErr w:type="spellEnd"/>
            <w:r>
              <w:rPr>
                <w:lang w:val="en-US"/>
              </w:rPr>
              <w:t xml:space="preserve"> </w:t>
            </w:r>
            <w:r>
              <w:t>választva,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r>
              <w:t>hányan</w:t>
            </w:r>
            <w:r>
              <w:rPr>
                <w:lang w:val="en-US"/>
              </w:rPr>
              <w:t xml:space="preserve"> </w:t>
            </w:r>
            <w:r>
              <w:t>szeretnének</w:t>
            </w:r>
            <w:r>
              <w:rPr>
                <w:lang w:val="en-US"/>
              </w:rPr>
              <w:t xml:space="preserve"> </w:t>
            </w:r>
            <w:r>
              <w:t>játszani</w:t>
            </w:r>
            <w:r>
              <w:rPr>
                <w:lang w:val="en-US"/>
              </w:rPr>
              <w:t xml:space="preserve">. A </w:t>
            </w:r>
            <w:proofErr w:type="spellStart"/>
            <w:r>
              <w:rPr>
                <w:lang w:val="en-US"/>
              </w:rPr>
              <w:t>rendszer</w:t>
            </w:r>
            <w:proofErr w:type="spellEnd"/>
            <w:r>
              <w:rPr>
                <w:lang w:val="en-US"/>
              </w:rPr>
              <w:t xml:space="preserve"> </w:t>
            </w:r>
            <w:r>
              <w:t>kiválasztja,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ki mi </w:t>
            </w:r>
            <w:proofErr w:type="spellStart"/>
            <w:r>
              <w:rPr>
                <w:lang w:val="en-US"/>
              </w:rPr>
              <w:t>legyen</w:t>
            </w:r>
            <w:proofErr w:type="spellEnd"/>
            <w:r>
              <w:rPr>
                <w:lang w:val="en-US"/>
              </w:rPr>
              <w:t xml:space="preserve"> (</w:t>
            </w:r>
            <w:r>
              <w:t>Gombász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vagy</w:t>
            </w:r>
            <w:proofErr w:type="spellEnd"/>
            <w:r>
              <w:rPr>
                <w:lang w:val="en-US"/>
              </w:rPr>
              <w:t xml:space="preserve"> </w:t>
            </w:r>
            <w:r>
              <w:t>Rovarász</w:t>
            </w:r>
            <w:r>
              <w:rPr>
                <w:lang w:val="en-US"/>
              </w:rPr>
              <w:t>)</w:t>
            </w:r>
          </w:p>
        </w:tc>
      </w:tr>
      <w:tr w:rsidR="00F1223C" w14:paraId="7D8D9D8E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97F9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F7CF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21718125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5D3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51A9" w14:textId="77777777" w:rsidR="00F1223C" w:rsidRDefault="00F1223C" w:rsidP="00D82473">
            <w:r>
              <w:t>1. Valaki megnyitja a játékot</w:t>
            </w:r>
          </w:p>
          <w:p w14:paraId="738CA731" w14:textId="77777777" w:rsidR="00F1223C" w:rsidRDefault="00F1223C" w:rsidP="00D82473">
            <w:r>
              <w:t xml:space="preserve">2. </w:t>
            </w:r>
            <w:proofErr w:type="spellStart"/>
            <w:r>
              <w:t>Kiválasztódik</w:t>
            </w:r>
            <w:proofErr w:type="spellEnd"/>
            <w:r>
              <w:t xml:space="preserve"> hány játékos szeretne játszani</w:t>
            </w:r>
          </w:p>
          <w:p w14:paraId="75F70B18" w14:textId="77777777" w:rsidR="00F1223C" w:rsidRDefault="00F1223C" w:rsidP="00D82473">
            <w:r>
              <w:t>3. A rendszer kiossza a játékosokat szerep szerint (Gombász vagy Rovarász)</w:t>
            </w:r>
          </w:p>
        </w:tc>
      </w:tr>
    </w:tbl>
    <w:p w14:paraId="1A7431CC" w14:textId="77777777" w:rsidR="00F1223C" w:rsidRDefault="00F1223C" w:rsidP="00F1223C"/>
    <w:p w14:paraId="46FF1C22" w14:textId="5A78CA9C" w:rsidR="00F1223C" w:rsidRDefault="00F1223C" w:rsidP="00A113E6"/>
    <w:p w14:paraId="0946C831" w14:textId="77777777" w:rsidR="00A113E6" w:rsidRDefault="00A113E6" w:rsidP="00A113E6"/>
    <w:p w14:paraId="436564B2" w14:textId="2C1E065D" w:rsidR="00A113E6" w:rsidRPr="00A113E6" w:rsidRDefault="00A113E6" w:rsidP="00A113E6">
      <w:pPr>
        <w:pStyle w:val="Parancs"/>
      </w:pPr>
      <w:r>
        <w:t>10. Számú Use case - Játék</w:t>
      </w:r>
      <w:r>
        <w:rPr>
          <w:lang w:val="en-US"/>
        </w:rPr>
        <w:t xml:space="preserve"> </w:t>
      </w:r>
      <w:r>
        <w:t>indítása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32F464FB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E72F93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18F179" w14:textId="77777777" w:rsidR="00F1223C" w:rsidRDefault="00F1223C" w:rsidP="00D82473">
            <w:pPr>
              <w:rPr>
                <w:lang w:val="en-US"/>
              </w:rPr>
            </w:pP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indítása</w:t>
            </w:r>
          </w:p>
        </w:tc>
      </w:tr>
      <w:tr w:rsidR="00F1223C" w14:paraId="077986AA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C99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D950" w14:textId="77777777" w:rsidR="00F1223C" w:rsidRDefault="00F1223C" w:rsidP="00D82473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</w:t>
            </w:r>
            <w:proofErr w:type="spellStart"/>
            <w:r>
              <w:rPr>
                <w:lang w:val="en-US"/>
              </w:rPr>
              <w:t>lettek</w:t>
            </w:r>
            <w:proofErr w:type="spellEnd"/>
            <w:r>
              <w:rPr>
                <w:lang w:val="en-US"/>
              </w:rPr>
              <w:t xml:space="preserve"> </w:t>
            </w:r>
            <w:r>
              <w:t>választva</w:t>
            </w:r>
            <w:r>
              <w:rPr>
                <w:lang w:val="en-US"/>
              </w:rPr>
              <w:t xml:space="preserve"> a </w:t>
            </w: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é</w:t>
            </w:r>
            <w:proofErr w:type="spellStart"/>
            <w:r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a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legenerálódott</w:t>
            </w:r>
            <w:r>
              <w:rPr>
                <w:lang w:val="en-US"/>
              </w:rPr>
              <w:t xml:space="preserve">, a </w:t>
            </w:r>
            <w:proofErr w:type="spellStart"/>
            <w:r>
              <w:rPr>
                <w:lang w:val="en-US"/>
              </w:rPr>
              <w:t>rendszer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sorrendbe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rakja</w:t>
            </w:r>
            <w:proofErr w:type="spellEnd"/>
            <w:r>
              <w:rPr>
                <w:lang w:val="en-US"/>
              </w:rPr>
              <w:t xml:space="preserve"> a </w:t>
            </w:r>
            <w:r>
              <w:t>játékosokat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majd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els</w:t>
            </w:r>
            <w:proofErr w:type="spellEnd"/>
            <w:r>
              <w:t>ő</w:t>
            </w:r>
            <w:r>
              <w:rPr>
                <w:lang w:val="en-US"/>
              </w:rPr>
              <w:t xml:space="preserve"> </w:t>
            </w:r>
            <w:r>
              <w:t>játékosnak</w:t>
            </w:r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sorból</w:t>
            </w:r>
            <w:proofErr w:type="spellEnd"/>
            <w:r>
              <w:rPr>
                <w:lang w:val="en-US"/>
              </w:rPr>
              <w:t xml:space="preserve"> </w:t>
            </w:r>
            <w:r>
              <w:t>á</w:t>
            </w:r>
            <w:proofErr w:type="spellStart"/>
            <w:r>
              <w:rPr>
                <w:lang w:val="en-US"/>
              </w:rPr>
              <w:t>tadja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uralmat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1223C" w14:paraId="26175A57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EEDD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7C96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3A8FA72E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78E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D95D" w14:textId="77777777" w:rsidR="00F1223C" w:rsidRDefault="00F1223C" w:rsidP="00D82473">
            <w:r>
              <w:t xml:space="preserve">1. </w:t>
            </w:r>
            <w:proofErr w:type="spellStart"/>
            <w:r>
              <w:t>Meghívódik</w:t>
            </w:r>
            <w:proofErr w:type="spellEnd"/>
            <w:r>
              <w:t xml:space="preserve"> a játék elindítása</w:t>
            </w:r>
          </w:p>
          <w:p w14:paraId="321A750A" w14:textId="77777777" w:rsidR="00F1223C" w:rsidRDefault="00F1223C" w:rsidP="00D82473">
            <w:r>
              <w:t>2. A rendszer sorrendbe rakja a játékosokat</w:t>
            </w:r>
          </w:p>
          <w:p w14:paraId="3C08D993" w14:textId="77777777" w:rsidR="00F1223C" w:rsidRDefault="00F1223C" w:rsidP="00D82473">
            <w:r>
              <w:t>3. A rendszer átadja az uralmat a sorban első játékosnak</w:t>
            </w:r>
          </w:p>
        </w:tc>
      </w:tr>
    </w:tbl>
    <w:p w14:paraId="3662F8D6" w14:textId="77777777" w:rsidR="00F1223C" w:rsidRDefault="00F1223C" w:rsidP="00F91334"/>
    <w:p w14:paraId="00E06848" w14:textId="77777777" w:rsidR="00A113E6" w:rsidRDefault="00A113E6" w:rsidP="00F91334"/>
    <w:p w14:paraId="189D6A47" w14:textId="77777777" w:rsidR="00A113E6" w:rsidRDefault="00A113E6" w:rsidP="00F91334"/>
    <w:p w14:paraId="3858D2A4" w14:textId="404F1BF8" w:rsidR="00A113E6" w:rsidRPr="00A113E6" w:rsidRDefault="00A113E6" w:rsidP="00A113E6">
      <w:pPr>
        <w:pStyle w:val="Parancs"/>
      </w:pPr>
      <w:r w:rsidRPr="002247BD">
        <w:t>11.</w:t>
      </w:r>
      <w:r>
        <w:t xml:space="preserve"> </w:t>
      </w:r>
      <w:r w:rsidRPr="00A76CF9">
        <w:t xml:space="preserve">számú use case – Gombatest </w:t>
      </w:r>
      <w:r>
        <w:t>létrehozása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50A11A83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4295BA6A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051D5060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>
              <w:t>létrehozása</w:t>
            </w:r>
          </w:p>
        </w:tc>
      </w:tr>
      <w:tr w:rsidR="00A113E6" w14:paraId="1A5DCB53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4F82F0CD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6D5CC0D0" w14:textId="77777777" w:rsidR="00A113E6" w:rsidRPr="007269AA" w:rsidRDefault="00A113E6" w:rsidP="00D82473">
            <w:pPr>
              <w:jc w:val="both"/>
            </w:pPr>
            <w:r>
              <w:t xml:space="preserve">Létrejön egy gombatest a kiválasztott </w:t>
            </w:r>
            <w:proofErr w:type="spellStart"/>
            <w:r>
              <w:t>tektonon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).</w:t>
            </w:r>
          </w:p>
        </w:tc>
      </w:tr>
      <w:tr w:rsidR="00A113E6" w14:paraId="0539226A" w14:textId="77777777" w:rsidTr="00D82473">
        <w:trPr>
          <w:trHeight w:val="258"/>
        </w:trPr>
        <w:tc>
          <w:tcPr>
            <w:tcW w:w="2452" w:type="dxa"/>
          </w:tcPr>
          <w:p w14:paraId="1B4DE807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16CB02DA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1E15D165" w14:textId="77777777" w:rsidTr="00D82473">
        <w:trPr>
          <w:trHeight w:val="272"/>
        </w:trPr>
        <w:tc>
          <w:tcPr>
            <w:tcW w:w="2452" w:type="dxa"/>
          </w:tcPr>
          <w:p w14:paraId="7BE9FF57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5AF5ADB5" w14:textId="77777777" w:rsidR="00A113E6" w:rsidRPr="007269AA" w:rsidRDefault="00A113E6" w:rsidP="00A113E6">
            <w:pPr>
              <w:pStyle w:val="Listaszerbekezds"/>
              <w:numPr>
                <w:ilvl w:val="0"/>
                <w:numId w:val="10"/>
              </w:numPr>
              <w:ind w:left="322"/>
              <w:contextualSpacing/>
              <w:jc w:val="both"/>
            </w:pPr>
            <w:r w:rsidRPr="00604BEB">
              <w:t>Gombatest</w:t>
            </w:r>
            <w:r>
              <w:t xml:space="preserve"> – a szükséges feltételek fennállása esetén – a </w:t>
            </w:r>
            <w:proofErr w:type="spellStart"/>
            <w:r>
              <w:t>céltektonon</w:t>
            </w:r>
            <w:proofErr w:type="spellEnd"/>
            <w:r w:rsidRPr="00AA29F0">
              <w:t xml:space="preserve"> létrejön</w:t>
            </w:r>
            <w:r>
              <w:t>.</w:t>
            </w:r>
          </w:p>
        </w:tc>
      </w:tr>
    </w:tbl>
    <w:p w14:paraId="4EAB17C2" w14:textId="25F602FF" w:rsidR="00A113E6" w:rsidRDefault="00A113E6" w:rsidP="00A113E6">
      <w:pPr>
        <w:spacing w:before="120" w:after="120"/>
        <w:jc w:val="both"/>
        <w:rPr>
          <w:bCs/>
        </w:rPr>
      </w:pPr>
    </w:p>
    <w:p w14:paraId="73235D4B" w14:textId="5E016F6E" w:rsidR="00A113E6" w:rsidRPr="00A113E6" w:rsidRDefault="00A113E6" w:rsidP="002533E2">
      <w:pPr>
        <w:pStyle w:val="Parancs"/>
        <w:rPr>
          <w:bCs/>
        </w:rPr>
      </w:pPr>
      <w:r>
        <w:rPr>
          <w:bCs/>
        </w:rPr>
        <w:br w:type="page"/>
      </w:r>
      <w:r w:rsidR="002247BD">
        <w:lastRenderedPageBreak/>
        <w:t>1</w:t>
      </w:r>
      <w:r w:rsidRPr="002247BD">
        <w:t>2.</w:t>
      </w:r>
      <w:r>
        <w:t xml:space="preserve"> </w:t>
      </w:r>
      <w:r w:rsidRPr="00A76CF9">
        <w:t>számú use case –</w:t>
      </w:r>
      <w:r>
        <w:t xml:space="preserve"> </w:t>
      </w:r>
      <w:r w:rsidRPr="00462F2D">
        <w:t>Gombatest növesztése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4E13B337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EBEF691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F05D6F0" w14:textId="77777777" w:rsidR="00A113E6" w:rsidRPr="007269AA" w:rsidRDefault="00A113E6" w:rsidP="00D82473">
            <w:pPr>
              <w:jc w:val="both"/>
            </w:pPr>
            <w:r w:rsidRPr="008939AD">
              <w:t xml:space="preserve">Gombatest növesztése </w:t>
            </w:r>
          </w:p>
        </w:tc>
      </w:tr>
      <w:tr w:rsidR="00A113E6" w14:paraId="7099A474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4CF32E6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7BE08D4C" w14:textId="77777777" w:rsidR="00A113E6" w:rsidRPr="007269AA" w:rsidRDefault="00A113E6" w:rsidP="00D82473">
            <w:pPr>
              <w:jc w:val="both"/>
            </w:pPr>
            <w:r>
              <w:t xml:space="preserve">A gombász olyan játékutasítást ad, hogy jöjjön létre egy gombatest egy általa kiválasztott </w:t>
            </w:r>
            <w:proofErr w:type="spellStart"/>
            <w:r>
              <w:t>tektonon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).</w:t>
            </w:r>
          </w:p>
        </w:tc>
      </w:tr>
      <w:tr w:rsidR="00A113E6" w14:paraId="49D10A1B" w14:textId="77777777" w:rsidTr="00D82473">
        <w:trPr>
          <w:trHeight w:val="258"/>
        </w:trPr>
        <w:tc>
          <w:tcPr>
            <w:tcW w:w="2452" w:type="dxa"/>
          </w:tcPr>
          <w:p w14:paraId="5146DC1E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26774CFB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66FAB379" w14:textId="77777777" w:rsidTr="00D82473">
        <w:trPr>
          <w:trHeight w:val="272"/>
        </w:trPr>
        <w:tc>
          <w:tcPr>
            <w:tcW w:w="2452" w:type="dxa"/>
          </w:tcPr>
          <w:p w14:paraId="737D8E3D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32C6B199" w14:textId="77777777" w:rsidR="00A113E6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 w:rsidRPr="00604BEB">
              <w:t>Gombatest létrehozása</w:t>
            </w:r>
            <w:r>
              <w:t xml:space="preserve"> a </w:t>
            </w:r>
            <w:proofErr w:type="spellStart"/>
            <w:r>
              <w:t>céltektonon</w:t>
            </w:r>
            <w:proofErr w:type="spellEnd"/>
            <w:r>
              <w:t>.</w:t>
            </w:r>
          </w:p>
          <w:p w14:paraId="0B9802BE" w14:textId="77777777" w:rsidR="00A113E6" w:rsidRPr="00604BEB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>
              <w:t>Feltételek vizsgálata.</w:t>
            </w:r>
          </w:p>
          <w:p w14:paraId="61ADE36D" w14:textId="77777777" w:rsidR="00A113E6" w:rsidRPr="00604BEB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 w:rsidRPr="00604BEB">
              <w:t xml:space="preserve">A létrehozott gombatest a </w:t>
            </w:r>
            <w:proofErr w:type="spellStart"/>
            <w:r w:rsidRPr="00604BEB">
              <w:t>céltektonon</w:t>
            </w:r>
            <w:proofErr w:type="spellEnd"/>
            <w:r w:rsidRPr="00604BEB">
              <w:t xml:space="preserve"> </w:t>
            </w:r>
            <w:r>
              <w:t xml:space="preserve">véglegesen </w:t>
            </w:r>
            <w:r w:rsidRPr="00604BEB">
              <w:t>elhelyezésre kerül.</w:t>
            </w:r>
          </w:p>
        </w:tc>
      </w:tr>
    </w:tbl>
    <w:p w14:paraId="35C3EB38" w14:textId="77777777" w:rsidR="002247BD" w:rsidRDefault="002247BD" w:rsidP="002247BD">
      <w:pPr>
        <w:rPr>
          <w:highlight w:val="yellow"/>
        </w:rPr>
      </w:pPr>
    </w:p>
    <w:p w14:paraId="4785FA70" w14:textId="77777777" w:rsidR="002247BD" w:rsidRDefault="002247BD" w:rsidP="002247BD">
      <w:pPr>
        <w:rPr>
          <w:highlight w:val="yellow"/>
        </w:rPr>
      </w:pPr>
    </w:p>
    <w:p w14:paraId="73B6E513" w14:textId="77777777" w:rsidR="002247BD" w:rsidRDefault="002247BD" w:rsidP="002247BD">
      <w:pPr>
        <w:rPr>
          <w:highlight w:val="yellow"/>
        </w:rPr>
      </w:pPr>
    </w:p>
    <w:p w14:paraId="0B43C46B" w14:textId="3F1ADE1D" w:rsidR="00A113E6" w:rsidRDefault="002247BD" w:rsidP="002533E2">
      <w:pPr>
        <w:pStyle w:val="Parancs"/>
      </w:pPr>
      <w:r>
        <w:t>1</w:t>
      </w:r>
      <w:r w:rsidR="00A113E6" w:rsidRPr="002247BD">
        <w:t>3.</w:t>
      </w:r>
      <w:r w:rsidR="00A113E6">
        <w:t xml:space="preserve"> </w:t>
      </w:r>
      <w:r w:rsidR="00A113E6" w:rsidRPr="00A76CF9">
        <w:t xml:space="preserve">számú use case – </w:t>
      </w:r>
      <w:r w:rsidR="00A113E6" w:rsidRPr="00AD606A">
        <w:t>Spóra elhelyezése egy tektonra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2A3021B0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41D2E40F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5283ED36" w14:textId="77777777" w:rsidR="00A113E6" w:rsidRPr="007269AA" w:rsidRDefault="00A113E6" w:rsidP="00D82473">
            <w:pPr>
              <w:jc w:val="both"/>
            </w:pPr>
            <w:bookmarkStart w:id="32" w:name="_Hlk194090094"/>
            <w:r>
              <w:t xml:space="preserve">Spóra elhelyezése egy </w:t>
            </w:r>
            <w:proofErr w:type="spellStart"/>
            <w:r>
              <w:t>tektonra</w:t>
            </w:r>
            <w:bookmarkEnd w:id="32"/>
            <w:proofErr w:type="spellEnd"/>
          </w:p>
        </w:tc>
      </w:tr>
      <w:tr w:rsidR="00A113E6" w14:paraId="4A20F6BE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13891416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0CD45DD9" w14:textId="77777777" w:rsidR="00A113E6" w:rsidRPr="007269AA" w:rsidRDefault="00A113E6" w:rsidP="00D82473">
            <w:pPr>
              <w:jc w:val="both"/>
            </w:pPr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 spóra kerül elhelyezésre.</w:t>
            </w:r>
          </w:p>
        </w:tc>
      </w:tr>
      <w:tr w:rsidR="00A113E6" w14:paraId="08ECCD8F" w14:textId="77777777" w:rsidTr="00D82473">
        <w:trPr>
          <w:trHeight w:val="258"/>
        </w:trPr>
        <w:tc>
          <w:tcPr>
            <w:tcW w:w="2452" w:type="dxa"/>
          </w:tcPr>
          <w:p w14:paraId="6DA6B79B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2FDE9452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6E7A1781" w14:textId="77777777" w:rsidTr="00D82473">
        <w:trPr>
          <w:trHeight w:val="272"/>
        </w:trPr>
        <w:tc>
          <w:tcPr>
            <w:tcW w:w="2452" w:type="dxa"/>
          </w:tcPr>
          <w:p w14:paraId="7F968A29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D3F5555" w14:textId="77777777" w:rsidR="00A113E6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proofErr w:type="spellStart"/>
            <w:r>
              <w:t>Céltekton</w:t>
            </w:r>
            <w:proofErr w:type="spellEnd"/>
            <w:r>
              <w:t xml:space="preserve"> kiválasztása.</w:t>
            </w:r>
          </w:p>
          <w:p w14:paraId="11B98343" w14:textId="77777777" w:rsidR="00A113E6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r>
              <w:t>Spóra típusának meghatározása.</w:t>
            </w:r>
          </w:p>
          <w:p w14:paraId="14ED4B9A" w14:textId="77777777" w:rsidR="00A113E6" w:rsidRPr="007269AA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proofErr w:type="spellStart"/>
            <w:r>
              <w:t>Céltekton</w:t>
            </w:r>
            <w:proofErr w:type="spellEnd"/>
            <w:r>
              <w:t xml:space="preserve"> nyilvántartásba veszi a spórát.</w:t>
            </w:r>
          </w:p>
        </w:tc>
      </w:tr>
    </w:tbl>
    <w:p w14:paraId="6CE408FD" w14:textId="77777777" w:rsidR="002247BD" w:rsidRDefault="002247BD" w:rsidP="002247BD">
      <w:pPr>
        <w:rPr>
          <w:highlight w:val="yellow"/>
        </w:rPr>
      </w:pPr>
    </w:p>
    <w:p w14:paraId="580884B4" w14:textId="77777777" w:rsidR="002247BD" w:rsidRDefault="002247BD" w:rsidP="002247BD">
      <w:pPr>
        <w:rPr>
          <w:highlight w:val="yellow"/>
        </w:rPr>
      </w:pPr>
    </w:p>
    <w:p w14:paraId="47929922" w14:textId="77777777" w:rsidR="002247BD" w:rsidRDefault="002247BD" w:rsidP="002247BD">
      <w:pPr>
        <w:rPr>
          <w:highlight w:val="yellow"/>
        </w:rPr>
      </w:pPr>
    </w:p>
    <w:p w14:paraId="0C1F6E11" w14:textId="08C73EB9" w:rsidR="00A113E6" w:rsidRDefault="002247BD" w:rsidP="002533E2">
      <w:pPr>
        <w:pStyle w:val="Parancs"/>
      </w:pPr>
      <w:r>
        <w:t>1</w:t>
      </w:r>
      <w:r w:rsidR="00A113E6" w:rsidRPr="002247BD">
        <w:t>4.</w:t>
      </w:r>
      <w:r w:rsidR="00A113E6">
        <w:t xml:space="preserve"> </w:t>
      </w:r>
      <w:r w:rsidR="00A113E6" w:rsidRPr="00A76CF9">
        <w:t xml:space="preserve">számú use case – Gombatest </w:t>
      </w:r>
      <w:r w:rsidR="00A113E6" w:rsidRPr="00462F2D">
        <w:t>spórakilövése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56A6188F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CCE3AC0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7EB0908B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 w:rsidRPr="00462F2D">
              <w:t>spórakilövése</w:t>
            </w:r>
          </w:p>
        </w:tc>
      </w:tr>
      <w:tr w:rsidR="00A113E6" w14:paraId="4F9C7423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3D090DBA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F606201" w14:textId="77777777" w:rsidR="00A113E6" w:rsidRPr="007269AA" w:rsidRDefault="00A113E6" w:rsidP="00D82473">
            <w:pPr>
              <w:jc w:val="both"/>
            </w:pPr>
            <w:r>
              <w:t xml:space="preserve">A gombász olyan játékutasítást ad, hogy az általa kiválasztott gombatest lője ki az összes spóráját egy, a gombász által kiválasztott </w:t>
            </w:r>
            <w:proofErr w:type="spellStart"/>
            <w:r>
              <w:t>tektonra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).</w:t>
            </w:r>
          </w:p>
        </w:tc>
      </w:tr>
      <w:tr w:rsidR="00A113E6" w14:paraId="3A21B79C" w14:textId="77777777" w:rsidTr="00D82473">
        <w:trPr>
          <w:trHeight w:val="258"/>
        </w:trPr>
        <w:tc>
          <w:tcPr>
            <w:tcW w:w="2452" w:type="dxa"/>
          </w:tcPr>
          <w:p w14:paraId="40205043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32B3E33F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31627DC7" w14:textId="77777777" w:rsidTr="00D82473">
        <w:trPr>
          <w:trHeight w:val="272"/>
        </w:trPr>
        <w:tc>
          <w:tcPr>
            <w:tcW w:w="2452" w:type="dxa"/>
          </w:tcPr>
          <w:p w14:paraId="3A8DBFB4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6B0022AC" w14:textId="77777777" w:rsidR="00A113E6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7F3F08DB" w14:textId="77777777" w:rsidR="00A113E6" w:rsidRPr="00604BEB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proofErr w:type="spellStart"/>
            <w:r w:rsidRPr="00604BEB">
              <w:t>Céltekton</w:t>
            </w:r>
            <w:proofErr w:type="spellEnd"/>
            <w:r w:rsidRPr="00604BEB">
              <w:t xml:space="preserve"> kiválasztása.</w:t>
            </w:r>
          </w:p>
          <w:p w14:paraId="3043BAD0" w14:textId="77777777" w:rsidR="00A113E6" w:rsidRPr="007269AA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r w:rsidRPr="00604BEB">
              <w:t xml:space="preserve">A gombatest </w:t>
            </w:r>
            <w:r>
              <w:t xml:space="preserve">a </w:t>
            </w:r>
            <w:proofErr w:type="spellStart"/>
            <w:r>
              <w:t>c</w:t>
            </w:r>
            <w:r w:rsidRPr="00604BEB">
              <w:t>éltekton</w:t>
            </w:r>
            <w:r>
              <w:t>ra</w:t>
            </w:r>
            <w:proofErr w:type="spellEnd"/>
            <w:r>
              <w:t xml:space="preserve"> </w:t>
            </w:r>
            <w:proofErr w:type="spellStart"/>
            <w:r w:rsidRPr="00604BEB">
              <w:t>kilövi</w:t>
            </w:r>
            <w:proofErr w:type="spellEnd"/>
            <w:r w:rsidRPr="00604BEB">
              <w:t xml:space="preserve"> a spórákat.</w:t>
            </w:r>
          </w:p>
        </w:tc>
      </w:tr>
    </w:tbl>
    <w:p w14:paraId="39E3B1F1" w14:textId="77777777" w:rsidR="002247BD" w:rsidRPr="002247BD" w:rsidRDefault="002247BD" w:rsidP="002247BD"/>
    <w:p w14:paraId="5EA06F60" w14:textId="77777777" w:rsidR="002247BD" w:rsidRPr="002247BD" w:rsidRDefault="002247BD" w:rsidP="002247BD"/>
    <w:p w14:paraId="10E18E7F" w14:textId="77777777" w:rsidR="002247BD" w:rsidRPr="002247BD" w:rsidRDefault="002247BD" w:rsidP="002247BD"/>
    <w:p w14:paraId="5336615B" w14:textId="27D32463" w:rsidR="00A113E6" w:rsidRDefault="002247BD" w:rsidP="002533E2">
      <w:pPr>
        <w:pStyle w:val="Parancs"/>
      </w:pPr>
      <w:r>
        <w:t>1</w:t>
      </w:r>
      <w:r w:rsidR="00A113E6" w:rsidRPr="002247BD">
        <w:t>5.</w:t>
      </w:r>
      <w:r w:rsidR="00A113E6">
        <w:t xml:space="preserve"> </w:t>
      </w:r>
      <w:r w:rsidR="00A113E6" w:rsidRPr="00A76CF9">
        <w:t xml:space="preserve">számú use case – Gombatest </w:t>
      </w:r>
      <w:r w:rsidR="00A113E6">
        <w:t>elpusztulása (inaktívvá válás)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3C7EE558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6841CC7A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3F4E5E27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>
              <w:t>elpusztulása (inaktívvá válás)</w:t>
            </w:r>
          </w:p>
        </w:tc>
      </w:tr>
      <w:tr w:rsidR="00A113E6" w14:paraId="0A1EC7CF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B313F60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5B5940FB" w14:textId="77777777" w:rsidR="00A113E6" w:rsidRPr="007269AA" w:rsidRDefault="00A113E6" w:rsidP="00D82473">
            <w:pPr>
              <w:jc w:val="both"/>
            </w:pPr>
            <w:r>
              <w:t>A gombász a gombatest elpusztulására (inaktívvá válás) vonatkozó játékutasítást ad.</w:t>
            </w:r>
          </w:p>
        </w:tc>
      </w:tr>
      <w:tr w:rsidR="00A113E6" w14:paraId="0C7BAC24" w14:textId="77777777" w:rsidTr="00D82473">
        <w:trPr>
          <w:trHeight w:val="258"/>
        </w:trPr>
        <w:tc>
          <w:tcPr>
            <w:tcW w:w="2452" w:type="dxa"/>
          </w:tcPr>
          <w:p w14:paraId="59E415E2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1E285618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4FAD196A" w14:textId="77777777" w:rsidTr="00D82473">
        <w:trPr>
          <w:trHeight w:val="272"/>
        </w:trPr>
        <w:tc>
          <w:tcPr>
            <w:tcW w:w="2452" w:type="dxa"/>
          </w:tcPr>
          <w:p w14:paraId="7F87973F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0FC2589B" w14:textId="77777777" w:rsidR="00A113E6" w:rsidRDefault="00A113E6" w:rsidP="00A113E6">
            <w:pPr>
              <w:pStyle w:val="Listaszerbekezds"/>
              <w:numPr>
                <w:ilvl w:val="0"/>
                <w:numId w:val="12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2DCDEA95" w14:textId="77777777" w:rsidR="00A113E6" w:rsidRPr="007269AA" w:rsidRDefault="00A113E6" w:rsidP="00A113E6">
            <w:pPr>
              <w:pStyle w:val="Listaszerbekezds"/>
              <w:numPr>
                <w:ilvl w:val="0"/>
                <w:numId w:val="12"/>
              </w:numPr>
              <w:ind w:left="322"/>
              <w:contextualSpacing/>
              <w:jc w:val="both"/>
            </w:pPr>
            <w:r>
              <w:t>A gombatest elpusztul (inaktívvá válik).</w:t>
            </w:r>
          </w:p>
        </w:tc>
      </w:tr>
    </w:tbl>
    <w:p w14:paraId="65F87538" w14:textId="148F3BBE" w:rsidR="002247BD" w:rsidRDefault="002247BD" w:rsidP="00F91334"/>
    <w:p w14:paraId="3EADE0E2" w14:textId="443D7648" w:rsidR="002247BD" w:rsidRPr="00F91334" w:rsidRDefault="002247BD" w:rsidP="002247BD">
      <w:pPr>
        <w:pStyle w:val="Parancs"/>
      </w:pPr>
      <w:r>
        <w:br w:type="page"/>
      </w:r>
      <w:r w:rsidRPr="002247BD">
        <w:lastRenderedPageBreak/>
        <w:t>1</w:t>
      </w:r>
      <w:r>
        <w:t>6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létrehozása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7135AC87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F990E0D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BCDB4C" w14:textId="77777777" w:rsidR="002247BD" w:rsidRDefault="002247BD" w:rsidP="00D82473">
            <w:r>
              <w:t>Gombafonál létrehozása</w:t>
            </w:r>
          </w:p>
        </w:tc>
      </w:tr>
      <w:tr w:rsidR="002247BD" w14:paraId="7DBF9B7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328A08B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8A3C4BF" w14:textId="77777777" w:rsidR="002247BD" w:rsidRDefault="002247BD" w:rsidP="00D82473">
            <w:r>
              <w:t>A játékos létrehoz egy gombafonalat.</w:t>
            </w:r>
          </w:p>
        </w:tc>
      </w:tr>
      <w:tr w:rsidR="002247BD" w14:paraId="7B6B8D8B" w14:textId="77777777" w:rsidTr="00D82473">
        <w:trPr>
          <w:trHeight w:val="258"/>
        </w:trPr>
        <w:tc>
          <w:tcPr>
            <w:tcW w:w="2560" w:type="dxa"/>
          </w:tcPr>
          <w:p w14:paraId="3ABC1A65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5D4D5966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7BD9E58A" w14:textId="77777777" w:rsidTr="00D82473">
        <w:trPr>
          <w:trHeight w:val="272"/>
        </w:trPr>
        <w:tc>
          <w:tcPr>
            <w:tcW w:w="2560" w:type="dxa"/>
          </w:tcPr>
          <w:p w14:paraId="6822187C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F124B26" w14:textId="77777777" w:rsidR="002247BD" w:rsidRDefault="002247BD" w:rsidP="002247BD">
            <w:pPr>
              <w:numPr>
                <w:ilvl w:val="0"/>
                <w:numId w:val="14"/>
              </w:numPr>
            </w:pPr>
            <w:r>
              <w:t>Létrejön egy gombafonál</w:t>
            </w:r>
          </w:p>
        </w:tc>
      </w:tr>
    </w:tbl>
    <w:p w14:paraId="7147DF55" w14:textId="77777777" w:rsidR="002247BD" w:rsidRDefault="002247BD" w:rsidP="002247BD"/>
    <w:p w14:paraId="6903246F" w14:textId="77777777" w:rsidR="002247BD" w:rsidRDefault="002247BD" w:rsidP="002247BD"/>
    <w:p w14:paraId="04FE6190" w14:textId="77777777" w:rsidR="002247BD" w:rsidRDefault="002247BD" w:rsidP="002247BD"/>
    <w:p w14:paraId="53FB560B" w14:textId="730A2C5C" w:rsidR="002247BD" w:rsidRDefault="002247BD" w:rsidP="002247BD">
      <w:pPr>
        <w:pStyle w:val="Parancs"/>
      </w:pPr>
      <w:r w:rsidRPr="002247BD">
        <w:t>1</w:t>
      </w:r>
      <w:r>
        <w:t>7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hozzáadása tektonhoz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3D3B121E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D4FB7FD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6524558" w14:textId="77777777" w:rsidR="002247BD" w:rsidRDefault="002247BD" w:rsidP="00D82473">
            <w:r>
              <w:t xml:space="preserve">Gombafonál hozzáadása </w:t>
            </w:r>
            <w:proofErr w:type="spellStart"/>
            <w:r>
              <w:t>tektonhoz</w:t>
            </w:r>
            <w:proofErr w:type="spellEnd"/>
          </w:p>
        </w:tc>
      </w:tr>
      <w:tr w:rsidR="002247BD" w14:paraId="034F2220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E32D7E0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907116" w14:textId="77777777" w:rsidR="002247BD" w:rsidRDefault="002247BD" w:rsidP="00D82473">
            <w:r>
              <w:t xml:space="preserve">Hozzáadja a kiválasztott fonalat a kiválasztott </w:t>
            </w:r>
            <w:proofErr w:type="spellStart"/>
            <w:r>
              <w:t>tektonhoz</w:t>
            </w:r>
            <w:proofErr w:type="spellEnd"/>
          </w:p>
        </w:tc>
      </w:tr>
      <w:tr w:rsidR="002247BD" w14:paraId="4884DB8C" w14:textId="77777777" w:rsidTr="00D82473">
        <w:trPr>
          <w:trHeight w:val="258"/>
        </w:trPr>
        <w:tc>
          <w:tcPr>
            <w:tcW w:w="2560" w:type="dxa"/>
          </w:tcPr>
          <w:p w14:paraId="0DDCE3E5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6E1F797E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39F5DADA" w14:textId="77777777" w:rsidTr="00D82473">
        <w:trPr>
          <w:trHeight w:val="272"/>
        </w:trPr>
        <w:tc>
          <w:tcPr>
            <w:tcW w:w="2560" w:type="dxa"/>
          </w:tcPr>
          <w:p w14:paraId="2BE75E9B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625247E" w14:textId="77777777" w:rsidR="002247BD" w:rsidRDefault="002247BD" w:rsidP="002247BD">
            <w:pPr>
              <w:numPr>
                <w:ilvl w:val="0"/>
                <w:numId w:val="16"/>
              </w:numPr>
            </w:pPr>
            <w:r>
              <w:t xml:space="preserve">A kiválasztott fonal rákerül a kiválasztott </w:t>
            </w:r>
            <w:proofErr w:type="spellStart"/>
            <w:r>
              <w:t>tektonra</w:t>
            </w:r>
            <w:proofErr w:type="spellEnd"/>
            <w:r>
              <w:t xml:space="preserve"> </w:t>
            </w:r>
          </w:p>
        </w:tc>
      </w:tr>
    </w:tbl>
    <w:p w14:paraId="27D9B84F" w14:textId="77777777" w:rsidR="002247BD" w:rsidRDefault="002247BD" w:rsidP="002247BD"/>
    <w:p w14:paraId="408C9BFD" w14:textId="77777777" w:rsidR="002247BD" w:rsidRDefault="002247BD" w:rsidP="002247BD"/>
    <w:p w14:paraId="1BBF9114" w14:textId="77777777" w:rsidR="002247BD" w:rsidRDefault="002247BD" w:rsidP="002247BD"/>
    <w:p w14:paraId="4E905D71" w14:textId="5475B97E" w:rsidR="002247BD" w:rsidRDefault="002247BD" w:rsidP="002247BD">
      <w:pPr>
        <w:pStyle w:val="Parancs"/>
      </w:pPr>
      <w:r w:rsidRPr="002247BD">
        <w:t>1</w:t>
      </w:r>
      <w:r>
        <w:t>8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növesztése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34E92A39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68083BE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4AF014" w14:textId="77777777" w:rsidR="002247BD" w:rsidRDefault="002247BD" w:rsidP="00D82473">
            <w:r>
              <w:t>Gombafonál növesztése</w:t>
            </w:r>
          </w:p>
        </w:tc>
      </w:tr>
      <w:tr w:rsidR="002247BD" w14:paraId="532164A4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005A964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440559E" w14:textId="77777777" w:rsidR="002247BD" w:rsidRDefault="002247BD" w:rsidP="00D82473">
            <w:r>
              <w:t xml:space="preserve">Gombafonál növesztése a kiválasztott </w:t>
            </w:r>
            <w:proofErr w:type="spellStart"/>
            <w:r>
              <w:t>tektonra</w:t>
            </w:r>
            <w:proofErr w:type="spellEnd"/>
            <w:r>
              <w:t>.</w:t>
            </w:r>
          </w:p>
        </w:tc>
      </w:tr>
      <w:tr w:rsidR="002247BD" w14:paraId="373BE30F" w14:textId="77777777" w:rsidTr="00D82473">
        <w:trPr>
          <w:trHeight w:val="258"/>
        </w:trPr>
        <w:tc>
          <w:tcPr>
            <w:tcW w:w="2560" w:type="dxa"/>
          </w:tcPr>
          <w:p w14:paraId="431EC40A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E539305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4B68211A" w14:textId="77777777" w:rsidTr="00D82473">
        <w:trPr>
          <w:trHeight w:val="272"/>
        </w:trPr>
        <w:tc>
          <w:tcPr>
            <w:tcW w:w="2560" w:type="dxa"/>
          </w:tcPr>
          <w:p w14:paraId="0F8291CA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F1FB5F8" w14:textId="77777777" w:rsidR="002247BD" w:rsidRDefault="002247BD" w:rsidP="002247BD">
            <w:pPr>
              <w:numPr>
                <w:ilvl w:val="0"/>
                <w:numId w:val="15"/>
              </w:numPr>
            </w:pPr>
            <w:r>
              <w:t xml:space="preserve">A gombafonál megvizsgáltatja a kiválasztott </w:t>
            </w:r>
            <w:proofErr w:type="spellStart"/>
            <w:r>
              <w:t>tektonnal</w:t>
            </w:r>
            <w:proofErr w:type="spellEnd"/>
            <w:r>
              <w:t>, hogy képes-e nőni rá</w:t>
            </w:r>
          </w:p>
          <w:p w14:paraId="1E94BECB" w14:textId="77777777" w:rsidR="002247BD" w:rsidRDefault="002247BD" w:rsidP="002247BD">
            <w:pPr>
              <w:numPr>
                <w:ilvl w:val="0"/>
                <w:numId w:val="15"/>
              </w:numPr>
            </w:pPr>
            <w:r>
              <w:t xml:space="preserve">A fonál véglegesen létrejön a </w:t>
            </w:r>
            <w:proofErr w:type="spellStart"/>
            <w:r>
              <w:t>tektonon</w:t>
            </w:r>
            <w:proofErr w:type="spellEnd"/>
          </w:p>
        </w:tc>
      </w:tr>
    </w:tbl>
    <w:p w14:paraId="28E21B1F" w14:textId="3516970F" w:rsidR="002247BD" w:rsidRDefault="002247BD" w:rsidP="00F91334"/>
    <w:p w14:paraId="0961E192" w14:textId="77777777" w:rsidR="002247BD" w:rsidRDefault="002247BD" w:rsidP="00F91334"/>
    <w:p w14:paraId="04740C57" w14:textId="77777777" w:rsidR="008342CA" w:rsidRDefault="008342CA" w:rsidP="00F91334"/>
    <w:p w14:paraId="16B37CBE" w14:textId="4ABE7063" w:rsidR="002247BD" w:rsidRDefault="008342CA" w:rsidP="008342CA">
      <w:pPr>
        <w:pStyle w:val="Parancs"/>
      </w:pPr>
      <w:r w:rsidRPr="002247BD">
        <w:t>1</w:t>
      </w:r>
      <w:r>
        <w:t>9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létrehozása és letevése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2B3413B7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8918886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22F49EE" w14:textId="77777777" w:rsidR="008342CA" w:rsidRDefault="008342CA" w:rsidP="00D82473">
            <w:r>
              <w:t>Rovar létrehozása és letevése</w:t>
            </w:r>
          </w:p>
        </w:tc>
      </w:tr>
      <w:tr w:rsidR="008342CA" w14:paraId="665C1E49" w14:textId="77777777" w:rsidTr="00D82473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07E52EAC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auto"/>
            </w:tcBorders>
          </w:tcPr>
          <w:p w14:paraId="7E3C3221" w14:textId="77777777" w:rsidR="008342CA" w:rsidRDefault="008342CA" w:rsidP="00D82473">
            <w:r>
              <w:t xml:space="preserve">Rovar </w:t>
            </w:r>
            <w:proofErr w:type="spellStart"/>
            <w:r>
              <w:t>létrehozódik</w:t>
            </w:r>
            <w:proofErr w:type="spellEnd"/>
            <w:r>
              <w:t xml:space="preserve">, és rákerül egy </w:t>
            </w:r>
            <w:proofErr w:type="spellStart"/>
            <w:r>
              <w:t>tektonra</w:t>
            </w:r>
            <w:proofErr w:type="spellEnd"/>
          </w:p>
        </w:tc>
      </w:tr>
      <w:tr w:rsidR="008342CA" w14:paraId="1F024047" w14:textId="77777777" w:rsidTr="00D82473">
        <w:trPr>
          <w:trHeight w:val="258"/>
        </w:trPr>
        <w:tc>
          <w:tcPr>
            <w:tcW w:w="2560" w:type="dxa"/>
          </w:tcPr>
          <w:p w14:paraId="7702D1EC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23C5128" w14:textId="77777777" w:rsidR="008342CA" w:rsidRPr="00A6770F" w:rsidRDefault="008342CA" w:rsidP="00D82473">
            <w:proofErr w:type="spellStart"/>
            <w:r>
              <w:rPr>
                <w:lang w:val="en-US"/>
              </w:rPr>
              <w:t>Rovarász</w:t>
            </w:r>
            <w:proofErr w:type="spellEnd"/>
          </w:p>
        </w:tc>
      </w:tr>
      <w:tr w:rsidR="008342CA" w14:paraId="1843D3E5" w14:textId="77777777" w:rsidTr="00D82473">
        <w:trPr>
          <w:trHeight w:val="272"/>
        </w:trPr>
        <w:tc>
          <w:tcPr>
            <w:tcW w:w="2560" w:type="dxa"/>
          </w:tcPr>
          <w:p w14:paraId="3468A7FB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E0106E6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 xml:space="preserve">Ha olyan </w:t>
            </w:r>
            <w:proofErr w:type="spellStart"/>
            <w:r>
              <w:t>tektonra</w:t>
            </w:r>
            <w:proofErr w:type="spellEnd"/>
            <w:r>
              <w:t xml:space="preserve"> hoznánk </w:t>
            </w:r>
            <w:proofErr w:type="gramStart"/>
            <w:r>
              <w:t>létre</w:t>
            </w:r>
            <w:proofErr w:type="gramEnd"/>
            <w:r>
              <w:t xml:space="preserve"> ahol tud lenni (van az adott </w:t>
            </w:r>
            <w:proofErr w:type="spellStart"/>
            <w:r>
              <w:t>tektonon</w:t>
            </w:r>
            <w:proofErr w:type="spellEnd"/>
            <w:r>
              <w:t xml:space="preserve"> </w:t>
            </w:r>
            <w:proofErr w:type="spellStart"/>
            <w:r>
              <w:t>Mycelium</w:t>
            </w:r>
            <w:proofErr w:type="spellEnd"/>
            <w:r>
              <w:t>):</w:t>
            </w:r>
          </w:p>
          <w:p w14:paraId="787280AA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Rovar létrehozása</w:t>
            </w:r>
          </w:p>
          <w:p w14:paraId="5BBEF52A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Rovar helyének beállítása</w:t>
            </w:r>
          </w:p>
          <w:p w14:paraId="47D02C64" w14:textId="77777777" w:rsidR="008342CA" w:rsidRDefault="008342CA" w:rsidP="008342CA">
            <w:pPr>
              <w:numPr>
                <w:ilvl w:val="0"/>
                <w:numId w:val="18"/>
              </w:numPr>
            </w:pPr>
            <w:proofErr w:type="spellStart"/>
            <w:r>
              <w:t>Location-tektonra</w:t>
            </w:r>
            <w:proofErr w:type="spellEnd"/>
            <w:r>
              <w:t xml:space="preserve"> rovar rátevése</w:t>
            </w:r>
          </w:p>
        </w:tc>
      </w:tr>
    </w:tbl>
    <w:p w14:paraId="7EE8CBBE" w14:textId="77777777" w:rsidR="008342CA" w:rsidRDefault="008342CA" w:rsidP="008342CA"/>
    <w:p w14:paraId="3BDAF28C" w14:textId="77777777" w:rsidR="008342CA" w:rsidRDefault="008342CA" w:rsidP="008342CA"/>
    <w:p w14:paraId="0F596BAB" w14:textId="025C96D2" w:rsidR="008342CA" w:rsidRPr="00E42835" w:rsidRDefault="008342CA" w:rsidP="008342CA">
      <w:pPr>
        <w:pStyle w:val="Parancs"/>
      </w:pPr>
      <w:r>
        <w:br w:type="page"/>
      </w:r>
      <w:r>
        <w:lastRenderedPageBreak/>
        <w:t>20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mozgatása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7E7DEF29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4843E22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0509557" w14:textId="77777777" w:rsidR="008342CA" w:rsidRDefault="008342CA" w:rsidP="00D82473">
            <w:r>
              <w:t>Rovar mozgatása</w:t>
            </w:r>
          </w:p>
        </w:tc>
      </w:tr>
      <w:tr w:rsidR="008342CA" w14:paraId="1B6F27FC" w14:textId="77777777" w:rsidTr="00D82473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404CFFD1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FEBB95" w14:textId="77777777" w:rsidR="008342CA" w:rsidRPr="0039165C" w:rsidRDefault="008342CA" w:rsidP="00D82473">
            <w:pPr>
              <w:rPr>
                <w:i/>
                <w:iCs/>
              </w:rPr>
            </w:pPr>
            <w:r>
              <w:t xml:space="preserve">Rovar mozgása egyik </w:t>
            </w:r>
            <w:proofErr w:type="spellStart"/>
            <w:r>
              <w:t>tektonról</w:t>
            </w:r>
            <w:proofErr w:type="spellEnd"/>
            <w:r>
              <w:t xml:space="preserve"> másikra</w:t>
            </w:r>
          </w:p>
        </w:tc>
      </w:tr>
      <w:tr w:rsidR="008342CA" w14:paraId="13349A41" w14:textId="77777777" w:rsidTr="00D82473">
        <w:trPr>
          <w:trHeight w:val="258"/>
        </w:trPr>
        <w:tc>
          <w:tcPr>
            <w:tcW w:w="2560" w:type="dxa"/>
          </w:tcPr>
          <w:p w14:paraId="125DB4C2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FEC3185" w14:textId="77777777" w:rsidR="008342CA" w:rsidRDefault="008342CA" w:rsidP="00D82473">
            <w:r>
              <w:t>Rovarász</w:t>
            </w:r>
          </w:p>
        </w:tc>
      </w:tr>
      <w:tr w:rsidR="008342CA" w14:paraId="031610E9" w14:textId="77777777" w:rsidTr="00D82473">
        <w:trPr>
          <w:trHeight w:val="272"/>
        </w:trPr>
        <w:tc>
          <w:tcPr>
            <w:tcW w:w="2560" w:type="dxa"/>
          </w:tcPr>
          <w:p w14:paraId="640E6868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7C851D9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Rovar megnézi, hogy tud-e a </w:t>
            </w:r>
            <w:proofErr w:type="spellStart"/>
            <w:r>
              <w:t>céltektonra</w:t>
            </w:r>
            <w:proofErr w:type="spellEnd"/>
            <w:r>
              <w:t xml:space="preserve"> menni</w:t>
            </w:r>
          </w:p>
          <w:p w14:paraId="7AF8B32B" w14:textId="77777777" w:rsidR="008342CA" w:rsidRDefault="008342CA" w:rsidP="00D82473">
            <w:r>
              <w:t>Ha sikerül</w:t>
            </w:r>
          </w:p>
          <w:p w14:paraId="31FE6172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Régi </w:t>
            </w:r>
            <w:proofErr w:type="spellStart"/>
            <w:r>
              <w:t>tektonjáról</w:t>
            </w:r>
            <w:proofErr w:type="spellEnd"/>
            <w:r>
              <w:t xml:space="preserve"> rovar leszedése</w:t>
            </w:r>
          </w:p>
          <w:p w14:paraId="06ED30C1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Rovar </w:t>
            </w:r>
            <w:proofErr w:type="spellStart"/>
            <w:r>
              <w:t>tektonjának</w:t>
            </w:r>
            <w:proofErr w:type="spellEnd"/>
            <w:r>
              <w:t xml:space="preserve"> átállítása a régiről a </w:t>
            </w:r>
            <w:proofErr w:type="spellStart"/>
            <w:r>
              <w:t>céltektonra</w:t>
            </w:r>
            <w:proofErr w:type="spellEnd"/>
          </w:p>
          <w:p w14:paraId="54740386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Rovar hozzáadása a </w:t>
            </w:r>
            <w:proofErr w:type="spellStart"/>
            <w:r>
              <w:t>céltektonra</w:t>
            </w:r>
            <w:proofErr w:type="spellEnd"/>
          </w:p>
          <w:p w14:paraId="0ED7AD0A" w14:textId="3F69B4B2" w:rsidR="008342CA" w:rsidRDefault="008342CA" w:rsidP="00D82473">
            <w:pPr>
              <w:numPr>
                <w:ilvl w:val="0"/>
                <w:numId w:val="17"/>
              </w:numPr>
            </w:pPr>
            <w:r>
              <w:t>Csökken egyel a tevékenységeinek száma a körben</w:t>
            </w:r>
          </w:p>
        </w:tc>
      </w:tr>
    </w:tbl>
    <w:p w14:paraId="00936E93" w14:textId="77777777" w:rsidR="008342CA" w:rsidRDefault="008342CA" w:rsidP="008342CA"/>
    <w:p w14:paraId="7BAA788D" w14:textId="77777777" w:rsidR="008342CA" w:rsidRDefault="008342CA" w:rsidP="008342CA"/>
    <w:p w14:paraId="2889070E" w14:textId="77777777" w:rsidR="008342CA" w:rsidRDefault="008342CA" w:rsidP="008342CA"/>
    <w:p w14:paraId="5CADD164" w14:textId="43DE2318" w:rsidR="008342CA" w:rsidRDefault="008342CA" w:rsidP="008342CA">
      <w:pPr>
        <w:pStyle w:val="Parancs"/>
      </w:pPr>
      <w:r>
        <w:t>21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általi spóraevés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6D9A643E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5DFBA36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2F78AF4" w14:textId="77777777" w:rsidR="008342CA" w:rsidRDefault="008342CA" w:rsidP="00D82473">
            <w:r>
              <w:t>Rovar általi spóraevés</w:t>
            </w:r>
          </w:p>
        </w:tc>
      </w:tr>
      <w:tr w:rsidR="008342CA" w14:paraId="5DB14D6A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70481CE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2F4A02A" w14:textId="77777777" w:rsidR="008342CA" w:rsidRDefault="008342CA" w:rsidP="00D82473">
            <w:r>
              <w:t xml:space="preserve">A rovar megeszik egy spórát a </w:t>
            </w:r>
            <w:proofErr w:type="spellStart"/>
            <w:r>
              <w:t>tektonjáról</w:t>
            </w:r>
            <w:proofErr w:type="spellEnd"/>
          </w:p>
        </w:tc>
      </w:tr>
      <w:tr w:rsidR="008342CA" w14:paraId="3650E399" w14:textId="77777777" w:rsidTr="00D82473">
        <w:trPr>
          <w:trHeight w:val="258"/>
        </w:trPr>
        <w:tc>
          <w:tcPr>
            <w:tcW w:w="2560" w:type="dxa"/>
          </w:tcPr>
          <w:p w14:paraId="75F3B365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1362C5E" w14:textId="77777777" w:rsidR="008342CA" w:rsidRDefault="008342CA" w:rsidP="00D82473">
            <w:r>
              <w:t>Rovarász</w:t>
            </w:r>
          </w:p>
        </w:tc>
      </w:tr>
      <w:tr w:rsidR="008342CA" w14:paraId="0635520B" w14:textId="77777777" w:rsidTr="00D82473">
        <w:trPr>
          <w:trHeight w:val="272"/>
        </w:trPr>
        <w:tc>
          <w:tcPr>
            <w:tcW w:w="2560" w:type="dxa"/>
          </w:tcPr>
          <w:p w14:paraId="58382911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D8C4BC3" w14:textId="77777777" w:rsidR="008342CA" w:rsidRDefault="008342CA" w:rsidP="008342CA">
            <w:pPr>
              <w:numPr>
                <w:ilvl w:val="0"/>
                <w:numId w:val="19"/>
              </w:numPr>
            </w:pPr>
            <w:proofErr w:type="gramStart"/>
            <w:r>
              <w:t>Megnézi</w:t>
            </w:r>
            <w:proofErr w:type="gramEnd"/>
            <w:r>
              <w:t xml:space="preserve"> hogy van-e a rovar </w:t>
            </w:r>
            <w:proofErr w:type="spellStart"/>
            <w:r>
              <w:t>tektonján</w:t>
            </w:r>
            <w:proofErr w:type="spellEnd"/>
            <w:r>
              <w:t xml:space="preserve"> spóra</w:t>
            </w:r>
          </w:p>
          <w:p w14:paraId="0A4368D6" w14:textId="77777777" w:rsidR="008342CA" w:rsidRDefault="008342CA" w:rsidP="00D82473">
            <w:pPr>
              <w:ind w:left="60"/>
            </w:pPr>
            <w:r>
              <w:t xml:space="preserve">Ha van spóra a </w:t>
            </w:r>
            <w:proofErr w:type="spellStart"/>
            <w:r>
              <w:t>tektonon</w:t>
            </w:r>
            <w:proofErr w:type="spellEnd"/>
          </w:p>
          <w:p w14:paraId="571989EC" w14:textId="77777777" w:rsidR="008342CA" w:rsidRDefault="008342CA" w:rsidP="008342CA">
            <w:pPr>
              <w:numPr>
                <w:ilvl w:val="0"/>
                <w:numId w:val="19"/>
              </w:numPr>
            </w:pPr>
            <w:r>
              <w:t xml:space="preserve">A rovar megeszik egy spórát a </w:t>
            </w:r>
            <w:proofErr w:type="spellStart"/>
            <w:r>
              <w:t>tektonjáról</w:t>
            </w:r>
            <w:proofErr w:type="spellEnd"/>
          </w:p>
          <w:p w14:paraId="09CCF4B6" w14:textId="77777777" w:rsidR="008342CA" w:rsidRDefault="008342CA" w:rsidP="008342CA">
            <w:pPr>
              <w:numPr>
                <w:ilvl w:val="0"/>
                <w:numId w:val="19"/>
              </w:numPr>
            </w:pPr>
            <w:r>
              <w:t xml:space="preserve">A </w:t>
            </w:r>
            <w:proofErr w:type="spellStart"/>
            <w:r>
              <w:t>tektonról</w:t>
            </w:r>
            <w:proofErr w:type="spellEnd"/>
            <w:r>
              <w:t xml:space="preserve"> eltűnik az a spóra</w:t>
            </w:r>
          </w:p>
          <w:p w14:paraId="16D492A8" w14:textId="77777777" w:rsidR="008342CA" w:rsidRPr="000C5330" w:rsidRDefault="008342CA" w:rsidP="008342CA">
            <w:pPr>
              <w:numPr>
                <w:ilvl w:val="0"/>
                <w:numId w:val="19"/>
              </w:numPr>
              <w:rPr>
                <w:lang w:val="en-US"/>
              </w:rPr>
            </w:pPr>
            <w:r>
              <w:t>A spóra beállítja a típusának megfelelő hatást a rovaron</w:t>
            </w:r>
          </w:p>
          <w:p w14:paraId="635D1D2E" w14:textId="7FB2A35F" w:rsidR="008342CA" w:rsidRPr="00B93B49" w:rsidRDefault="008342CA" w:rsidP="00D82473">
            <w:pPr>
              <w:numPr>
                <w:ilvl w:val="0"/>
                <w:numId w:val="19"/>
              </w:numPr>
              <w:rPr>
                <w:lang w:val="en-US"/>
              </w:rPr>
            </w:pPr>
            <w:r>
              <w:t>Csökken egyel a tevékenységeinek száma a körben</w:t>
            </w:r>
          </w:p>
        </w:tc>
      </w:tr>
    </w:tbl>
    <w:p w14:paraId="46992BCA" w14:textId="77777777" w:rsidR="008342CA" w:rsidRDefault="008342CA" w:rsidP="008342CA"/>
    <w:p w14:paraId="7810A5BD" w14:textId="77777777" w:rsidR="008342CA" w:rsidRDefault="008342CA" w:rsidP="008342CA"/>
    <w:p w14:paraId="28E807F1" w14:textId="77777777" w:rsidR="008342CA" w:rsidRDefault="008342CA" w:rsidP="008342CA"/>
    <w:p w14:paraId="64A30B1A" w14:textId="2FFED39A" w:rsidR="008342CA" w:rsidRDefault="008342CA" w:rsidP="008342CA">
      <w:pPr>
        <w:pStyle w:val="Parancs"/>
      </w:pPr>
      <w:r>
        <w:t>22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általi gombafonál elvágás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68C68A82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1B33B79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3FD5584" w14:textId="77777777" w:rsidR="008342CA" w:rsidRDefault="008342CA" w:rsidP="00D82473">
            <w:r>
              <w:t>Rovar általi gombafonál elvágás</w:t>
            </w:r>
          </w:p>
        </w:tc>
      </w:tr>
      <w:tr w:rsidR="008342CA" w14:paraId="1D41A674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3BC8A19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30AB800" w14:textId="77777777" w:rsidR="008342CA" w:rsidRDefault="008342CA" w:rsidP="00D82473">
            <w:r>
              <w:t xml:space="preserve">A rovar elvág egy fonalat a </w:t>
            </w:r>
            <w:proofErr w:type="spellStart"/>
            <w:r>
              <w:t>tektonján</w:t>
            </w:r>
            <w:proofErr w:type="spellEnd"/>
          </w:p>
        </w:tc>
      </w:tr>
      <w:tr w:rsidR="008342CA" w14:paraId="6E4B0E0D" w14:textId="77777777" w:rsidTr="00D82473">
        <w:trPr>
          <w:trHeight w:val="258"/>
        </w:trPr>
        <w:tc>
          <w:tcPr>
            <w:tcW w:w="2560" w:type="dxa"/>
          </w:tcPr>
          <w:p w14:paraId="7A9B6A6E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74F0A4D" w14:textId="77777777" w:rsidR="008342CA" w:rsidRDefault="008342CA" w:rsidP="00D82473">
            <w:r>
              <w:t>Rovarász</w:t>
            </w:r>
          </w:p>
        </w:tc>
      </w:tr>
      <w:tr w:rsidR="008342CA" w14:paraId="0DDA2A8D" w14:textId="77777777" w:rsidTr="00D82473">
        <w:trPr>
          <w:trHeight w:val="272"/>
        </w:trPr>
        <w:tc>
          <w:tcPr>
            <w:tcW w:w="2560" w:type="dxa"/>
          </w:tcPr>
          <w:p w14:paraId="50670002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A782D29" w14:textId="77777777" w:rsidR="008342CA" w:rsidRDefault="008342CA" w:rsidP="008342CA">
            <w:pPr>
              <w:numPr>
                <w:ilvl w:val="0"/>
                <w:numId w:val="20"/>
              </w:numPr>
            </w:pPr>
            <w:r>
              <w:t xml:space="preserve">A rovar elvág egy fonalat a </w:t>
            </w:r>
            <w:proofErr w:type="spellStart"/>
            <w:r>
              <w:t>tektonján</w:t>
            </w:r>
            <w:proofErr w:type="spellEnd"/>
          </w:p>
          <w:p w14:paraId="0F694EF8" w14:textId="77777777" w:rsidR="008342CA" w:rsidRDefault="008342CA" w:rsidP="008342CA">
            <w:pPr>
              <w:numPr>
                <w:ilvl w:val="0"/>
                <w:numId w:val="20"/>
              </w:numPr>
            </w:pPr>
            <w:r>
              <w:t>Ha az utolsó fonalat vágta el, elmenekül</w:t>
            </w:r>
          </w:p>
          <w:p w14:paraId="7065D646" w14:textId="757B02A2" w:rsidR="008342CA" w:rsidRDefault="008342CA" w:rsidP="00B93B49">
            <w:pPr>
              <w:numPr>
                <w:ilvl w:val="0"/>
                <w:numId w:val="20"/>
              </w:numPr>
            </w:pPr>
            <w:r>
              <w:t>Csökken egyel a tevékenységeinek száma a körben</w:t>
            </w:r>
          </w:p>
        </w:tc>
      </w:tr>
    </w:tbl>
    <w:p w14:paraId="77D2C333" w14:textId="477F1D4F" w:rsidR="008342CA" w:rsidRDefault="008342CA" w:rsidP="00F91334"/>
    <w:p w14:paraId="53F70B73" w14:textId="77777777" w:rsidR="002247BD" w:rsidRPr="00F91334" w:rsidRDefault="008342CA" w:rsidP="00F91334">
      <w:r>
        <w:br w:type="page"/>
      </w:r>
    </w:p>
    <w:p w14:paraId="1BA68B44" w14:textId="77777777" w:rsidR="00F91334" w:rsidRDefault="00F91334" w:rsidP="00F91334">
      <w:pPr>
        <w:pStyle w:val="Cmsor20"/>
      </w:pPr>
      <w:r>
        <w:t>Tesztelési terv</w:t>
      </w:r>
    </w:p>
    <w:p w14:paraId="37DDEA8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77777777" w:rsidR="00E8788A" w:rsidRDefault="00E8788A" w:rsidP="002B19B7"/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77777777" w:rsidR="00E8788A" w:rsidRDefault="00E8788A" w:rsidP="002B19B7"/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77777777" w:rsidR="00E8788A" w:rsidRDefault="00E8788A" w:rsidP="002B19B7"/>
        </w:tc>
      </w:tr>
    </w:tbl>
    <w:p w14:paraId="3A970759" w14:textId="77777777" w:rsidR="00E8788A" w:rsidRPr="00F91334" w:rsidRDefault="00E8788A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47C8445" w14:textId="4436EB21" w:rsidR="00477FBC" w:rsidRPr="00C93C7F" w:rsidRDefault="00C93C7F" w:rsidP="00E8788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tesztelés</w:t>
      </w:r>
      <w:r w:rsidR="003121EF">
        <w:rPr>
          <w:i w:val="0"/>
          <w:iCs/>
          <w:color w:val="auto"/>
        </w:rPr>
        <w:t xml:space="preserve">hez </w:t>
      </w:r>
      <w:proofErr w:type="spellStart"/>
      <w:r>
        <w:rPr>
          <w:i w:val="0"/>
          <w:iCs/>
          <w:color w:val="auto"/>
        </w:rPr>
        <w:t>JUnit</w:t>
      </w:r>
      <w:proofErr w:type="spellEnd"/>
      <w:r>
        <w:rPr>
          <w:i w:val="0"/>
          <w:iCs/>
          <w:color w:val="auto"/>
        </w:rPr>
        <w:t xml:space="preserve"> 5</w:t>
      </w:r>
      <w:r w:rsidR="00E242FC">
        <w:rPr>
          <w:rStyle w:val="Lbjegyzet-hivatkozs"/>
          <w:i w:val="0"/>
          <w:iCs/>
          <w:color w:val="auto"/>
        </w:rPr>
        <w:footnoteReference w:id="1"/>
      </w:r>
      <w:r w:rsidR="00134EFE">
        <w:rPr>
          <w:i w:val="0"/>
          <w:iCs/>
          <w:color w:val="auto"/>
        </w:rPr>
        <w:t xml:space="preserve"> </w:t>
      </w:r>
      <w:r w:rsidR="00BB34DB">
        <w:rPr>
          <w:i w:val="0"/>
          <w:iCs/>
          <w:color w:val="auto"/>
        </w:rPr>
        <w:t xml:space="preserve">test </w:t>
      </w:r>
      <w:proofErr w:type="spellStart"/>
      <w:r w:rsidR="00134EFE">
        <w:rPr>
          <w:i w:val="0"/>
          <w:iCs/>
          <w:color w:val="auto"/>
        </w:rPr>
        <w:t>framework</w:t>
      </w:r>
      <w:proofErr w:type="spellEnd"/>
      <w:r w:rsidR="00BB34DB">
        <w:rPr>
          <w:i w:val="0"/>
          <w:iCs/>
          <w:color w:val="auto"/>
        </w:rPr>
        <w:t>-öt fogunk használni.</w:t>
      </w:r>
    </w:p>
    <w:p w14:paraId="66216F48" w14:textId="77777777" w:rsidR="009D294B" w:rsidRDefault="009D294B" w:rsidP="009D294B"/>
    <w:p w14:paraId="2BB6FCFE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4"/>
        <w:gridCol w:w="2005"/>
        <w:gridCol w:w="2028"/>
        <w:gridCol w:w="3231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53A7119D" w14:textId="77777777" w:rsidTr="009D294B">
        <w:tc>
          <w:tcPr>
            <w:tcW w:w="2214" w:type="dxa"/>
          </w:tcPr>
          <w:p w14:paraId="38FEC519" w14:textId="29ED58B0" w:rsidR="009D294B" w:rsidRDefault="00FA0DAA" w:rsidP="007E3F31">
            <w:r>
              <w:t>2025.03.27. 12:00</w:t>
            </w:r>
          </w:p>
        </w:tc>
        <w:tc>
          <w:tcPr>
            <w:tcW w:w="2214" w:type="dxa"/>
          </w:tcPr>
          <w:p w14:paraId="20DC19D0" w14:textId="5B714889" w:rsidR="009D294B" w:rsidRDefault="00FA0DAA" w:rsidP="007E3F31">
            <w:r>
              <w:t>2 óra</w:t>
            </w:r>
          </w:p>
        </w:tc>
        <w:tc>
          <w:tcPr>
            <w:tcW w:w="2214" w:type="dxa"/>
          </w:tcPr>
          <w:p w14:paraId="36D71036" w14:textId="3BD1C1B1" w:rsidR="009D294B" w:rsidRDefault="00FA0DAA" w:rsidP="007E3F31">
            <w:r>
              <w:t>Kohár</w:t>
            </w:r>
          </w:p>
        </w:tc>
        <w:tc>
          <w:tcPr>
            <w:tcW w:w="2214" w:type="dxa"/>
          </w:tcPr>
          <w:p w14:paraId="65AD258A" w14:textId="77777777" w:rsidR="009D294B" w:rsidRDefault="00A20FF4" w:rsidP="007E3F31">
            <w:r>
              <w:t>Tevékenység:</w:t>
            </w:r>
          </w:p>
          <w:p w14:paraId="26ED946D" w14:textId="77777777" w:rsidR="00A20FF4" w:rsidRDefault="00CF1F2E" w:rsidP="00CF1F2E">
            <w:pPr>
              <w:numPr>
                <w:ilvl w:val="0"/>
                <w:numId w:val="6"/>
              </w:numPr>
            </w:pPr>
            <w:r>
              <w:t xml:space="preserve">Az új funkciók </w:t>
            </w:r>
            <w:r w:rsidR="008D2612">
              <w:t>implementálása az osztály diagrammba</w:t>
            </w:r>
          </w:p>
          <w:p w14:paraId="7395C4AD" w14:textId="428F7098" w:rsidR="008D2612" w:rsidRDefault="008D2612" w:rsidP="00CF1F2E">
            <w:pPr>
              <w:numPr>
                <w:ilvl w:val="0"/>
                <w:numId w:val="6"/>
              </w:numPr>
            </w:pPr>
            <w:r>
              <w:t>Az új funkciók szekvencia diagrammjának elkészítése</w:t>
            </w:r>
          </w:p>
        </w:tc>
      </w:tr>
      <w:tr w:rsidR="008D2612" w14:paraId="52F912AC" w14:textId="77777777" w:rsidTr="009D294B">
        <w:tc>
          <w:tcPr>
            <w:tcW w:w="2214" w:type="dxa"/>
          </w:tcPr>
          <w:p w14:paraId="27033C5E" w14:textId="32B7CF7D" w:rsidR="008D2612" w:rsidRDefault="00766402" w:rsidP="007E3F31">
            <w:r>
              <w:t>2025.03.27. 22:00</w:t>
            </w:r>
          </w:p>
        </w:tc>
        <w:tc>
          <w:tcPr>
            <w:tcW w:w="2214" w:type="dxa"/>
          </w:tcPr>
          <w:p w14:paraId="422F99AC" w14:textId="7D18BAD0" w:rsidR="008D2612" w:rsidRDefault="00766402" w:rsidP="007E3F31">
            <w:r>
              <w:t>1 óra</w:t>
            </w:r>
          </w:p>
        </w:tc>
        <w:tc>
          <w:tcPr>
            <w:tcW w:w="2214" w:type="dxa"/>
          </w:tcPr>
          <w:p w14:paraId="372725D0" w14:textId="66DAF9A9" w:rsidR="008D2612" w:rsidRDefault="00381DA6" w:rsidP="007E3F31">
            <w:r>
              <w:t>Kohár</w:t>
            </w:r>
          </w:p>
        </w:tc>
        <w:tc>
          <w:tcPr>
            <w:tcW w:w="2214" w:type="dxa"/>
          </w:tcPr>
          <w:p w14:paraId="61286E11" w14:textId="77777777" w:rsidR="008D2612" w:rsidRDefault="00381DA6" w:rsidP="007E3F31">
            <w:r>
              <w:t>Tevékenység:</w:t>
            </w:r>
          </w:p>
          <w:p w14:paraId="73E27D97" w14:textId="27F974A8" w:rsidR="00381DA6" w:rsidRDefault="003A462F" w:rsidP="003A462F">
            <w:pPr>
              <w:numPr>
                <w:ilvl w:val="0"/>
                <w:numId w:val="7"/>
              </w:numPr>
            </w:pPr>
            <w:r>
              <w:t>Osztálydiagramm és szekvencia diagrammok javítása.</w:t>
            </w:r>
          </w:p>
        </w:tc>
      </w:tr>
      <w:tr w:rsidR="008D2612" w14:paraId="560E06B9" w14:textId="77777777" w:rsidTr="009D294B">
        <w:tc>
          <w:tcPr>
            <w:tcW w:w="2214" w:type="dxa"/>
          </w:tcPr>
          <w:p w14:paraId="1E2A4F76" w14:textId="1E279DA8" w:rsidR="008D2612" w:rsidRDefault="00477FBC" w:rsidP="007E3F31">
            <w:r>
              <w:t>2025.03.2</w:t>
            </w:r>
            <w:r w:rsidR="001E3B09">
              <w:t>8.</w:t>
            </w:r>
            <w:r w:rsidR="001A11B4">
              <w:t xml:space="preserve"> 20:00</w:t>
            </w:r>
          </w:p>
        </w:tc>
        <w:tc>
          <w:tcPr>
            <w:tcW w:w="2214" w:type="dxa"/>
          </w:tcPr>
          <w:p w14:paraId="5837157E" w14:textId="24096ADB" w:rsidR="008D2612" w:rsidRDefault="001A11B4" w:rsidP="007E3F31">
            <w:r>
              <w:t>1 óra</w:t>
            </w:r>
          </w:p>
        </w:tc>
        <w:tc>
          <w:tcPr>
            <w:tcW w:w="2214" w:type="dxa"/>
          </w:tcPr>
          <w:p w14:paraId="54406262" w14:textId="5274EF5C" w:rsidR="008D2612" w:rsidRDefault="00C60964" w:rsidP="007E3F31">
            <w:r>
              <w:t>Kohár</w:t>
            </w:r>
          </w:p>
        </w:tc>
        <w:tc>
          <w:tcPr>
            <w:tcW w:w="2214" w:type="dxa"/>
          </w:tcPr>
          <w:p w14:paraId="1FC0572A" w14:textId="77777777" w:rsidR="008D2612" w:rsidRDefault="00075373" w:rsidP="007E3F31">
            <w:r>
              <w:t>Tevekénység</w:t>
            </w:r>
            <w:r w:rsidR="00C60964">
              <w:t>:</w:t>
            </w:r>
          </w:p>
          <w:p w14:paraId="42DD387A" w14:textId="77777777" w:rsidR="00633A0A" w:rsidRDefault="0089224C" w:rsidP="00633A0A">
            <w:pPr>
              <w:numPr>
                <w:ilvl w:val="0"/>
                <w:numId w:val="7"/>
              </w:numPr>
            </w:pPr>
            <w:r>
              <w:t>Kimeneti nyelv definiálása</w:t>
            </w:r>
          </w:p>
          <w:p w14:paraId="450B1AC0" w14:textId="6D06A3F6" w:rsidR="0089224C" w:rsidRDefault="00707935" w:rsidP="00633A0A">
            <w:pPr>
              <w:numPr>
                <w:ilvl w:val="0"/>
                <w:numId w:val="7"/>
              </w:numPr>
            </w:pPr>
            <w:r>
              <w:t>Osztálydiagrammok exportálása</w:t>
            </w:r>
          </w:p>
        </w:tc>
      </w:tr>
      <w:tr w:rsidR="008D2612" w14:paraId="418582B8" w14:textId="77777777" w:rsidTr="009D294B">
        <w:tc>
          <w:tcPr>
            <w:tcW w:w="2214" w:type="dxa"/>
          </w:tcPr>
          <w:p w14:paraId="2A021795" w14:textId="5B652D12" w:rsidR="008D2612" w:rsidRDefault="005E2926" w:rsidP="007E3F31">
            <w:r>
              <w:t>2025. 03.29. 19:00</w:t>
            </w:r>
          </w:p>
        </w:tc>
        <w:tc>
          <w:tcPr>
            <w:tcW w:w="2214" w:type="dxa"/>
          </w:tcPr>
          <w:p w14:paraId="2D4F83E9" w14:textId="1191E5FF" w:rsidR="008D2612" w:rsidRDefault="00C4733D" w:rsidP="007E3F31">
            <w:r>
              <w:t>30 perc</w:t>
            </w:r>
          </w:p>
        </w:tc>
        <w:tc>
          <w:tcPr>
            <w:tcW w:w="2214" w:type="dxa"/>
          </w:tcPr>
          <w:p w14:paraId="5E845C7E" w14:textId="43ACF1FC" w:rsidR="008D2612" w:rsidRDefault="002F37F8" w:rsidP="007E3F31">
            <w:r>
              <w:t>Kohár</w:t>
            </w:r>
          </w:p>
        </w:tc>
        <w:tc>
          <w:tcPr>
            <w:tcW w:w="2214" w:type="dxa"/>
          </w:tcPr>
          <w:p w14:paraId="154C6B24" w14:textId="77777777" w:rsidR="008D2612" w:rsidRDefault="00D130FE" w:rsidP="007E3F31">
            <w:r>
              <w:t>Tevékenység:</w:t>
            </w:r>
          </w:p>
          <w:p w14:paraId="16DD43FA" w14:textId="12B9FCA8" w:rsidR="00D130FE" w:rsidRDefault="00A6448A" w:rsidP="00885BCB">
            <w:pPr>
              <w:numPr>
                <w:ilvl w:val="0"/>
                <w:numId w:val="8"/>
              </w:numPr>
            </w:pPr>
            <w:r>
              <w:t>Osztály</w:t>
            </w:r>
            <w:r w:rsidR="00F16BFF">
              <w:t>katalóg</w:t>
            </w:r>
            <w:r w:rsidR="005613A9">
              <w:t>us átnézése</w:t>
            </w:r>
          </w:p>
        </w:tc>
      </w:tr>
      <w:tr w:rsidR="00CF33C6" w14:paraId="22D2C3AD" w14:textId="77777777" w:rsidTr="009D294B">
        <w:tc>
          <w:tcPr>
            <w:tcW w:w="2214" w:type="dxa"/>
          </w:tcPr>
          <w:p w14:paraId="77C7E3BD" w14:textId="568BE6E5" w:rsidR="00CF33C6" w:rsidRDefault="00CF33C6" w:rsidP="007E3F31">
            <w:r>
              <w:t>2025. 03.30. 20:00</w:t>
            </w:r>
          </w:p>
        </w:tc>
        <w:tc>
          <w:tcPr>
            <w:tcW w:w="2214" w:type="dxa"/>
          </w:tcPr>
          <w:p w14:paraId="4A78CBA9" w14:textId="2EC7502C" w:rsidR="00CF33C6" w:rsidRDefault="00087D9E" w:rsidP="007E3F31">
            <w:r>
              <w:t>5</w:t>
            </w:r>
            <w:r w:rsidR="00C013BF">
              <w:t xml:space="preserve"> perc</w:t>
            </w:r>
          </w:p>
        </w:tc>
        <w:tc>
          <w:tcPr>
            <w:tcW w:w="2214" w:type="dxa"/>
          </w:tcPr>
          <w:p w14:paraId="1729F1EE" w14:textId="4B46F94A" w:rsidR="00CF33C6" w:rsidRDefault="00A11BA5" w:rsidP="007E3F31">
            <w:r>
              <w:t>Kohár</w:t>
            </w:r>
          </w:p>
        </w:tc>
        <w:tc>
          <w:tcPr>
            <w:tcW w:w="2214" w:type="dxa"/>
          </w:tcPr>
          <w:p w14:paraId="7590B531" w14:textId="77777777" w:rsidR="00CF33C6" w:rsidRDefault="003E7515" w:rsidP="007E3F31">
            <w:r>
              <w:t>Tevékenység:</w:t>
            </w:r>
          </w:p>
          <w:p w14:paraId="3F3301A4" w14:textId="4DAC44F8" w:rsidR="00BE7FDB" w:rsidRDefault="00942F40" w:rsidP="00942F40">
            <w:pPr>
              <w:numPr>
                <w:ilvl w:val="0"/>
                <w:numId w:val="8"/>
              </w:numPr>
            </w:pPr>
            <w:r>
              <w:t>Teszt támogató segédprogram definiálása.</w:t>
            </w:r>
          </w:p>
        </w:tc>
      </w:tr>
    </w:tbl>
    <w:p w14:paraId="4B5B9C1C" w14:textId="77777777" w:rsidR="009D294B" w:rsidRDefault="009D294B" w:rsidP="009D294B"/>
    <w:p w14:paraId="1480C37A" w14:textId="77777777" w:rsidR="009D294B" w:rsidRPr="00F91334" w:rsidRDefault="009D294B" w:rsidP="009D294B"/>
    <w:sectPr w:rsidR="009D294B" w:rsidRPr="00F9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Zsombor Kohár" w:date="2025-03-31T08:21:00Z" w:initials="ZK">
    <w:p w14:paraId="7C8786C0" w14:textId="77777777" w:rsidR="006E1B35" w:rsidRDefault="006E1B35" w:rsidP="006E1B35">
      <w:pPr>
        <w:pStyle w:val="Jegyzetszveg"/>
      </w:pPr>
      <w:r>
        <w:rPr>
          <w:rStyle w:val="Jegyzethivatkozs"/>
        </w:rPr>
        <w:annotationRef/>
      </w:r>
      <w:r>
        <w:t>Itt kéne egy argumentum, arról, hogy melyik tekton törjön el</w:t>
      </w:r>
    </w:p>
  </w:comment>
  <w:comment w:id="9" w:author="Zsombor Kohár" w:date="2025-03-31T08:21:00Z" w:initials="ZK">
    <w:p w14:paraId="6C186B38" w14:textId="77777777" w:rsidR="006E1B35" w:rsidRDefault="006E1B35" w:rsidP="006E1B35">
      <w:pPr>
        <w:pStyle w:val="Jegyzetszveg"/>
      </w:pPr>
      <w:r>
        <w:rPr>
          <w:rStyle w:val="Jegyzethivatkozs"/>
        </w:rPr>
        <w:annotationRef/>
      </w:r>
      <w:r>
        <w:t>Ugyan az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8786C0" w15:done="0"/>
  <w15:commentEx w15:paraId="6C186B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D2C6E02" w16cex:dateUtc="2025-03-31T06:21:00Z"/>
  <w16cex:commentExtensible w16cex:durableId="41B6F8DA" w16cex:dateUtc="2025-03-31T0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8786C0" w16cid:durableId="5D2C6E02"/>
  <w16cid:commentId w16cid:paraId="6C186B38" w16cid:durableId="41B6F8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BE808" w14:textId="77777777" w:rsidR="007B26AC" w:rsidRDefault="007B26AC">
      <w:r>
        <w:separator/>
      </w:r>
    </w:p>
  </w:endnote>
  <w:endnote w:type="continuationSeparator" w:id="0">
    <w:p w14:paraId="047BDD19" w14:textId="77777777" w:rsidR="007B26AC" w:rsidRDefault="007B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92396" w14:textId="0794C8FC" w:rsidR="00456E01" w:rsidRDefault="00456E01" w:rsidP="00B729BB">
    <w:pPr>
      <w:pStyle w:val="llb"/>
      <w:tabs>
        <w:tab w:val="clear" w:pos="4536"/>
        <w:tab w:val="clear" w:pos="9072"/>
        <w:tab w:val="left" w:pos="6585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179CB" w14:textId="77777777" w:rsidR="00B729BB" w:rsidRDefault="00B729BB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35A3AF7" w14:textId="33586D28" w:rsidR="00B729BB" w:rsidRDefault="00B729BB" w:rsidP="00B729BB">
    <w:pPr>
      <w:pStyle w:val="llb"/>
      <w:tabs>
        <w:tab w:val="clear" w:pos="4536"/>
        <w:tab w:val="clear" w:pos="9072"/>
        <w:tab w:val="left" w:pos="6585"/>
      </w:tabs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E1B35">
      <w:rPr>
        <w:noProof/>
        <w:lang w:val="en-US"/>
      </w:rPr>
      <w:t>2025-03-31</w:t>
    </w:r>
    <w:r>
      <w:rPr>
        <w:lang w:val="en-US"/>
      </w:rPr>
      <w:fldChar w:fldCharType="end"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CB465" w14:textId="77777777" w:rsidR="007B26AC" w:rsidRDefault="007B26AC">
      <w:r>
        <w:separator/>
      </w:r>
    </w:p>
  </w:footnote>
  <w:footnote w:type="continuationSeparator" w:id="0">
    <w:p w14:paraId="73D4E14D" w14:textId="77777777" w:rsidR="007B26AC" w:rsidRDefault="007B26AC">
      <w:r>
        <w:continuationSeparator/>
      </w:r>
    </w:p>
  </w:footnote>
  <w:footnote w:id="1">
    <w:p w14:paraId="2393A3E6" w14:textId="34D4FC39" w:rsidR="00E242FC" w:rsidRDefault="00E242F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E242FC">
        <w:t>https://junit.org/junit5/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5FCF1" w14:textId="7845133F" w:rsidR="00477E90" w:rsidRPr="00B729BB" w:rsidRDefault="00477E90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D7558" w14:textId="49777F01" w:rsidR="00645E0C" w:rsidRPr="00B729BB" w:rsidRDefault="00645E0C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9483F" w14:textId="33EC4331" w:rsidR="00645E0C" w:rsidRPr="00B729BB" w:rsidRDefault="00645E0C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16D06" w14:textId="5D9353F5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50CBA" w14:textId="45441AF5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B25A6" w14:textId="5BD76B92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CA0E0" w14:textId="7E55F733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D90017"/>
    <w:multiLevelType w:val="hybridMultilevel"/>
    <w:tmpl w:val="B7B4E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12C3"/>
    <w:multiLevelType w:val="hybridMultilevel"/>
    <w:tmpl w:val="686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20107"/>
    <w:multiLevelType w:val="hybridMultilevel"/>
    <w:tmpl w:val="20F48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030EF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5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F51CE"/>
    <w:multiLevelType w:val="hybridMultilevel"/>
    <w:tmpl w:val="63E6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44EC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" w15:restartNumberingAfterBreak="0">
    <w:nsid w:val="44CE54FE"/>
    <w:multiLevelType w:val="hybridMultilevel"/>
    <w:tmpl w:val="8F705306"/>
    <w:lvl w:ilvl="0" w:tplc="34C839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6515F9A"/>
    <w:multiLevelType w:val="hybridMultilevel"/>
    <w:tmpl w:val="68948D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F7DD0"/>
    <w:multiLevelType w:val="hybridMultilevel"/>
    <w:tmpl w:val="3A0C3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92296"/>
    <w:multiLevelType w:val="hybridMultilevel"/>
    <w:tmpl w:val="0E32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994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 w15:restartNumberingAfterBreak="0">
    <w:nsid w:val="5C3D5133"/>
    <w:multiLevelType w:val="hybridMultilevel"/>
    <w:tmpl w:val="BDACF5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C8F7E7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6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EE31CAD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1497570564">
    <w:abstractNumId w:val="0"/>
  </w:num>
  <w:num w:numId="2" w16cid:durableId="1526745407">
    <w:abstractNumId w:val="17"/>
  </w:num>
  <w:num w:numId="3" w16cid:durableId="666179399">
    <w:abstractNumId w:val="14"/>
  </w:num>
  <w:num w:numId="4" w16cid:durableId="874583414">
    <w:abstractNumId w:val="1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1945761">
    <w:abstractNumId w:val="13"/>
  </w:num>
  <w:num w:numId="6" w16cid:durableId="1405758023">
    <w:abstractNumId w:val="3"/>
  </w:num>
  <w:num w:numId="7" w16cid:durableId="201945802">
    <w:abstractNumId w:val="1"/>
  </w:num>
  <w:num w:numId="8" w16cid:durableId="723872700">
    <w:abstractNumId w:val="10"/>
  </w:num>
  <w:num w:numId="9" w16cid:durableId="857045126">
    <w:abstractNumId w:val="15"/>
  </w:num>
  <w:num w:numId="10" w16cid:durableId="934363120">
    <w:abstractNumId w:val="7"/>
  </w:num>
  <w:num w:numId="11" w16cid:durableId="351147405">
    <w:abstractNumId w:val="12"/>
  </w:num>
  <w:num w:numId="12" w16cid:durableId="1234049987">
    <w:abstractNumId w:val="18"/>
  </w:num>
  <w:num w:numId="13" w16cid:durableId="2128235600">
    <w:abstractNumId w:val="4"/>
  </w:num>
  <w:num w:numId="14" w16cid:durableId="1618368907">
    <w:abstractNumId w:val="16"/>
  </w:num>
  <w:num w:numId="15" w16cid:durableId="2080979795">
    <w:abstractNumId w:val="5"/>
  </w:num>
  <w:num w:numId="16" w16cid:durableId="571626369">
    <w:abstractNumId w:val="9"/>
  </w:num>
  <w:num w:numId="17" w16cid:durableId="1085881164">
    <w:abstractNumId w:val="11"/>
  </w:num>
  <w:num w:numId="18" w16cid:durableId="1918594536">
    <w:abstractNumId w:val="6"/>
  </w:num>
  <w:num w:numId="19" w16cid:durableId="249585500">
    <w:abstractNumId w:val="8"/>
  </w:num>
  <w:num w:numId="20" w16cid:durableId="41748102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Zsombor Kohár">
    <w15:presenceInfo w15:providerId="Windows Live" w15:userId="fb8d8592e0271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4F12"/>
    <w:rsid w:val="0000594C"/>
    <w:rsid w:val="00006819"/>
    <w:rsid w:val="00011060"/>
    <w:rsid w:val="00012744"/>
    <w:rsid w:val="00012FB4"/>
    <w:rsid w:val="000135A3"/>
    <w:rsid w:val="00014014"/>
    <w:rsid w:val="00016D9A"/>
    <w:rsid w:val="00021DF9"/>
    <w:rsid w:val="00022EBA"/>
    <w:rsid w:val="000258A7"/>
    <w:rsid w:val="000272AD"/>
    <w:rsid w:val="0005110A"/>
    <w:rsid w:val="00053EAC"/>
    <w:rsid w:val="000626F3"/>
    <w:rsid w:val="00062DA0"/>
    <w:rsid w:val="000701E0"/>
    <w:rsid w:val="00073EA5"/>
    <w:rsid w:val="00075373"/>
    <w:rsid w:val="00083EF7"/>
    <w:rsid w:val="000862FD"/>
    <w:rsid w:val="00087D9E"/>
    <w:rsid w:val="000A3650"/>
    <w:rsid w:val="000B0AFF"/>
    <w:rsid w:val="000B4A29"/>
    <w:rsid w:val="000C25B2"/>
    <w:rsid w:val="000C2ECD"/>
    <w:rsid w:val="000D46E1"/>
    <w:rsid w:val="000E1113"/>
    <w:rsid w:val="000F45D4"/>
    <w:rsid w:val="000F6031"/>
    <w:rsid w:val="00101E93"/>
    <w:rsid w:val="001032BB"/>
    <w:rsid w:val="0011077C"/>
    <w:rsid w:val="00113A66"/>
    <w:rsid w:val="00116716"/>
    <w:rsid w:val="00116B09"/>
    <w:rsid w:val="00122E2E"/>
    <w:rsid w:val="00125004"/>
    <w:rsid w:val="0012505A"/>
    <w:rsid w:val="001279E1"/>
    <w:rsid w:val="00134EFE"/>
    <w:rsid w:val="00145F7A"/>
    <w:rsid w:val="0015333E"/>
    <w:rsid w:val="0016095B"/>
    <w:rsid w:val="00161BB2"/>
    <w:rsid w:val="0017304B"/>
    <w:rsid w:val="001810A8"/>
    <w:rsid w:val="00192A1B"/>
    <w:rsid w:val="001A11B4"/>
    <w:rsid w:val="001A4CB4"/>
    <w:rsid w:val="001D0984"/>
    <w:rsid w:val="001E1B14"/>
    <w:rsid w:val="001E3B09"/>
    <w:rsid w:val="001E7037"/>
    <w:rsid w:val="001F46E1"/>
    <w:rsid w:val="001F7244"/>
    <w:rsid w:val="0020240F"/>
    <w:rsid w:val="002101F2"/>
    <w:rsid w:val="00210B00"/>
    <w:rsid w:val="00220F0D"/>
    <w:rsid w:val="00223735"/>
    <w:rsid w:val="002247BD"/>
    <w:rsid w:val="002323DF"/>
    <w:rsid w:val="00240813"/>
    <w:rsid w:val="002533E2"/>
    <w:rsid w:val="00263662"/>
    <w:rsid w:val="00266AA0"/>
    <w:rsid w:val="00274126"/>
    <w:rsid w:val="00294385"/>
    <w:rsid w:val="00294679"/>
    <w:rsid w:val="002A483C"/>
    <w:rsid w:val="002A48FD"/>
    <w:rsid w:val="002B13C6"/>
    <w:rsid w:val="002B19B7"/>
    <w:rsid w:val="002B4A68"/>
    <w:rsid w:val="002B51D8"/>
    <w:rsid w:val="002C2674"/>
    <w:rsid w:val="002D1C3F"/>
    <w:rsid w:val="002E01B6"/>
    <w:rsid w:val="002E6D93"/>
    <w:rsid w:val="002F3224"/>
    <w:rsid w:val="002F37F8"/>
    <w:rsid w:val="002F7D1C"/>
    <w:rsid w:val="003121EF"/>
    <w:rsid w:val="003270BF"/>
    <w:rsid w:val="00344800"/>
    <w:rsid w:val="00346DF3"/>
    <w:rsid w:val="00351CB1"/>
    <w:rsid w:val="00354E27"/>
    <w:rsid w:val="00356BB7"/>
    <w:rsid w:val="00362523"/>
    <w:rsid w:val="003776AB"/>
    <w:rsid w:val="00380716"/>
    <w:rsid w:val="00381DA6"/>
    <w:rsid w:val="003855C9"/>
    <w:rsid w:val="00391DB0"/>
    <w:rsid w:val="00394454"/>
    <w:rsid w:val="003A11F3"/>
    <w:rsid w:val="003A462F"/>
    <w:rsid w:val="003A6254"/>
    <w:rsid w:val="003B16EF"/>
    <w:rsid w:val="003B2742"/>
    <w:rsid w:val="003C2112"/>
    <w:rsid w:val="003C60A6"/>
    <w:rsid w:val="003D1025"/>
    <w:rsid w:val="003E7515"/>
    <w:rsid w:val="003F0138"/>
    <w:rsid w:val="004009DD"/>
    <w:rsid w:val="00403C11"/>
    <w:rsid w:val="00404C26"/>
    <w:rsid w:val="004060F6"/>
    <w:rsid w:val="00414686"/>
    <w:rsid w:val="00415A91"/>
    <w:rsid w:val="004177CD"/>
    <w:rsid w:val="00437B6A"/>
    <w:rsid w:val="00443BE7"/>
    <w:rsid w:val="00445283"/>
    <w:rsid w:val="004555A5"/>
    <w:rsid w:val="0045586F"/>
    <w:rsid w:val="00456E01"/>
    <w:rsid w:val="00471F26"/>
    <w:rsid w:val="00477999"/>
    <w:rsid w:val="00477E90"/>
    <w:rsid w:val="00477FBC"/>
    <w:rsid w:val="00482BEC"/>
    <w:rsid w:val="00485A97"/>
    <w:rsid w:val="00491284"/>
    <w:rsid w:val="00491B6D"/>
    <w:rsid w:val="004A10D0"/>
    <w:rsid w:val="004A3D5D"/>
    <w:rsid w:val="004B07DC"/>
    <w:rsid w:val="004B530C"/>
    <w:rsid w:val="004C0621"/>
    <w:rsid w:val="004C0A5E"/>
    <w:rsid w:val="004D0309"/>
    <w:rsid w:val="004D2447"/>
    <w:rsid w:val="004D5A30"/>
    <w:rsid w:val="0050216C"/>
    <w:rsid w:val="0050573B"/>
    <w:rsid w:val="0051764F"/>
    <w:rsid w:val="00520D0A"/>
    <w:rsid w:val="005252F1"/>
    <w:rsid w:val="00526190"/>
    <w:rsid w:val="0052775A"/>
    <w:rsid w:val="005444B5"/>
    <w:rsid w:val="0054798B"/>
    <w:rsid w:val="00547B80"/>
    <w:rsid w:val="00550021"/>
    <w:rsid w:val="00551820"/>
    <w:rsid w:val="00556E14"/>
    <w:rsid w:val="005613A9"/>
    <w:rsid w:val="0058308A"/>
    <w:rsid w:val="005A3094"/>
    <w:rsid w:val="005A6DBA"/>
    <w:rsid w:val="005B0327"/>
    <w:rsid w:val="005B5726"/>
    <w:rsid w:val="005B5E86"/>
    <w:rsid w:val="005C07CE"/>
    <w:rsid w:val="005C17DC"/>
    <w:rsid w:val="005D070E"/>
    <w:rsid w:val="005D2D92"/>
    <w:rsid w:val="005E051E"/>
    <w:rsid w:val="005E2926"/>
    <w:rsid w:val="00616E94"/>
    <w:rsid w:val="0062747F"/>
    <w:rsid w:val="00627619"/>
    <w:rsid w:val="00627B50"/>
    <w:rsid w:val="00633A0A"/>
    <w:rsid w:val="006355CF"/>
    <w:rsid w:val="00644EE7"/>
    <w:rsid w:val="006456BF"/>
    <w:rsid w:val="00645E0C"/>
    <w:rsid w:val="00651806"/>
    <w:rsid w:val="006559D7"/>
    <w:rsid w:val="00670CF2"/>
    <w:rsid w:val="006806D0"/>
    <w:rsid w:val="006A0303"/>
    <w:rsid w:val="006A1DD2"/>
    <w:rsid w:val="006B18F7"/>
    <w:rsid w:val="006B2B4F"/>
    <w:rsid w:val="006B7992"/>
    <w:rsid w:val="006C0570"/>
    <w:rsid w:val="006C0D8B"/>
    <w:rsid w:val="006C1261"/>
    <w:rsid w:val="006C3B1B"/>
    <w:rsid w:val="006D2240"/>
    <w:rsid w:val="006D51FB"/>
    <w:rsid w:val="006E1B35"/>
    <w:rsid w:val="006E603A"/>
    <w:rsid w:val="006E6654"/>
    <w:rsid w:val="006F1F98"/>
    <w:rsid w:val="006F5E87"/>
    <w:rsid w:val="00707935"/>
    <w:rsid w:val="00725D31"/>
    <w:rsid w:val="007345AC"/>
    <w:rsid w:val="00737F85"/>
    <w:rsid w:val="0074347C"/>
    <w:rsid w:val="0075106C"/>
    <w:rsid w:val="007523A4"/>
    <w:rsid w:val="00752742"/>
    <w:rsid w:val="007537FB"/>
    <w:rsid w:val="00756B59"/>
    <w:rsid w:val="00764443"/>
    <w:rsid w:val="00766402"/>
    <w:rsid w:val="00777701"/>
    <w:rsid w:val="0078119F"/>
    <w:rsid w:val="00781DA1"/>
    <w:rsid w:val="00786201"/>
    <w:rsid w:val="007A1A66"/>
    <w:rsid w:val="007A54FE"/>
    <w:rsid w:val="007B1F17"/>
    <w:rsid w:val="007B26AC"/>
    <w:rsid w:val="007B5DED"/>
    <w:rsid w:val="007D0D38"/>
    <w:rsid w:val="007D45D7"/>
    <w:rsid w:val="007D6BEB"/>
    <w:rsid w:val="007D79A6"/>
    <w:rsid w:val="007E3F31"/>
    <w:rsid w:val="007F18DE"/>
    <w:rsid w:val="007F2902"/>
    <w:rsid w:val="007F356A"/>
    <w:rsid w:val="007F634A"/>
    <w:rsid w:val="007F6CC7"/>
    <w:rsid w:val="00800D13"/>
    <w:rsid w:val="008114CF"/>
    <w:rsid w:val="00821C29"/>
    <w:rsid w:val="008342CA"/>
    <w:rsid w:val="00847084"/>
    <w:rsid w:val="00883911"/>
    <w:rsid w:val="00884634"/>
    <w:rsid w:val="00884EA0"/>
    <w:rsid w:val="00885BCB"/>
    <w:rsid w:val="0089224C"/>
    <w:rsid w:val="008A07AD"/>
    <w:rsid w:val="008A1908"/>
    <w:rsid w:val="008A4B93"/>
    <w:rsid w:val="008A577F"/>
    <w:rsid w:val="008B778E"/>
    <w:rsid w:val="008C17DE"/>
    <w:rsid w:val="008D0052"/>
    <w:rsid w:val="008D2612"/>
    <w:rsid w:val="008D3FDB"/>
    <w:rsid w:val="008E1E6D"/>
    <w:rsid w:val="008E624F"/>
    <w:rsid w:val="008F5F51"/>
    <w:rsid w:val="00913EC1"/>
    <w:rsid w:val="00920EA1"/>
    <w:rsid w:val="009243DF"/>
    <w:rsid w:val="00925AE3"/>
    <w:rsid w:val="00935A49"/>
    <w:rsid w:val="00936111"/>
    <w:rsid w:val="00936CEF"/>
    <w:rsid w:val="00937DA0"/>
    <w:rsid w:val="00942F40"/>
    <w:rsid w:val="0095517E"/>
    <w:rsid w:val="009640C7"/>
    <w:rsid w:val="00964DD9"/>
    <w:rsid w:val="0097286A"/>
    <w:rsid w:val="009819E4"/>
    <w:rsid w:val="009D294B"/>
    <w:rsid w:val="009D71AD"/>
    <w:rsid w:val="009E0D9E"/>
    <w:rsid w:val="009E5064"/>
    <w:rsid w:val="009E5C50"/>
    <w:rsid w:val="009E7858"/>
    <w:rsid w:val="009F62B6"/>
    <w:rsid w:val="00A01063"/>
    <w:rsid w:val="00A113E6"/>
    <w:rsid w:val="00A11BA5"/>
    <w:rsid w:val="00A17AF0"/>
    <w:rsid w:val="00A20B1A"/>
    <w:rsid w:val="00A20FF4"/>
    <w:rsid w:val="00A301B9"/>
    <w:rsid w:val="00A30D67"/>
    <w:rsid w:val="00A329D7"/>
    <w:rsid w:val="00A35A55"/>
    <w:rsid w:val="00A6448A"/>
    <w:rsid w:val="00A70BD2"/>
    <w:rsid w:val="00A73509"/>
    <w:rsid w:val="00A77BD7"/>
    <w:rsid w:val="00A87CB5"/>
    <w:rsid w:val="00A87D0F"/>
    <w:rsid w:val="00A913FB"/>
    <w:rsid w:val="00A91601"/>
    <w:rsid w:val="00A95488"/>
    <w:rsid w:val="00AA5C29"/>
    <w:rsid w:val="00AB0AEF"/>
    <w:rsid w:val="00AB1433"/>
    <w:rsid w:val="00AC1878"/>
    <w:rsid w:val="00AC425C"/>
    <w:rsid w:val="00AC5C0D"/>
    <w:rsid w:val="00AD23F7"/>
    <w:rsid w:val="00AE7AD2"/>
    <w:rsid w:val="00AF5108"/>
    <w:rsid w:val="00B00772"/>
    <w:rsid w:val="00B1008D"/>
    <w:rsid w:val="00B10F8D"/>
    <w:rsid w:val="00B124EC"/>
    <w:rsid w:val="00B266C0"/>
    <w:rsid w:val="00B44804"/>
    <w:rsid w:val="00B44911"/>
    <w:rsid w:val="00B454F8"/>
    <w:rsid w:val="00B535BC"/>
    <w:rsid w:val="00B57C8C"/>
    <w:rsid w:val="00B57E16"/>
    <w:rsid w:val="00B62FDE"/>
    <w:rsid w:val="00B729BB"/>
    <w:rsid w:val="00B77832"/>
    <w:rsid w:val="00B92B2E"/>
    <w:rsid w:val="00B93761"/>
    <w:rsid w:val="00B93B49"/>
    <w:rsid w:val="00B95FEF"/>
    <w:rsid w:val="00B96FFE"/>
    <w:rsid w:val="00B979FA"/>
    <w:rsid w:val="00BA1616"/>
    <w:rsid w:val="00BA3317"/>
    <w:rsid w:val="00BA3A57"/>
    <w:rsid w:val="00BA6356"/>
    <w:rsid w:val="00BA7BEE"/>
    <w:rsid w:val="00BB34DB"/>
    <w:rsid w:val="00BB3F65"/>
    <w:rsid w:val="00BD61B2"/>
    <w:rsid w:val="00BD71B5"/>
    <w:rsid w:val="00BE4156"/>
    <w:rsid w:val="00BE7FDB"/>
    <w:rsid w:val="00BF12D1"/>
    <w:rsid w:val="00BF1BC2"/>
    <w:rsid w:val="00BF593C"/>
    <w:rsid w:val="00BF69E7"/>
    <w:rsid w:val="00BF7919"/>
    <w:rsid w:val="00BF7B22"/>
    <w:rsid w:val="00C001F6"/>
    <w:rsid w:val="00C013BF"/>
    <w:rsid w:val="00C0392C"/>
    <w:rsid w:val="00C03DFF"/>
    <w:rsid w:val="00C174BA"/>
    <w:rsid w:val="00C2043D"/>
    <w:rsid w:val="00C311CF"/>
    <w:rsid w:val="00C36A6D"/>
    <w:rsid w:val="00C40CDD"/>
    <w:rsid w:val="00C4195D"/>
    <w:rsid w:val="00C4733D"/>
    <w:rsid w:val="00C529C6"/>
    <w:rsid w:val="00C60964"/>
    <w:rsid w:val="00C6412B"/>
    <w:rsid w:val="00C74082"/>
    <w:rsid w:val="00C834E0"/>
    <w:rsid w:val="00C9309A"/>
    <w:rsid w:val="00C93C7F"/>
    <w:rsid w:val="00C963C0"/>
    <w:rsid w:val="00CA1B63"/>
    <w:rsid w:val="00CA38FF"/>
    <w:rsid w:val="00CA3E0E"/>
    <w:rsid w:val="00CB77CF"/>
    <w:rsid w:val="00CC397C"/>
    <w:rsid w:val="00CC6AED"/>
    <w:rsid w:val="00CE3F92"/>
    <w:rsid w:val="00CF1F2E"/>
    <w:rsid w:val="00CF33C6"/>
    <w:rsid w:val="00CF7B74"/>
    <w:rsid w:val="00D0324F"/>
    <w:rsid w:val="00D130FE"/>
    <w:rsid w:val="00D13FD1"/>
    <w:rsid w:val="00D175FB"/>
    <w:rsid w:val="00D24420"/>
    <w:rsid w:val="00D305A8"/>
    <w:rsid w:val="00D36C96"/>
    <w:rsid w:val="00D46B90"/>
    <w:rsid w:val="00D52387"/>
    <w:rsid w:val="00D53725"/>
    <w:rsid w:val="00D75E87"/>
    <w:rsid w:val="00D76C7E"/>
    <w:rsid w:val="00D8682F"/>
    <w:rsid w:val="00D97184"/>
    <w:rsid w:val="00DA1118"/>
    <w:rsid w:val="00DB50B7"/>
    <w:rsid w:val="00DB7585"/>
    <w:rsid w:val="00DC1798"/>
    <w:rsid w:val="00DD3103"/>
    <w:rsid w:val="00DD55E5"/>
    <w:rsid w:val="00DD6A89"/>
    <w:rsid w:val="00DD7BBB"/>
    <w:rsid w:val="00DE3339"/>
    <w:rsid w:val="00DE51BD"/>
    <w:rsid w:val="00DE7231"/>
    <w:rsid w:val="00DF1005"/>
    <w:rsid w:val="00E05A53"/>
    <w:rsid w:val="00E1552A"/>
    <w:rsid w:val="00E20DF2"/>
    <w:rsid w:val="00E242FC"/>
    <w:rsid w:val="00E374BA"/>
    <w:rsid w:val="00E42835"/>
    <w:rsid w:val="00E50D73"/>
    <w:rsid w:val="00E51F01"/>
    <w:rsid w:val="00E63B97"/>
    <w:rsid w:val="00E67630"/>
    <w:rsid w:val="00E76BF3"/>
    <w:rsid w:val="00E77112"/>
    <w:rsid w:val="00E7723F"/>
    <w:rsid w:val="00E82DA0"/>
    <w:rsid w:val="00E8788A"/>
    <w:rsid w:val="00E9240D"/>
    <w:rsid w:val="00E945A7"/>
    <w:rsid w:val="00E95F45"/>
    <w:rsid w:val="00EA1C2C"/>
    <w:rsid w:val="00EB25C7"/>
    <w:rsid w:val="00EB34A8"/>
    <w:rsid w:val="00EB5AC8"/>
    <w:rsid w:val="00EC2BEB"/>
    <w:rsid w:val="00ED230A"/>
    <w:rsid w:val="00ED3C26"/>
    <w:rsid w:val="00EF6099"/>
    <w:rsid w:val="00F06A32"/>
    <w:rsid w:val="00F1223C"/>
    <w:rsid w:val="00F16BFF"/>
    <w:rsid w:val="00F20B19"/>
    <w:rsid w:val="00F322DE"/>
    <w:rsid w:val="00F327F2"/>
    <w:rsid w:val="00F3632E"/>
    <w:rsid w:val="00F36992"/>
    <w:rsid w:val="00F448F5"/>
    <w:rsid w:val="00F51448"/>
    <w:rsid w:val="00F51984"/>
    <w:rsid w:val="00F54394"/>
    <w:rsid w:val="00F72F0D"/>
    <w:rsid w:val="00F7315A"/>
    <w:rsid w:val="00F76496"/>
    <w:rsid w:val="00F815C3"/>
    <w:rsid w:val="00F839B3"/>
    <w:rsid w:val="00F87596"/>
    <w:rsid w:val="00F9062F"/>
    <w:rsid w:val="00F91334"/>
    <w:rsid w:val="00F9486E"/>
    <w:rsid w:val="00F9761F"/>
    <w:rsid w:val="00FA0DAA"/>
    <w:rsid w:val="00FA2762"/>
    <w:rsid w:val="00FB04A7"/>
    <w:rsid w:val="00FB06B7"/>
    <w:rsid w:val="00FB4281"/>
    <w:rsid w:val="00FB7A62"/>
    <w:rsid w:val="00FC1DA1"/>
    <w:rsid w:val="00FC1DC8"/>
    <w:rsid w:val="00FD4EDE"/>
    <w:rsid w:val="00FD7B2D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806D0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character" w:styleId="Hiperhivatkozs">
    <w:name w:val="Hyperlink"/>
    <w:rsid w:val="00391DB0"/>
    <w:rPr>
      <w:color w:val="0563C1"/>
      <w:u w:val="single"/>
    </w:rPr>
  </w:style>
  <w:style w:type="character" w:customStyle="1" w:styleId="llbChar">
    <w:name w:val="Élőláb Char"/>
    <w:link w:val="llb"/>
    <w:uiPriority w:val="99"/>
    <w:rsid w:val="00B729BB"/>
    <w:rPr>
      <w:sz w:val="24"/>
      <w:szCs w:val="24"/>
    </w:rPr>
  </w:style>
  <w:style w:type="paragraph" w:customStyle="1" w:styleId="Parancs">
    <w:name w:val="Parancs"/>
    <w:basedOn w:val="Norml"/>
    <w:qFormat/>
    <w:rsid w:val="0054798B"/>
    <w:pPr>
      <w:spacing w:before="120" w:after="120"/>
    </w:pPr>
    <w:rPr>
      <w:b/>
      <w:caps/>
    </w:rPr>
  </w:style>
  <w:style w:type="paragraph" w:customStyle="1" w:styleId="Stlus1">
    <w:name w:val="Stílus1"/>
    <w:basedOn w:val="Norml"/>
    <w:qFormat/>
    <w:rsid w:val="0054798B"/>
    <w:pPr>
      <w:spacing w:after="60"/>
    </w:pPr>
    <w:rPr>
      <w:b/>
      <w:bCs/>
      <w:iCs/>
      <w:caps/>
      <w:color w:val="000000"/>
    </w:rPr>
  </w:style>
  <w:style w:type="character" w:styleId="Kiemels2">
    <w:name w:val="Strong"/>
    <w:qFormat/>
    <w:rsid w:val="0054798B"/>
    <w:rPr>
      <w:b/>
      <w:bCs/>
    </w:rPr>
  </w:style>
  <w:style w:type="character" w:customStyle="1" w:styleId="Cmsor3Char">
    <w:name w:val="Címsor 3 Char"/>
    <w:link w:val="Cmsor3"/>
    <w:rsid w:val="00A113E6"/>
    <w:rPr>
      <w:rFonts w:ascii="Arial" w:hAnsi="Arial" w:cs="Arial"/>
      <w:b/>
      <w:bCs/>
      <w:sz w:val="26"/>
      <w:szCs w:val="26"/>
    </w:rPr>
  </w:style>
  <w:style w:type="paragraph" w:styleId="Listaszerbekezds">
    <w:name w:val="List Paragraph"/>
    <w:basedOn w:val="Norml"/>
    <w:uiPriority w:val="34"/>
    <w:qFormat/>
    <w:rsid w:val="00A113E6"/>
    <w:pPr>
      <w:ind w:left="708"/>
    </w:pPr>
  </w:style>
  <w:style w:type="character" w:styleId="Jegyzethivatkozs">
    <w:name w:val="annotation reference"/>
    <w:rsid w:val="006E1B3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E1B3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E1B35"/>
  </w:style>
  <w:style w:type="paragraph" w:styleId="Megjegyzstrgya">
    <w:name w:val="annotation subject"/>
    <w:basedOn w:val="Jegyzetszveg"/>
    <w:next w:val="Jegyzetszveg"/>
    <w:link w:val="MegjegyzstrgyaChar"/>
    <w:rsid w:val="006E1B35"/>
    <w:rPr>
      <w:b/>
      <w:bCs/>
    </w:rPr>
  </w:style>
  <w:style w:type="character" w:customStyle="1" w:styleId="MegjegyzstrgyaChar">
    <w:name w:val="Megjegyzés tárgya Char"/>
    <w:link w:val="Megjegyzstrgya"/>
    <w:rsid w:val="006E1B35"/>
    <w:rPr>
      <w:b/>
      <w:bCs/>
    </w:rPr>
  </w:style>
  <w:style w:type="paragraph" w:styleId="Vltozat">
    <w:name w:val="Revision"/>
    <w:hidden/>
    <w:uiPriority w:val="99"/>
    <w:semiHidden/>
    <w:rsid w:val="006E1B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image" Target="media/image8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comments" Target="comments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microsoft.com/office/2016/09/relationships/commentsIds" Target="commentsIds.xml"/><Relationship Id="rId8" Type="http://schemas.openxmlformats.org/officeDocument/2006/relationships/hyperlink" Target="mailto:guzmicsgergo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D1AD4-A64C-49FB-A1BA-4024761C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26</Pages>
  <Words>2030</Words>
  <Characters>14011</Characters>
  <Application>Microsoft Office Word</Application>
  <DocSecurity>0</DocSecurity>
  <Lines>116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371</cp:revision>
  <dcterms:created xsi:type="dcterms:W3CDTF">2025-03-26T19:07:00Z</dcterms:created>
  <dcterms:modified xsi:type="dcterms:W3CDTF">2025-03-31T06:32:00Z</dcterms:modified>
</cp:coreProperties>
</file>